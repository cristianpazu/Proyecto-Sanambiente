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867A7" w14:textId="53A18A27" w:rsidR="00FD1908" w:rsidRPr="009825A8" w:rsidRDefault="00473B2D" w:rsidP="009825A8">
      <w:pPr>
        <w:ind w:left="284" w:firstLine="0"/>
        <w:jc w:val="center"/>
        <w:rPr>
          <w:b/>
        </w:rPr>
      </w:pPr>
      <w:r w:rsidRPr="009825A8">
        <w:rPr>
          <w:b/>
        </w:rPr>
        <w:t>DESARROLLO</w:t>
      </w:r>
      <w:r w:rsidR="00FD1908" w:rsidRPr="009825A8">
        <w:rPr>
          <w:b/>
        </w:rPr>
        <w:t xml:space="preserve"> DE UN </w:t>
      </w:r>
      <w:r w:rsidR="00FD1908" w:rsidRPr="009825A8">
        <w:rPr>
          <w:rStyle w:val="tl8wme"/>
          <w:b/>
        </w:rPr>
        <w:t xml:space="preserve">MARCO DE TRABAJO </w:t>
      </w:r>
      <w:r w:rsidR="003F2313" w:rsidRPr="009825A8">
        <w:rPr>
          <w:rStyle w:val="tl8wme"/>
          <w:b/>
        </w:rPr>
        <w:t>SIGUIENDO</w:t>
      </w:r>
      <w:r w:rsidR="0099053B" w:rsidRPr="009825A8">
        <w:rPr>
          <w:rStyle w:val="tl8wme"/>
          <w:b/>
        </w:rPr>
        <w:t xml:space="preserve"> EL ESTÁNDAR </w:t>
      </w:r>
      <w:r w:rsidR="00FD1908" w:rsidRPr="009825A8">
        <w:rPr>
          <w:rStyle w:val="tl8wme"/>
          <w:b/>
        </w:rPr>
        <w:t>ISO/IEC 29110</w:t>
      </w:r>
      <w:r w:rsidR="000F36DB" w:rsidRPr="009825A8">
        <w:rPr>
          <w:rStyle w:val="tl8wme"/>
          <w:b/>
        </w:rPr>
        <w:t xml:space="preserve"> PARA</w:t>
      </w:r>
      <w:r w:rsidR="0099053B" w:rsidRPr="009825A8">
        <w:rPr>
          <w:rStyle w:val="tl8wme"/>
          <w:b/>
        </w:rPr>
        <w:t xml:space="preserve"> EL CASO DE </w:t>
      </w:r>
      <w:r w:rsidR="00FD1908" w:rsidRPr="009825A8">
        <w:rPr>
          <w:rStyle w:val="tl8wme"/>
          <w:b/>
        </w:rPr>
        <w:t xml:space="preserve">ESTUDIO </w:t>
      </w:r>
      <w:r w:rsidR="0099053B" w:rsidRPr="009825A8">
        <w:rPr>
          <w:rStyle w:val="tl8wme"/>
          <w:b/>
        </w:rPr>
        <w:t>DE</w:t>
      </w:r>
      <w:r w:rsidR="00FD1908" w:rsidRPr="009825A8">
        <w:rPr>
          <w:rStyle w:val="tl8wme"/>
          <w:b/>
        </w:rPr>
        <w:t xml:space="preserve"> INTEGRACIÓN DE PROCESOS DEL PROYECTO SANAMBIENTE.</w:t>
      </w:r>
    </w:p>
    <w:p w14:paraId="555B180A" w14:textId="42BC6230" w:rsidR="003222B8" w:rsidRDefault="003222B8" w:rsidP="00C35062">
      <w:pPr>
        <w:jc w:val="center"/>
        <w:rPr>
          <w:rFonts w:cs="Times New Roman"/>
          <w:bCs/>
          <w:szCs w:val="24"/>
        </w:rPr>
      </w:pPr>
    </w:p>
    <w:p w14:paraId="500FA008" w14:textId="027B2F86" w:rsidR="00036D24" w:rsidRDefault="00036D24" w:rsidP="00C35062">
      <w:pPr>
        <w:jc w:val="center"/>
        <w:rPr>
          <w:rFonts w:cs="Times New Roman"/>
          <w:bCs/>
          <w:szCs w:val="24"/>
        </w:rPr>
      </w:pPr>
    </w:p>
    <w:p w14:paraId="4ADAC846" w14:textId="77777777" w:rsidR="00036D24" w:rsidRPr="00F21782" w:rsidRDefault="00036D24" w:rsidP="00C35062">
      <w:pPr>
        <w:jc w:val="center"/>
        <w:rPr>
          <w:rFonts w:cs="Times New Roman"/>
          <w:bCs/>
          <w:szCs w:val="24"/>
        </w:rPr>
      </w:pPr>
    </w:p>
    <w:p w14:paraId="7251DE0A" w14:textId="0FDF6C94" w:rsidR="00F21782" w:rsidRPr="00F21782" w:rsidRDefault="002E0130" w:rsidP="00F21782">
      <w:pPr>
        <w:jc w:val="center"/>
        <w:rPr>
          <w:rFonts w:cs="Times New Roman"/>
          <w:bCs/>
          <w:szCs w:val="24"/>
        </w:rPr>
      </w:pPr>
      <w:r w:rsidRPr="00F21782">
        <w:rPr>
          <w:rFonts w:cs="Times New Roman"/>
          <w:bCs/>
          <w:szCs w:val="24"/>
        </w:rPr>
        <w:t>Aarón Levi Grajales Gómez</w:t>
      </w:r>
    </w:p>
    <w:p w14:paraId="49C01174" w14:textId="52FE6AC7" w:rsidR="00F21782" w:rsidRPr="00F21782" w:rsidRDefault="002E0130" w:rsidP="00F21782">
      <w:pPr>
        <w:jc w:val="center"/>
        <w:rPr>
          <w:rFonts w:cs="Times New Roman"/>
          <w:bCs/>
          <w:szCs w:val="24"/>
        </w:rPr>
      </w:pPr>
      <w:r w:rsidRPr="00F21782">
        <w:rPr>
          <w:rFonts w:cs="Times New Roman"/>
          <w:bCs/>
          <w:szCs w:val="24"/>
        </w:rPr>
        <w:t>Crist</w:t>
      </w:r>
      <w:r w:rsidR="00FA4A0B">
        <w:rPr>
          <w:rFonts w:cs="Times New Roman"/>
          <w:bCs/>
          <w:szCs w:val="24"/>
        </w:rPr>
        <w:t>h</w:t>
      </w:r>
      <w:r w:rsidRPr="00F21782">
        <w:rPr>
          <w:rFonts w:cs="Times New Roman"/>
          <w:bCs/>
          <w:szCs w:val="24"/>
        </w:rPr>
        <w:t>ian Fernando Balanta Pazú</w:t>
      </w:r>
    </w:p>
    <w:p w14:paraId="7051EC4F" w14:textId="444704E5" w:rsidR="00F739EE" w:rsidRDefault="00F739EE" w:rsidP="00FD1908">
      <w:pPr>
        <w:ind w:firstLine="0"/>
        <w:rPr>
          <w:rFonts w:cs="Times New Roman"/>
          <w:b/>
          <w:szCs w:val="24"/>
        </w:rPr>
      </w:pPr>
    </w:p>
    <w:p w14:paraId="73939955" w14:textId="77777777" w:rsidR="00B20337" w:rsidRDefault="00B20337" w:rsidP="00FD1908">
      <w:pPr>
        <w:ind w:firstLine="0"/>
        <w:rPr>
          <w:rFonts w:cs="Times New Roman"/>
          <w:b/>
          <w:szCs w:val="24"/>
        </w:rPr>
      </w:pPr>
    </w:p>
    <w:p w14:paraId="6990A3EC" w14:textId="77777777" w:rsidR="00F21782" w:rsidRDefault="00F21782" w:rsidP="00FD1908">
      <w:pPr>
        <w:ind w:firstLine="0"/>
        <w:rPr>
          <w:rFonts w:cs="Times New Roman"/>
          <w:b/>
          <w:szCs w:val="24"/>
        </w:rPr>
      </w:pPr>
    </w:p>
    <w:p w14:paraId="0A078BA1" w14:textId="0CE6F140" w:rsidR="00473B2D" w:rsidRPr="00F21782" w:rsidRDefault="002B6219" w:rsidP="002B6219">
      <w:pPr>
        <w:ind w:firstLine="0"/>
        <w:jc w:val="center"/>
        <w:rPr>
          <w:rFonts w:cs="Times New Roman"/>
          <w:bCs/>
          <w:szCs w:val="24"/>
        </w:rPr>
      </w:pPr>
      <w:r w:rsidRPr="00F21782">
        <w:rPr>
          <w:rFonts w:cs="Times New Roman"/>
          <w:bCs/>
          <w:szCs w:val="24"/>
        </w:rPr>
        <w:t>P</w:t>
      </w:r>
      <w:r w:rsidR="002E0130" w:rsidRPr="00F21782">
        <w:rPr>
          <w:rFonts w:cs="Times New Roman"/>
          <w:bCs/>
          <w:szCs w:val="24"/>
        </w:rPr>
        <w:t>royecto de grado</w:t>
      </w:r>
      <w:r w:rsidR="002E0130">
        <w:rPr>
          <w:rFonts w:cs="Times New Roman"/>
          <w:bCs/>
          <w:szCs w:val="24"/>
        </w:rPr>
        <w:t xml:space="preserve"> presentado</w:t>
      </w:r>
      <w:r w:rsidR="002E0130" w:rsidRPr="00F21782">
        <w:rPr>
          <w:rFonts w:cs="Times New Roman"/>
          <w:bCs/>
          <w:szCs w:val="24"/>
        </w:rPr>
        <w:t xml:space="preserve"> para </w:t>
      </w:r>
      <w:r w:rsidR="002E0130">
        <w:rPr>
          <w:rFonts w:cs="Times New Roman"/>
          <w:bCs/>
          <w:szCs w:val="24"/>
        </w:rPr>
        <w:t>optar al</w:t>
      </w:r>
      <w:r w:rsidR="002E0130" w:rsidRPr="00F21782">
        <w:rPr>
          <w:rFonts w:cs="Times New Roman"/>
          <w:bCs/>
          <w:szCs w:val="24"/>
        </w:rPr>
        <w:t xml:space="preserve"> título de </w:t>
      </w:r>
      <w:r w:rsidR="002E0130">
        <w:rPr>
          <w:rFonts w:cs="Times New Roman"/>
          <w:bCs/>
          <w:szCs w:val="24"/>
        </w:rPr>
        <w:t>I</w:t>
      </w:r>
      <w:r w:rsidR="002E0130" w:rsidRPr="00F21782">
        <w:rPr>
          <w:rFonts w:cs="Times New Roman"/>
          <w:bCs/>
          <w:szCs w:val="24"/>
        </w:rPr>
        <w:t>ngeniero de sistemas</w:t>
      </w:r>
    </w:p>
    <w:p w14:paraId="4CE9798C" w14:textId="6E3FC37C" w:rsidR="00F21782" w:rsidRDefault="00F21782" w:rsidP="002B6219">
      <w:pPr>
        <w:ind w:firstLine="0"/>
        <w:jc w:val="center"/>
        <w:rPr>
          <w:rFonts w:cs="Times New Roman"/>
          <w:bCs/>
          <w:szCs w:val="24"/>
        </w:rPr>
      </w:pPr>
      <w:r w:rsidRPr="00036D24">
        <w:rPr>
          <w:rFonts w:cs="Times New Roman"/>
          <w:bCs/>
          <w:szCs w:val="24"/>
        </w:rPr>
        <w:t>Asesor(a):</w:t>
      </w:r>
      <w:r w:rsidRPr="00F21782">
        <w:rPr>
          <w:rFonts w:cs="Times New Roman"/>
          <w:bCs/>
          <w:szCs w:val="24"/>
        </w:rPr>
        <w:t xml:space="preserve"> Beatriz Eugenia Marín, Ingeniera de sistemas</w:t>
      </w:r>
    </w:p>
    <w:p w14:paraId="5BCCEDC9" w14:textId="5FCB1381" w:rsidR="00B20337" w:rsidRDefault="00B20337" w:rsidP="002B6219">
      <w:pPr>
        <w:ind w:firstLine="0"/>
        <w:jc w:val="center"/>
        <w:rPr>
          <w:rFonts w:cs="Times New Roman"/>
          <w:bCs/>
          <w:szCs w:val="24"/>
        </w:rPr>
      </w:pPr>
    </w:p>
    <w:p w14:paraId="0CB833C1" w14:textId="77777777" w:rsidR="00B20337" w:rsidRPr="00F21782" w:rsidRDefault="00B20337" w:rsidP="002B6219">
      <w:pPr>
        <w:ind w:firstLine="0"/>
        <w:jc w:val="center"/>
        <w:rPr>
          <w:rFonts w:cs="Times New Roman"/>
          <w:bCs/>
          <w:szCs w:val="24"/>
        </w:rPr>
      </w:pPr>
    </w:p>
    <w:p w14:paraId="3BCA57B7" w14:textId="0AD0259E" w:rsidR="003222B8" w:rsidRPr="00F21782" w:rsidRDefault="00B20337" w:rsidP="00B20337">
      <w:pPr>
        <w:ind w:firstLine="0"/>
        <w:jc w:val="center"/>
        <w:rPr>
          <w:rFonts w:cs="Times New Roman"/>
          <w:bCs/>
          <w:szCs w:val="24"/>
        </w:rPr>
      </w:pPr>
      <w:r w:rsidRPr="00467529">
        <w:rPr>
          <w:rFonts w:cs="Times New Roman"/>
          <w:noProof/>
          <w:szCs w:val="24"/>
          <w:lang w:eastAsia="es-CO"/>
        </w:rPr>
        <w:drawing>
          <wp:inline distT="0" distB="0" distL="0" distR="0" wp14:anchorId="07EEA12F" wp14:editId="68AA2CDD">
            <wp:extent cx="2228850" cy="1115500"/>
            <wp:effectExtent l="0" t="0" r="0" b="0"/>
            <wp:docPr id="41" name="Imagen 41" descr="C:\Users\Agrajales\Desktop\LOGO UNIAJC 2014 - Sin eslo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rajales\Desktop\LOGO UNIAJC 2014 - Sin esloga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8009" cy="1120084"/>
                    </a:xfrm>
                    <a:prstGeom prst="rect">
                      <a:avLst/>
                    </a:prstGeom>
                    <a:noFill/>
                    <a:ln>
                      <a:noFill/>
                    </a:ln>
                  </pic:spPr>
                </pic:pic>
              </a:graphicData>
            </a:graphic>
          </wp:inline>
        </w:drawing>
      </w:r>
    </w:p>
    <w:p w14:paraId="5C93CDE9" w14:textId="77777777" w:rsidR="003222B8" w:rsidRPr="00F21782" w:rsidRDefault="003222B8" w:rsidP="00C35062">
      <w:pPr>
        <w:jc w:val="center"/>
        <w:rPr>
          <w:rFonts w:cs="Times New Roman"/>
          <w:bCs/>
          <w:szCs w:val="24"/>
        </w:rPr>
      </w:pPr>
      <w:r w:rsidRPr="00F21782">
        <w:rPr>
          <w:rFonts w:cs="Times New Roman"/>
          <w:bCs/>
          <w:szCs w:val="24"/>
        </w:rPr>
        <w:t>INSTITUCIÓN UNIVERSITARIA ANTONIO JOSÉ CAMACHO</w:t>
      </w:r>
    </w:p>
    <w:p w14:paraId="2D4F59F5" w14:textId="77777777" w:rsidR="003222B8" w:rsidRPr="00F21782" w:rsidRDefault="003222B8" w:rsidP="00C35062">
      <w:pPr>
        <w:jc w:val="center"/>
        <w:rPr>
          <w:rFonts w:cs="Times New Roman"/>
          <w:bCs/>
          <w:szCs w:val="24"/>
        </w:rPr>
      </w:pPr>
      <w:r w:rsidRPr="00F21782">
        <w:rPr>
          <w:rFonts w:cs="Times New Roman"/>
          <w:bCs/>
          <w:szCs w:val="24"/>
        </w:rPr>
        <w:t>FACULTAD DE INGENIERÍAS</w:t>
      </w:r>
    </w:p>
    <w:p w14:paraId="583ADE93" w14:textId="77777777" w:rsidR="003222B8" w:rsidRPr="00F21782" w:rsidRDefault="003222B8" w:rsidP="00C35062">
      <w:pPr>
        <w:jc w:val="center"/>
        <w:rPr>
          <w:rFonts w:cs="Times New Roman"/>
          <w:bCs/>
          <w:szCs w:val="24"/>
        </w:rPr>
      </w:pPr>
      <w:r w:rsidRPr="00F21782">
        <w:rPr>
          <w:rFonts w:cs="Times New Roman"/>
          <w:bCs/>
          <w:szCs w:val="24"/>
        </w:rPr>
        <w:t>INGENIERÍA DE SISTEMAS</w:t>
      </w:r>
    </w:p>
    <w:p w14:paraId="033D5C14" w14:textId="03323B9B" w:rsidR="003222B8" w:rsidRPr="00F21782" w:rsidRDefault="003222B8" w:rsidP="00C35062">
      <w:pPr>
        <w:jc w:val="center"/>
        <w:rPr>
          <w:rFonts w:cs="Times New Roman"/>
          <w:bCs/>
          <w:szCs w:val="24"/>
        </w:rPr>
      </w:pPr>
      <w:r w:rsidRPr="00F21782">
        <w:rPr>
          <w:rFonts w:cs="Times New Roman"/>
          <w:bCs/>
          <w:szCs w:val="24"/>
        </w:rPr>
        <w:t>SANTIAGO DE CALI</w:t>
      </w:r>
      <w:r w:rsidR="00B20337">
        <w:rPr>
          <w:rFonts w:cs="Times New Roman"/>
          <w:bCs/>
          <w:szCs w:val="24"/>
        </w:rPr>
        <w:t xml:space="preserve"> - COLOMBIA</w:t>
      </w:r>
    </w:p>
    <w:p w14:paraId="59FED651" w14:textId="006E5169" w:rsidR="00FA64D5" w:rsidRDefault="003222B8" w:rsidP="00B20337">
      <w:pPr>
        <w:jc w:val="center"/>
        <w:rPr>
          <w:rFonts w:cs="Times New Roman"/>
          <w:bCs/>
          <w:szCs w:val="24"/>
        </w:rPr>
      </w:pPr>
      <w:r w:rsidRPr="00F21782">
        <w:rPr>
          <w:rFonts w:cs="Times New Roman"/>
          <w:bCs/>
          <w:szCs w:val="24"/>
        </w:rPr>
        <w:t>2019</w:t>
      </w:r>
    </w:p>
    <w:p w14:paraId="41E742ED" w14:textId="54F9FDD9" w:rsidR="007C63B3" w:rsidRPr="00581CEC" w:rsidRDefault="007C63B3" w:rsidP="00581CEC">
      <w:pPr>
        <w:jc w:val="center"/>
        <w:rPr>
          <w:rFonts w:cs="Times New Roman"/>
          <w:b/>
          <w:szCs w:val="24"/>
        </w:rPr>
      </w:pPr>
      <w:r>
        <w:rPr>
          <w:rFonts w:cs="Times New Roman"/>
          <w:b/>
          <w:szCs w:val="24"/>
        </w:rPr>
        <w:lastRenderedPageBreak/>
        <w:t>Resumen</w:t>
      </w:r>
    </w:p>
    <w:p w14:paraId="63925033" w14:textId="6639D909" w:rsidR="007C63B3" w:rsidRDefault="008F6BB7" w:rsidP="008F6BB7">
      <w:r>
        <w:t xml:space="preserve">Actualmente se está desarrollando un ejercicio académico entre estudiantes de Ingeniería de Sistemas y Tecnología de Sistemas de la Institución Universitaria Antonio José Camacho con la empresa Sanambiente S.A. que busca construir una aplicación que permita gestionar los datos ambientales de las estaciones que la empresa tiene a lo largo del país, para ello se han conformado varios equipos que abordan el proyecto desde diferentes aspectos. Por la cantidad de integrantes se hace necesario aplicar un modelo de proceso de gestión que facilite el control y seguimiento de todos los recursos que intervienen, por esta razón el objetivo principal de este proyecto es establecer un marco de trabajo que permita </w:t>
      </w:r>
      <w:r w:rsidR="00581CEC">
        <w:t>administrar</w:t>
      </w:r>
      <w:r w:rsidR="00CF52E3">
        <w:t xml:space="preserve"> </w:t>
      </w:r>
      <w:r>
        <w:t>la construcción de la aplicación, siguiendo estándares de calidad y gestión, de tal manera que pueda ser replicado para futuros proyectos.</w:t>
      </w:r>
    </w:p>
    <w:p w14:paraId="79EFFF50" w14:textId="630FEA81" w:rsidR="00581CEC" w:rsidRDefault="00581CEC" w:rsidP="00581CEC">
      <w:pPr>
        <w:rPr>
          <w:rFonts w:cs="Times New Roman"/>
          <w:bCs/>
          <w:szCs w:val="24"/>
        </w:rPr>
      </w:pPr>
      <w:r>
        <w:rPr>
          <w:rFonts w:cs="Times New Roman"/>
          <w:b/>
          <w:bCs/>
          <w:szCs w:val="24"/>
        </w:rPr>
        <w:t xml:space="preserve">Palabras clave: </w:t>
      </w:r>
      <w:r>
        <w:rPr>
          <w:rFonts w:cs="Times New Roman"/>
          <w:bCs/>
          <w:szCs w:val="24"/>
        </w:rPr>
        <w:t>ISO/IEC 29110, Gerencia de proyecto, ICONIX</w:t>
      </w:r>
      <w:r w:rsidR="001A4374">
        <w:rPr>
          <w:rFonts w:cs="Times New Roman"/>
          <w:bCs/>
          <w:szCs w:val="24"/>
        </w:rPr>
        <w:t>.</w:t>
      </w:r>
    </w:p>
    <w:p w14:paraId="5D846A0B" w14:textId="77777777" w:rsidR="00581CEC" w:rsidRDefault="00581CEC" w:rsidP="00581CEC">
      <w:pPr>
        <w:rPr>
          <w:rFonts w:cs="Times New Roman"/>
          <w:bCs/>
          <w:szCs w:val="24"/>
        </w:rPr>
      </w:pPr>
    </w:p>
    <w:p w14:paraId="732C57F8" w14:textId="0737B62A" w:rsidR="007C63B3" w:rsidRDefault="007C63B3" w:rsidP="00473B2D">
      <w:pPr>
        <w:jc w:val="center"/>
        <w:rPr>
          <w:rFonts w:cs="Times New Roman"/>
          <w:bCs/>
          <w:szCs w:val="24"/>
        </w:rPr>
      </w:pPr>
    </w:p>
    <w:p w14:paraId="7F54207A" w14:textId="596EE380" w:rsidR="007C63B3" w:rsidRDefault="007C63B3" w:rsidP="00473B2D">
      <w:pPr>
        <w:jc w:val="center"/>
        <w:rPr>
          <w:rFonts w:cs="Times New Roman"/>
          <w:bCs/>
          <w:szCs w:val="24"/>
        </w:rPr>
      </w:pPr>
    </w:p>
    <w:p w14:paraId="0E1A9705" w14:textId="2D205569" w:rsidR="007C63B3" w:rsidRDefault="007C63B3" w:rsidP="00473B2D">
      <w:pPr>
        <w:jc w:val="center"/>
        <w:rPr>
          <w:rFonts w:cs="Times New Roman"/>
          <w:bCs/>
          <w:szCs w:val="24"/>
        </w:rPr>
      </w:pPr>
    </w:p>
    <w:p w14:paraId="4C7978A2" w14:textId="6B15B05F" w:rsidR="007C63B3" w:rsidRDefault="007C63B3" w:rsidP="00473B2D">
      <w:pPr>
        <w:jc w:val="center"/>
        <w:rPr>
          <w:rFonts w:cs="Times New Roman"/>
          <w:bCs/>
          <w:szCs w:val="24"/>
        </w:rPr>
      </w:pPr>
    </w:p>
    <w:p w14:paraId="3A1C1E54" w14:textId="63C4530E" w:rsidR="007C63B3" w:rsidRDefault="007C63B3" w:rsidP="00473B2D">
      <w:pPr>
        <w:jc w:val="center"/>
        <w:rPr>
          <w:rFonts w:cs="Times New Roman"/>
          <w:bCs/>
          <w:szCs w:val="24"/>
        </w:rPr>
      </w:pPr>
    </w:p>
    <w:p w14:paraId="7DB3386B" w14:textId="5F885622" w:rsidR="007C63B3" w:rsidRDefault="007C63B3" w:rsidP="00473B2D">
      <w:pPr>
        <w:jc w:val="center"/>
        <w:rPr>
          <w:rFonts w:cs="Times New Roman"/>
          <w:bCs/>
          <w:szCs w:val="24"/>
        </w:rPr>
      </w:pPr>
    </w:p>
    <w:p w14:paraId="0C5D3A89" w14:textId="6F9B47A0" w:rsidR="007C63B3" w:rsidRDefault="007C63B3" w:rsidP="00473B2D">
      <w:pPr>
        <w:jc w:val="center"/>
        <w:rPr>
          <w:rFonts w:cs="Times New Roman"/>
          <w:bCs/>
          <w:szCs w:val="24"/>
        </w:rPr>
      </w:pPr>
    </w:p>
    <w:p w14:paraId="3317A542" w14:textId="2D2BB09E" w:rsidR="007C63B3" w:rsidRDefault="007C63B3" w:rsidP="00473B2D">
      <w:pPr>
        <w:jc w:val="center"/>
        <w:rPr>
          <w:rFonts w:cs="Times New Roman"/>
          <w:bCs/>
          <w:szCs w:val="24"/>
        </w:rPr>
      </w:pPr>
    </w:p>
    <w:p w14:paraId="3ED34F53" w14:textId="24BD80D6" w:rsidR="008F6BB7" w:rsidRDefault="008F6BB7" w:rsidP="00626F1C">
      <w:pPr>
        <w:ind w:firstLine="0"/>
        <w:rPr>
          <w:rFonts w:cs="Times New Roman"/>
          <w:bCs/>
          <w:szCs w:val="24"/>
        </w:rPr>
      </w:pPr>
    </w:p>
    <w:p w14:paraId="1504539B" w14:textId="77777777" w:rsidR="00663438" w:rsidRDefault="00663438" w:rsidP="00626F1C">
      <w:pPr>
        <w:ind w:firstLine="0"/>
        <w:rPr>
          <w:rFonts w:cs="Times New Roman"/>
          <w:bCs/>
          <w:szCs w:val="24"/>
        </w:rPr>
      </w:pPr>
    </w:p>
    <w:p w14:paraId="0992D92C" w14:textId="10082C63" w:rsidR="007C63B3" w:rsidRPr="00626F1C" w:rsidRDefault="007C63B3" w:rsidP="00473B2D">
      <w:pPr>
        <w:jc w:val="center"/>
        <w:rPr>
          <w:rFonts w:cs="Times New Roman"/>
          <w:b/>
          <w:szCs w:val="24"/>
          <w:lang w:val="en-US"/>
        </w:rPr>
      </w:pPr>
      <w:r w:rsidRPr="00626F1C">
        <w:rPr>
          <w:rFonts w:cs="Times New Roman"/>
          <w:b/>
          <w:szCs w:val="24"/>
          <w:lang w:val="en-US"/>
        </w:rPr>
        <w:lastRenderedPageBreak/>
        <w:t>Abstract</w:t>
      </w:r>
    </w:p>
    <w:p w14:paraId="07929135" w14:textId="5448142C" w:rsidR="00CF2A00" w:rsidRDefault="00581CEC" w:rsidP="00CF2A00">
      <w:pPr>
        <w:rPr>
          <w:lang w:val="en-US"/>
        </w:rPr>
      </w:pPr>
      <w:r w:rsidRPr="00581CEC">
        <w:rPr>
          <w:lang w:val="en-US"/>
        </w:rPr>
        <w:t xml:space="preserve">Currently an academic exercise is being developed between students of Systems Engineering and Systems Technology of the Antonio José Camacho University Institution with the company Sanambiente S.A. that seeks to build an application that allows managing the environmental data of the stations that the company has throughout the country, for this several teams have been formed that approach the project from different aspects. Due to the number of members it is necessary to apply a management process model that facilitates control and monitoring of all resources involved, for this reason the main objective of this project is to establish a framework to manage the construction of the application, following standards of quality and management, so that it can be </w:t>
      </w:r>
      <w:r w:rsidR="00CF2A00">
        <w:rPr>
          <w:lang w:val="en-US"/>
        </w:rPr>
        <w:t>replicated for future projects.</w:t>
      </w:r>
    </w:p>
    <w:p w14:paraId="4588243C" w14:textId="4B6EFDE3" w:rsidR="00712C29" w:rsidRPr="00CF2A00" w:rsidRDefault="00712C29" w:rsidP="00CF2A00">
      <w:pPr>
        <w:rPr>
          <w:lang w:val="en-US"/>
        </w:rPr>
      </w:pPr>
      <w:r>
        <w:rPr>
          <w:b/>
          <w:lang w:val="en-US"/>
        </w:rPr>
        <w:t xml:space="preserve">Keywords: </w:t>
      </w:r>
      <w:r>
        <w:rPr>
          <w:lang w:val="en-US"/>
        </w:rPr>
        <w:t>ISO/IEC 29110, Project Management, ICONIX</w:t>
      </w:r>
      <w:r w:rsidR="001A4374">
        <w:rPr>
          <w:lang w:val="en-US"/>
        </w:rPr>
        <w:t>.</w:t>
      </w:r>
    </w:p>
    <w:p w14:paraId="4E5A70DF" w14:textId="77777777" w:rsidR="00712C29" w:rsidRPr="006C369A" w:rsidRDefault="00712C29" w:rsidP="00626F1C">
      <w:pPr>
        <w:rPr>
          <w:lang w:val="en-US"/>
        </w:rPr>
      </w:pPr>
    </w:p>
    <w:p w14:paraId="23A761D6" w14:textId="6761049D" w:rsidR="007C63B3" w:rsidRPr="00626F1C" w:rsidRDefault="007C63B3" w:rsidP="00626F1C">
      <w:pPr>
        <w:rPr>
          <w:rFonts w:cs="Times New Roman"/>
          <w:bCs/>
          <w:szCs w:val="24"/>
          <w:lang w:val="en-US"/>
        </w:rPr>
      </w:pPr>
    </w:p>
    <w:p w14:paraId="0FFAEBE1" w14:textId="2837DF58" w:rsidR="007C63B3" w:rsidRPr="00626F1C" w:rsidRDefault="007C63B3" w:rsidP="00473B2D">
      <w:pPr>
        <w:jc w:val="center"/>
        <w:rPr>
          <w:rFonts w:cs="Times New Roman"/>
          <w:bCs/>
          <w:szCs w:val="24"/>
          <w:lang w:val="en-US"/>
        </w:rPr>
      </w:pPr>
    </w:p>
    <w:p w14:paraId="02800D30" w14:textId="0586923A" w:rsidR="007C63B3" w:rsidRPr="00626F1C" w:rsidRDefault="007C63B3" w:rsidP="00473B2D">
      <w:pPr>
        <w:jc w:val="center"/>
        <w:rPr>
          <w:rFonts w:cs="Times New Roman"/>
          <w:bCs/>
          <w:szCs w:val="24"/>
          <w:lang w:val="en-US"/>
        </w:rPr>
      </w:pPr>
    </w:p>
    <w:p w14:paraId="16A47FDC" w14:textId="3FC9DBA7" w:rsidR="007C63B3" w:rsidRPr="00626F1C" w:rsidRDefault="007C63B3" w:rsidP="00473B2D">
      <w:pPr>
        <w:jc w:val="center"/>
        <w:rPr>
          <w:rFonts w:cs="Times New Roman"/>
          <w:bCs/>
          <w:szCs w:val="24"/>
          <w:lang w:val="en-US"/>
        </w:rPr>
      </w:pPr>
    </w:p>
    <w:p w14:paraId="3DFC5DDD" w14:textId="15A9AE52" w:rsidR="007C63B3" w:rsidRPr="00626F1C" w:rsidRDefault="007C63B3" w:rsidP="00473B2D">
      <w:pPr>
        <w:jc w:val="center"/>
        <w:rPr>
          <w:rFonts w:cs="Times New Roman"/>
          <w:bCs/>
          <w:szCs w:val="24"/>
          <w:lang w:val="en-US"/>
        </w:rPr>
      </w:pPr>
    </w:p>
    <w:p w14:paraId="29913AC2" w14:textId="4387FC71" w:rsidR="007C63B3" w:rsidRPr="00626F1C" w:rsidRDefault="007C63B3" w:rsidP="00473B2D">
      <w:pPr>
        <w:jc w:val="center"/>
        <w:rPr>
          <w:rFonts w:cs="Times New Roman"/>
          <w:bCs/>
          <w:szCs w:val="24"/>
          <w:lang w:val="en-US"/>
        </w:rPr>
      </w:pPr>
    </w:p>
    <w:p w14:paraId="52EC5E54" w14:textId="50EBB034" w:rsidR="007C63B3" w:rsidRPr="00626F1C" w:rsidRDefault="007C63B3" w:rsidP="00473B2D">
      <w:pPr>
        <w:jc w:val="center"/>
        <w:rPr>
          <w:rFonts w:cs="Times New Roman"/>
          <w:bCs/>
          <w:szCs w:val="24"/>
          <w:lang w:val="en-US"/>
        </w:rPr>
      </w:pPr>
    </w:p>
    <w:p w14:paraId="7CD3A61C" w14:textId="5E987D9A" w:rsidR="007C63B3" w:rsidRPr="00626F1C" w:rsidRDefault="007C63B3" w:rsidP="00473B2D">
      <w:pPr>
        <w:jc w:val="center"/>
        <w:rPr>
          <w:rFonts w:cs="Times New Roman"/>
          <w:bCs/>
          <w:szCs w:val="24"/>
          <w:lang w:val="en-US"/>
        </w:rPr>
      </w:pPr>
    </w:p>
    <w:p w14:paraId="11C5A196" w14:textId="340BDF1B" w:rsidR="007C63B3" w:rsidRDefault="007C63B3" w:rsidP="00626F1C">
      <w:pPr>
        <w:ind w:firstLine="0"/>
        <w:rPr>
          <w:rFonts w:cs="Times New Roman"/>
          <w:bCs/>
          <w:szCs w:val="24"/>
          <w:lang w:val="en-US"/>
        </w:rPr>
      </w:pPr>
    </w:p>
    <w:p w14:paraId="467AF10A" w14:textId="57F51450" w:rsidR="00F17726" w:rsidRDefault="00F17726" w:rsidP="00626F1C">
      <w:pPr>
        <w:ind w:firstLine="0"/>
        <w:rPr>
          <w:rFonts w:cs="Times New Roman"/>
          <w:bCs/>
          <w:szCs w:val="24"/>
          <w:lang w:val="en-US"/>
        </w:rPr>
      </w:pPr>
    </w:p>
    <w:p w14:paraId="70193307" w14:textId="77777777" w:rsidR="00B76C63" w:rsidRPr="00626F1C" w:rsidRDefault="00B76C63" w:rsidP="00626F1C">
      <w:pPr>
        <w:ind w:firstLine="0"/>
        <w:rPr>
          <w:rFonts w:cs="Times New Roman"/>
          <w:bCs/>
          <w:szCs w:val="24"/>
          <w:lang w:val="en-US"/>
        </w:rPr>
      </w:pPr>
    </w:p>
    <w:sdt>
      <w:sdtPr>
        <w:rPr>
          <w:lang w:val="es-ES"/>
        </w:rPr>
        <w:id w:val="-1607812689"/>
        <w:docPartObj>
          <w:docPartGallery w:val="Table of Contents"/>
          <w:docPartUnique/>
        </w:docPartObj>
      </w:sdtPr>
      <w:sdtEndPr>
        <w:rPr>
          <w:b/>
          <w:bCs/>
        </w:rPr>
      </w:sdtEndPr>
      <w:sdtContent>
        <w:p w14:paraId="3EF24140" w14:textId="129C7593" w:rsidR="00127F3D" w:rsidRPr="00635483" w:rsidRDefault="00635483" w:rsidP="0031765B">
          <w:pPr>
            <w:jc w:val="center"/>
            <w:rPr>
              <w:rFonts w:cs="Times New Roman"/>
              <w:b/>
            </w:rPr>
          </w:pPr>
          <w:r>
            <w:rPr>
              <w:rFonts w:cs="Times New Roman"/>
              <w:b/>
            </w:rPr>
            <w:t>Tabla de contenido</w:t>
          </w:r>
        </w:p>
        <w:p w14:paraId="29F205DD" w14:textId="0D666CBD" w:rsidR="0031765B" w:rsidRDefault="00127F3D" w:rsidP="0031765B">
          <w:pPr>
            <w:pStyle w:val="TDC1"/>
            <w:spacing w:line="480" w:lineRule="auto"/>
            <w:contextualSpacing w:val="0"/>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19396205" w:history="1">
            <w:r w:rsidR="0031765B" w:rsidRPr="006F4C23">
              <w:rPr>
                <w:rStyle w:val="Hipervnculo"/>
                <w:noProof/>
              </w:rPr>
              <w:t>Introducción</w:t>
            </w:r>
            <w:r w:rsidR="0031765B">
              <w:rPr>
                <w:noProof/>
                <w:webHidden/>
              </w:rPr>
              <w:tab/>
            </w:r>
            <w:r w:rsidR="0031765B">
              <w:rPr>
                <w:noProof/>
                <w:webHidden/>
              </w:rPr>
              <w:fldChar w:fldCharType="begin"/>
            </w:r>
            <w:r w:rsidR="0031765B">
              <w:rPr>
                <w:noProof/>
                <w:webHidden/>
              </w:rPr>
              <w:instrText xml:space="preserve"> PAGEREF _Toc19396205 \h </w:instrText>
            </w:r>
            <w:r w:rsidR="0031765B">
              <w:rPr>
                <w:noProof/>
                <w:webHidden/>
              </w:rPr>
            </w:r>
            <w:r w:rsidR="0031765B">
              <w:rPr>
                <w:noProof/>
                <w:webHidden/>
              </w:rPr>
              <w:fldChar w:fldCharType="separate"/>
            </w:r>
            <w:r w:rsidR="0031765B">
              <w:rPr>
                <w:noProof/>
                <w:webHidden/>
              </w:rPr>
              <w:t>1</w:t>
            </w:r>
            <w:r w:rsidR="0031765B">
              <w:rPr>
                <w:noProof/>
                <w:webHidden/>
              </w:rPr>
              <w:fldChar w:fldCharType="end"/>
            </w:r>
          </w:hyperlink>
        </w:p>
        <w:p w14:paraId="44D7B126" w14:textId="152E38E7" w:rsidR="0031765B" w:rsidRDefault="005A6A76" w:rsidP="0031765B">
          <w:pPr>
            <w:pStyle w:val="TDC1"/>
            <w:spacing w:line="480" w:lineRule="auto"/>
            <w:contextualSpacing w:val="0"/>
            <w:rPr>
              <w:rFonts w:asciiTheme="minorHAnsi" w:eastAsiaTheme="minorEastAsia" w:hAnsiTheme="minorHAnsi"/>
              <w:noProof/>
              <w:sz w:val="22"/>
              <w:lang w:eastAsia="es-CO"/>
            </w:rPr>
          </w:pPr>
          <w:hyperlink w:anchor="_Toc19396206" w:history="1">
            <w:r w:rsidR="0031765B" w:rsidRPr="006F4C23">
              <w:rPr>
                <w:rStyle w:val="Hipervnculo"/>
                <w:noProof/>
              </w:rPr>
              <w:t>1. Problema de investigación</w:t>
            </w:r>
            <w:r w:rsidR="0031765B">
              <w:rPr>
                <w:noProof/>
                <w:webHidden/>
              </w:rPr>
              <w:tab/>
            </w:r>
            <w:r w:rsidR="0031765B">
              <w:rPr>
                <w:noProof/>
                <w:webHidden/>
              </w:rPr>
              <w:fldChar w:fldCharType="begin"/>
            </w:r>
            <w:r w:rsidR="0031765B">
              <w:rPr>
                <w:noProof/>
                <w:webHidden/>
              </w:rPr>
              <w:instrText xml:space="preserve"> PAGEREF _Toc19396206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21B3CBAF" w14:textId="77A83E63" w:rsidR="0031765B" w:rsidRDefault="005A6A76" w:rsidP="0031765B">
          <w:pPr>
            <w:pStyle w:val="TDC2"/>
            <w:tabs>
              <w:tab w:val="right" w:leader="dot" w:pos="9350"/>
            </w:tabs>
            <w:spacing w:after="0"/>
            <w:rPr>
              <w:rFonts w:asciiTheme="minorHAnsi" w:eastAsiaTheme="minorEastAsia" w:hAnsiTheme="minorHAnsi"/>
              <w:noProof/>
              <w:sz w:val="22"/>
              <w:lang w:eastAsia="es-CO"/>
            </w:rPr>
          </w:pPr>
          <w:hyperlink w:anchor="_Toc19396207" w:history="1">
            <w:r w:rsidR="0031765B" w:rsidRPr="006F4C23">
              <w:rPr>
                <w:rStyle w:val="Hipervnculo"/>
                <w:noProof/>
              </w:rPr>
              <w:t>1.1 Planteamiento del problema</w:t>
            </w:r>
            <w:r w:rsidR="0031765B">
              <w:rPr>
                <w:noProof/>
                <w:webHidden/>
              </w:rPr>
              <w:tab/>
            </w:r>
            <w:r w:rsidR="0031765B">
              <w:rPr>
                <w:noProof/>
                <w:webHidden/>
              </w:rPr>
              <w:fldChar w:fldCharType="begin"/>
            </w:r>
            <w:r w:rsidR="0031765B">
              <w:rPr>
                <w:noProof/>
                <w:webHidden/>
              </w:rPr>
              <w:instrText xml:space="preserve"> PAGEREF _Toc19396207 \h </w:instrText>
            </w:r>
            <w:r w:rsidR="0031765B">
              <w:rPr>
                <w:noProof/>
                <w:webHidden/>
              </w:rPr>
            </w:r>
            <w:r w:rsidR="0031765B">
              <w:rPr>
                <w:noProof/>
                <w:webHidden/>
              </w:rPr>
              <w:fldChar w:fldCharType="separate"/>
            </w:r>
            <w:r w:rsidR="0031765B">
              <w:rPr>
                <w:noProof/>
                <w:webHidden/>
              </w:rPr>
              <w:t>2</w:t>
            </w:r>
            <w:r w:rsidR="0031765B">
              <w:rPr>
                <w:noProof/>
                <w:webHidden/>
              </w:rPr>
              <w:fldChar w:fldCharType="end"/>
            </w:r>
          </w:hyperlink>
        </w:p>
        <w:p w14:paraId="0999B9FE" w14:textId="0681ECF4" w:rsidR="0031765B" w:rsidRDefault="005A6A76" w:rsidP="0031765B">
          <w:pPr>
            <w:pStyle w:val="TDC2"/>
            <w:tabs>
              <w:tab w:val="right" w:leader="dot" w:pos="9350"/>
            </w:tabs>
            <w:spacing w:after="0"/>
            <w:rPr>
              <w:rFonts w:asciiTheme="minorHAnsi" w:eastAsiaTheme="minorEastAsia" w:hAnsiTheme="minorHAnsi"/>
              <w:noProof/>
              <w:sz w:val="22"/>
              <w:lang w:eastAsia="es-CO"/>
            </w:rPr>
          </w:pPr>
          <w:hyperlink w:anchor="_Toc19396208" w:history="1">
            <w:r w:rsidR="0031765B" w:rsidRPr="006F4C23">
              <w:rPr>
                <w:rStyle w:val="Hipervnculo"/>
                <w:noProof/>
              </w:rPr>
              <w:t>1.2 Formulación del problema</w:t>
            </w:r>
            <w:r w:rsidR="0031765B">
              <w:rPr>
                <w:noProof/>
                <w:webHidden/>
              </w:rPr>
              <w:tab/>
            </w:r>
            <w:r w:rsidR="0031765B">
              <w:rPr>
                <w:noProof/>
                <w:webHidden/>
              </w:rPr>
              <w:fldChar w:fldCharType="begin"/>
            </w:r>
            <w:r w:rsidR="0031765B">
              <w:rPr>
                <w:noProof/>
                <w:webHidden/>
              </w:rPr>
              <w:instrText xml:space="preserve"> PAGEREF _Toc19396208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6980E856" w14:textId="08118568" w:rsidR="0031765B" w:rsidRDefault="005A6A76" w:rsidP="0031765B">
          <w:pPr>
            <w:pStyle w:val="TDC2"/>
            <w:tabs>
              <w:tab w:val="right" w:leader="dot" w:pos="9350"/>
            </w:tabs>
            <w:spacing w:after="0"/>
            <w:rPr>
              <w:rFonts w:asciiTheme="minorHAnsi" w:eastAsiaTheme="minorEastAsia" w:hAnsiTheme="minorHAnsi"/>
              <w:noProof/>
              <w:sz w:val="22"/>
              <w:lang w:eastAsia="es-CO"/>
            </w:rPr>
          </w:pPr>
          <w:hyperlink w:anchor="_Toc19396209" w:history="1">
            <w:r w:rsidR="0031765B" w:rsidRPr="006F4C23">
              <w:rPr>
                <w:rStyle w:val="Hipervnculo"/>
                <w:noProof/>
              </w:rPr>
              <w:t>1.3 Sistematización del problema</w:t>
            </w:r>
            <w:r w:rsidR="0031765B">
              <w:rPr>
                <w:noProof/>
                <w:webHidden/>
              </w:rPr>
              <w:tab/>
            </w:r>
            <w:r w:rsidR="0031765B">
              <w:rPr>
                <w:noProof/>
                <w:webHidden/>
              </w:rPr>
              <w:fldChar w:fldCharType="begin"/>
            </w:r>
            <w:r w:rsidR="0031765B">
              <w:rPr>
                <w:noProof/>
                <w:webHidden/>
              </w:rPr>
              <w:instrText xml:space="preserve"> PAGEREF _Toc19396209 \h </w:instrText>
            </w:r>
            <w:r w:rsidR="0031765B">
              <w:rPr>
                <w:noProof/>
                <w:webHidden/>
              </w:rPr>
            </w:r>
            <w:r w:rsidR="0031765B">
              <w:rPr>
                <w:noProof/>
                <w:webHidden/>
              </w:rPr>
              <w:fldChar w:fldCharType="separate"/>
            </w:r>
            <w:r w:rsidR="0031765B">
              <w:rPr>
                <w:noProof/>
                <w:webHidden/>
              </w:rPr>
              <w:t>5</w:t>
            </w:r>
            <w:r w:rsidR="0031765B">
              <w:rPr>
                <w:noProof/>
                <w:webHidden/>
              </w:rPr>
              <w:fldChar w:fldCharType="end"/>
            </w:r>
          </w:hyperlink>
        </w:p>
        <w:p w14:paraId="115E2BBF" w14:textId="5CDCFE2D" w:rsidR="0031765B" w:rsidRDefault="005A6A76" w:rsidP="0031765B">
          <w:pPr>
            <w:pStyle w:val="TDC1"/>
            <w:spacing w:line="480" w:lineRule="auto"/>
            <w:contextualSpacing w:val="0"/>
            <w:rPr>
              <w:rFonts w:asciiTheme="minorHAnsi" w:eastAsiaTheme="minorEastAsia" w:hAnsiTheme="minorHAnsi"/>
              <w:noProof/>
              <w:sz w:val="22"/>
              <w:lang w:eastAsia="es-CO"/>
            </w:rPr>
          </w:pPr>
          <w:hyperlink w:anchor="_Toc19396210" w:history="1">
            <w:r w:rsidR="0031765B" w:rsidRPr="006F4C23">
              <w:rPr>
                <w:rStyle w:val="Hipervnculo"/>
                <w:noProof/>
              </w:rPr>
              <w:t>2. Objetivos</w:t>
            </w:r>
            <w:r w:rsidR="0031765B">
              <w:rPr>
                <w:noProof/>
                <w:webHidden/>
              </w:rPr>
              <w:tab/>
            </w:r>
            <w:r w:rsidR="0031765B">
              <w:rPr>
                <w:noProof/>
                <w:webHidden/>
              </w:rPr>
              <w:fldChar w:fldCharType="begin"/>
            </w:r>
            <w:r w:rsidR="0031765B">
              <w:rPr>
                <w:noProof/>
                <w:webHidden/>
              </w:rPr>
              <w:instrText xml:space="preserve"> PAGEREF _Toc19396210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64C10591" w14:textId="3E15D809" w:rsidR="0031765B" w:rsidRDefault="005A6A76" w:rsidP="0031765B">
          <w:pPr>
            <w:pStyle w:val="TDC2"/>
            <w:tabs>
              <w:tab w:val="right" w:leader="dot" w:pos="9350"/>
            </w:tabs>
            <w:spacing w:after="0"/>
            <w:rPr>
              <w:rFonts w:asciiTheme="minorHAnsi" w:eastAsiaTheme="minorEastAsia" w:hAnsiTheme="minorHAnsi"/>
              <w:noProof/>
              <w:sz w:val="22"/>
              <w:lang w:eastAsia="es-CO"/>
            </w:rPr>
          </w:pPr>
          <w:hyperlink w:anchor="_Toc19396211" w:history="1">
            <w:r w:rsidR="0031765B" w:rsidRPr="006F4C23">
              <w:rPr>
                <w:rStyle w:val="Hipervnculo"/>
                <w:noProof/>
              </w:rPr>
              <w:t>2.1 Objetivo general</w:t>
            </w:r>
            <w:r w:rsidR="0031765B">
              <w:rPr>
                <w:noProof/>
                <w:webHidden/>
              </w:rPr>
              <w:tab/>
            </w:r>
            <w:r w:rsidR="0031765B">
              <w:rPr>
                <w:noProof/>
                <w:webHidden/>
              </w:rPr>
              <w:fldChar w:fldCharType="begin"/>
            </w:r>
            <w:r w:rsidR="0031765B">
              <w:rPr>
                <w:noProof/>
                <w:webHidden/>
              </w:rPr>
              <w:instrText xml:space="preserve"> PAGEREF _Toc19396211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5BFF7AF1" w14:textId="5CF6EB51" w:rsidR="0031765B" w:rsidRDefault="005A6A76" w:rsidP="0031765B">
          <w:pPr>
            <w:pStyle w:val="TDC2"/>
            <w:tabs>
              <w:tab w:val="right" w:leader="dot" w:pos="9350"/>
            </w:tabs>
            <w:spacing w:after="0"/>
            <w:rPr>
              <w:rFonts w:asciiTheme="minorHAnsi" w:eastAsiaTheme="minorEastAsia" w:hAnsiTheme="minorHAnsi"/>
              <w:noProof/>
              <w:sz w:val="22"/>
              <w:lang w:eastAsia="es-CO"/>
            </w:rPr>
          </w:pPr>
          <w:hyperlink w:anchor="_Toc19396212" w:history="1">
            <w:r w:rsidR="0031765B" w:rsidRPr="006F4C23">
              <w:rPr>
                <w:rStyle w:val="Hipervnculo"/>
                <w:noProof/>
              </w:rPr>
              <w:t>2.2 Objetivos específicos</w:t>
            </w:r>
            <w:r w:rsidR="0031765B">
              <w:rPr>
                <w:noProof/>
                <w:webHidden/>
              </w:rPr>
              <w:tab/>
            </w:r>
            <w:r w:rsidR="0031765B">
              <w:rPr>
                <w:noProof/>
                <w:webHidden/>
              </w:rPr>
              <w:fldChar w:fldCharType="begin"/>
            </w:r>
            <w:r w:rsidR="0031765B">
              <w:rPr>
                <w:noProof/>
                <w:webHidden/>
              </w:rPr>
              <w:instrText xml:space="preserve"> PAGEREF _Toc19396212 \h </w:instrText>
            </w:r>
            <w:r w:rsidR="0031765B">
              <w:rPr>
                <w:noProof/>
                <w:webHidden/>
              </w:rPr>
            </w:r>
            <w:r w:rsidR="0031765B">
              <w:rPr>
                <w:noProof/>
                <w:webHidden/>
              </w:rPr>
              <w:fldChar w:fldCharType="separate"/>
            </w:r>
            <w:r w:rsidR="0031765B">
              <w:rPr>
                <w:noProof/>
                <w:webHidden/>
              </w:rPr>
              <w:t>6</w:t>
            </w:r>
            <w:r w:rsidR="0031765B">
              <w:rPr>
                <w:noProof/>
                <w:webHidden/>
              </w:rPr>
              <w:fldChar w:fldCharType="end"/>
            </w:r>
          </w:hyperlink>
        </w:p>
        <w:p w14:paraId="731C65A3" w14:textId="22EF745E" w:rsidR="0031765B" w:rsidRDefault="005A6A76" w:rsidP="0031765B">
          <w:pPr>
            <w:pStyle w:val="TDC1"/>
            <w:spacing w:line="480" w:lineRule="auto"/>
            <w:contextualSpacing w:val="0"/>
            <w:rPr>
              <w:rFonts w:asciiTheme="minorHAnsi" w:eastAsiaTheme="minorEastAsia" w:hAnsiTheme="minorHAnsi"/>
              <w:noProof/>
              <w:sz w:val="22"/>
              <w:lang w:eastAsia="es-CO"/>
            </w:rPr>
          </w:pPr>
          <w:hyperlink w:anchor="_Toc19396213" w:history="1">
            <w:r w:rsidR="0031765B" w:rsidRPr="006F4C23">
              <w:rPr>
                <w:rStyle w:val="Hipervnculo"/>
                <w:noProof/>
              </w:rPr>
              <w:t>3. Justificación</w:t>
            </w:r>
            <w:r w:rsidR="0031765B">
              <w:rPr>
                <w:noProof/>
                <w:webHidden/>
              </w:rPr>
              <w:tab/>
            </w:r>
            <w:r w:rsidR="0031765B">
              <w:rPr>
                <w:noProof/>
                <w:webHidden/>
              </w:rPr>
              <w:fldChar w:fldCharType="begin"/>
            </w:r>
            <w:r w:rsidR="0031765B">
              <w:rPr>
                <w:noProof/>
                <w:webHidden/>
              </w:rPr>
              <w:instrText xml:space="preserve"> PAGEREF _Toc19396213 \h </w:instrText>
            </w:r>
            <w:r w:rsidR="0031765B">
              <w:rPr>
                <w:noProof/>
                <w:webHidden/>
              </w:rPr>
            </w:r>
            <w:r w:rsidR="0031765B">
              <w:rPr>
                <w:noProof/>
                <w:webHidden/>
              </w:rPr>
              <w:fldChar w:fldCharType="separate"/>
            </w:r>
            <w:r w:rsidR="0031765B">
              <w:rPr>
                <w:noProof/>
                <w:webHidden/>
              </w:rPr>
              <w:t>7</w:t>
            </w:r>
            <w:r w:rsidR="0031765B">
              <w:rPr>
                <w:noProof/>
                <w:webHidden/>
              </w:rPr>
              <w:fldChar w:fldCharType="end"/>
            </w:r>
          </w:hyperlink>
        </w:p>
        <w:p w14:paraId="2374023F" w14:textId="610B8A2C" w:rsidR="0031765B" w:rsidRDefault="005A6A76" w:rsidP="0031765B">
          <w:pPr>
            <w:pStyle w:val="TDC1"/>
            <w:spacing w:line="480" w:lineRule="auto"/>
            <w:contextualSpacing w:val="0"/>
            <w:rPr>
              <w:rFonts w:asciiTheme="minorHAnsi" w:eastAsiaTheme="minorEastAsia" w:hAnsiTheme="minorHAnsi"/>
              <w:noProof/>
              <w:sz w:val="22"/>
              <w:lang w:eastAsia="es-CO"/>
            </w:rPr>
          </w:pPr>
          <w:hyperlink w:anchor="_Toc19396214" w:history="1">
            <w:r w:rsidR="0031765B" w:rsidRPr="006F4C23">
              <w:rPr>
                <w:rStyle w:val="Hipervnculo"/>
                <w:noProof/>
              </w:rPr>
              <w:t>4. Marco de referencia</w:t>
            </w:r>
            <w:r w:rsidR="0031765B">
              <w:rPr>
                <w:noProof/>
                <w:webHidden/>
              </w:rPr>
              <w:tab/>
            </w:r>
            <w:r w:rsidR="0031765B">
              <w:rPr>
                <w:noProof/>
                <w:webHidden/>
              </w:rPr>
              <w:fldChar w:fldCharType="begin"/>
            </w:r>
            <w:r w:rsidR="0031765B">
              <w:rPr>
                <w:noProof/>
                <w:webHidden/>
              </w:rPr>
              <w:instrText xml:space="preserve"> PAGEREF _Toc19396214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486F13F" w14:textId="73D69F24" w:rsidR="0031765B" w:rsidRDefault="005A6A76" w:rsidP="0031765B">
          <w:pPr>
            <w:pStyle w:val="TDC2"/>
            <w:tabs>
              <w:tab w:val="right" w:leader="dot" w:pos="9350"/>
            </w:tabs>
            <w:spacing w:after="0"/>
            <w:rPr>
              <w:rFonts w:asciiTheme="minorHAnsi" w:eastAsiaTheme="minorEastAsia" w:hAnsiTheme="minorHAnsi"/>
              <w:noProof/>
              <w:sz w:val="22"/>
              <w:lang w:eastAsia="es-CO"/>
            </w:rPr>
          </w:pPr>
          <w:hyperlink w:anchor="_Toc19396215" w:history="1">
            <w:r w:rsidR="0031765B" w:rsidRPr="006F4C23">
              <w:rPr>
                <w:rStyle w:val="Hipervnculo"/>
                <w:noProof/>
              </w:rPr>
              <w:t>4.1 Marco histórico o antecedentes</w:t>
            </w:r>
            <w:r w:rsidR="0031765B">
              <w:rPr>
                <w:noProof/>
                <w:webHidden/>
              </w:rPr>
              <w:tab/>
            </w:r>
            <w:r w:rsidR="0031765B">
              <w:rPr>
                <w:noProof/>
                <w:webHidden/>
              </w:rPr>
              <w:fldChar w:fldCharType="begin"/>
            </w:r>
            <w:r w:rsidR="0031765B">
              <w:rPr>
                <w:noProof/>
                <w:webHidden/>
              </w:rPr>
              <w:instrText xml:space="preserve"> PAGEREF _Toc19396215 \h </w:instrText>
            </w:r>
            <w:r w:rsidR="0031765B">
              <w:rPr>
                <w:noProof/>
                <w:webHidden/>
              </w:rPr>
            </w:r>
            <w:r w:rsidR="0031765B">
              <w:rPr>
                <w:noProof/>
                <w:webHidden/>
              </w:rPr>
              <w:fldChar w:fldCharType="separate"/>
            </w:r>
            <w:r w:rsidR="0031765B">
              <w:rPr>
                <w:noProof/>
                <w:webHidden/>
              </w:rPr>
              <w:t>8</w:t>
            </w:r>
            <w:r w:rsidR="0031765B">
              <w:rPr>
                <w:noProof/>
                <w:webHidden/>
              </w:rPr>
              <w:fldChar w:fldCharType="end"/>
            </w:r>
          </w:hyperlink>
        </w:p>
        <w:p w14:paraId="37E1C6DE" w14:textId="22DC1877" w:rsidR="0031765B" w:rsidRDefault="005A6A76" w:rsidP="0031765B">
          <w:pPr>
            <w:pStyle w:val="TDC2"/>
            <w:tabs>
              <w:tab w:val="right" w:leader="dot" w:pos="9350"/>
            </w:tabs>
            <w:spacing w:after="0"/>
            <w:rPr>
              <w:rFonts w:asciiTheme="minorHAnsi" w:eastAsiaTheme="minorEastAsia" w:hAnsiTheme="minorHAnsi"/>
              <w:noProof/>
              <w:sz w:val="22"/>
              <w:lang w:eastAsia="es-CO"/>
            </w:rPr>
          </w:pPr>
          <w:hyperlink w:anchor="_Toc19396216" w:history="1">
            <w:r w:rsidR="0031765B" w:rsidRPr="006F4C23">
              <w:rPr>
                <w:rStyle w:val="Hipervnculo"/>
                <w:noProof/>
              </w:rPr>
              <w:t>4.2 Marco teórico</w:t>
            </w:r>
            <w:r w:rsidR="0031765B">
              <w:rPr>
                <w:noProof/>
                <w:webHidden/>
              </w:rPr>
              <w:tab/>
            </w:r>
            <w:r w:rsidR="0031765B">
              <w:rPr>
                <w:noProof/>
                <w:webHidden/>
              </w:rPr>
              <w:fldChar w:fldCharType="begin"/>
            </w:r>
            <w:r w:rsidR="0031765B">
              <w:rPr>
                <w:noProof/>
                <w:webHidden/>
              </w:rPr>
              <w:instrText xml:space="preserve"> PAGEREF _Toc19396216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6B970957" w14:textId="539DF2DC" w:rsidR="0031765B" w:rsidRDefault="005A6A76" w:rsidP="0031765B">
          <w:pPr>
            <w:pStyle w:val="TDC3"/>
            <w:tabs>
              <w:tab w:val="right" w:leader="dot" w:pos="9350"/>
            </w:tabs>
            <w:spacing w:after="0"/>
            <w:rPr>
              <w:rFonts w:asciiTheme="minorHAnsi" w:eastAsiaTheme="minorEastAsia" w:hAnsiTheme="minorHAnsi"/>
              <w:noProof/>
              <w:sz w:val="22"/>
              <w:lang w:eastAsia="es-CO"/>
            </w:rPr>
          </w:pPr>
          <w:hyperlink w:anchor="_Toc19396217" w:history="1">
            <w:r w:rsidR="0031765B" w:rsidRPr="006F4C23">
              <w:rPr>
                <w:rStyle w:val="Hipervnculo"/>
                <w:noProof/>
              </w:rPr>
              <w:t>Estándar ISO/IEC 29110.</w:t>
            </w:r>
            <w:r w:rsidR="0031765B">
              <w:rPr>
                <w:noProof/>
                <w:webHidden/>
              </w:rPr>
              <w:tab/>
            </w:r>
            <w:r w:rsidR="0031765B">
              <w:rPr>
                <w:noProof/>
                <w:webHidden/>
              </w:rPr>
              <w:fldChar w:fldCharType="begin"/>
            </w:r>
            <w:r w:rsidR="0031765B">
              <w:rPr>
                <w:noProof/>
                <w:webHidden/>
              </w:rPr>
              <w:instrText xml:space="preserve"> PAGEREF _Toc19396217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1C4E2E84" w14:textId="009F1B8D" w:rsidR="0031765B" w:rsidRDefault="005A6A76" w:rsidP="0031765B">
          <w:pPr>
            <w:pStyle w:val="TDC3"/>
            <w:tabs>
              <w:tab w:val="right" w:leader="dot" w:pos="9350"/>
            </w:tabs>
            <w:spacing w:after="0"/>
            <w:rPr>
              <w:rFonts w:asciiTheme="minorHAnsi" w:eastAsiaTheme="minorEastAsia" w:hAnsiTheme="minorHAnsi"/>
              <w:noProof/>
              <w:sz w:val="22"/>
              <w:lang w:eastAsia="es-CO"/>
            </w:rPr>
          </w:pPr>
          <w:hyperlink w:anchor="_Toc19396218" w:history="1">
            <w:r w:rsidR="0031765B" w:rsidRPr="006F4C23">
              <w:rPr>
                <w:rStyle w:val="Hipervnculo"/>
                <w:noProof/>
              </w:rPr>
              <w:t>Metodología ICONIX.</w:t>
            </w:r>
            <w:r w:rsidR="0031765B">
              <w:rPr>
                <w:noProof/>
                <w:webHidden/>
              </w:rPr>
              <w:tab/>
            </w:r>
            <w:r w:rsidR="0031765B">
              <w:rPr>
                <w:noProof/>
                <w:webHidden/>
              </w:rPr>
              <w:fldChar w:fldCharType="begin"/>
            </w:r>
            <w:r w:rsidR="0031765B">
              <w:rPr>
                <w:noProof/>
                <w:webHidden/>
              </w:rPr>
              <w:instrText xml:space="preserve"> PAGEREF _Toc19396218 \h </w:instrText>
            </w:r>
            <w:r w:rsidR="0031765B">
              <w:rPr>
                <w:noProof/>
                <w:webHidden/>
              </w:rPr>
            </w:r>
            <w:r w:rsidR="0031765B">
              <w:rPr>
                <w:noProof/>
                <w:webHidden/>
              </w:rPr>
              <w:fldChar w:fldCharType="separate"/>
            </w:r>
            <w:r w:rsidR="0031765B">
              <w:rPr>
                <w:noProof/>
                <w:webHidden/>
              </w:rPr>
              <w:t>16</w:t>
            </w:r>
            <w:r w:rsidR="0031765B">
              <w:rPr>
                <w:noProof/>
                <w:webHidden/>
              </w:rPr>
              <w:fldChar w:fldCharType="end"/>
            </w:r>
          </w:hyperlink>
        </w:p>
        <w:p w14:paraId="7E5B449B" w14:textId="70DFFCB7" w:rsidR="0031765B" w:rsidRDefault="005A6A76" w:rsidP="0031765B">
          <w:pPr>
            <w:pStyle w:val="TDC2"/>
            <w:tabs>
              <w:tab w:val="right" w:leader="dot" w:pos="9350"/>
            </w:tabs>
            <w:spacing w:after="0"/>
            <w:rPr>
              <w:rFonts w:asciiTheme="minorHAnsi" w:eastAsiaTheme="minorEastAsia" w:hAnsiTheme="minorHAnsi"/>
              <w:noProof/>
              <w:sz w:val="22"/>
              <w:lang w:eastAsia="es-CO"/>
            </w:rPr>
          </w:pPr>
          <w:hyperlink w:anchor="_Toc19396219" w:history="1">
            <w:r w:rsidR="0031765B" w:rsidRPr="006F4C23">
              <w:rPr>
                <w:rStyle w:val="Hipervnculo"/>
                <w:noProof/>
              </w:rPr>
              <w:t>4.3 Marco conceptual</w:t>
            </w:r>
            <w:r w:rsidR="0031765B">
              <w:rPr>
                <w:noProof/>
                <w:webHidden/>
              </w:rPr>
              <w:tab/>
            </w:r>
            <w:r w:rsidR="0031765B">
              <w:rPr>
                <w:noProof/>
                <w:webHidden/>
              </w:rPr>
              <w:fldChar w:fldCharType="begin"/>
            </w:r>
            <w:r w:rsidR="0031765B">
              <w:rPr>
                <w:noProof/>
                <w:webHidden/>
              </w:rPr>
              <w:instrText xml:space="preserve"> PAGEREF _Toc19396219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0E63F987" w14:textId="23B1726C" w:rsidR="0031765B" w:rsidRDefault="005A6A76" w:rsidP="0031765B">
          <w:pPr>
            <w:pStyle w:val="TDC3"/>
            <w:tabs>
              <w:tab w:val="right" w:leader="dot" w:pos="9350"/>
            </w:tabs>
            <w:spacing w:after="0"/>
            <w:rPr>
              <w:rFonts w:asciiTheme="minorHAnsi" w:eastAsiaTheme="minorEastAsia" w:hAnsiTheme="minorHAnsi"/>
              <w:noProof/>
              <w:sz w:val="22"/>
              <w:lang w:eastAsia="es-CO"/>
            </w:rPr>
          </w:pPr>
          <w:hyperlink w:anchor="_Toc19396220" w:history="1">
            <w:r w:rsidR="0031765B" w:rsidRPr="006F4C23">
              <w:rPr>
                <w:rStyle w:val="Hipervnculo"/>
                <w:noProof/>
              </w:rPr>
              <w:t>Proceso de software.</w:t>
            </w:r>
            <w:r w:rsidR="0031765B">
              <w:rPr>
                <w:noProof/>
                <w:webHidden/>
              </w:rPr>
              <w:tab/>
            </w:r>
            <w:r w:rsidR="0031765B">
              <w:rPr>
                <w:noProof/>
                <w:webHidden/>
              </w:rPr>
              <w:fldChar w:fldCharType="begin"/>
            </w:r>
            <w:r w:rsidR="0031765B">
              <w:rPr>
                <w:noProof/>
                <w:webHidden/>
              </w:rPr>
              <w:instrText xml:space="preserve"> PAGEREF _Toc19396220 \h </w:instrText>
            </w:r>
            <w:r w:rsidR="0031765B">
              <w:rPr>
                <w:noProof/>
                <w:webHidden/>
              </w:rPr>
            </w:r>
            <w:r w:rsidR="0031765B">
              <w:rPr>
                <w:noProof/>
                <w:webHidden/>
              </w:rPr>
              <w:fldChar w:fldCharType="separate"/>
            </w:r>
            <w:r w:rsidR="0031765B">
              <w:rPr>
                <w:noProof/>
                <w:webHidden/>
              </w:rPr>
              <w:t>21</w:t>
            </w:r>
            <w:r w:rsidR="0031765B">
              <w:rPr>
                <w:noProof/>
                <w:webHidden/>
              </w:rPr>
              <w:fldChar w:fldCharType="end"/>
            </w:r>
          </w:hyperlink>
        </w:p>
        <w:p w14:paraId="2C687667" w14:textId="59BAF470" w:rsidR="0031765B" w:rsidRDefault="005A6A76" w:rsidP="0031765B">
          <w:pPr>
            <w:pStyle w:val="TDC3"/>
            <w:tabs>
              <w:tab w:val="right" w:leader="dot" w:pos="9350"/>
            </w:tabs>
            <w:spacing w:after="0"/>
            <w:rPr>
              <w:rFonts w:asciiTheme="minorHAnsi" w:eastAsiaTheme="minorEastAsia" w:hAnsiTheme="minorHAnsi"/>
              <w:noProof/>
              <w:sz w:val="22"/>
              <w:lang w:eastAsia="es-CO"/>
            </w:rPr>
          </w:pPr>
          <w:hyperlink w:anchor="_Toc19396221" w:history="1">
            <w:r w:rsidR="0031765B" w:rsidRPr="006F4C23">
              <w:rPr>
                <w:rStyle w:val="Hipervnculo"/>
                <w:noProof/>
              </w:rPr>
              <w:t>Metodología de desarrollo de software.</w:t>
            </w:r>
            <w:r w:rsidR="0031765B">
              <w:rPr>
                <w:noProof/>
                <w:webHidden/>
              </w:rPr>
              <w:tab/>
            </w:r>
            <w:r w:rsidR="0031765B">
              <w:rPr>
                <w:noProof/>
                <w:webHidden/>
              </w:rPr>
              <w:fldChar w:fldCharType="begin"/>
            </w:r>
            <w:r w:rsidR="0031765B">
              <w:rPr>
                <w:noProof/>
                <w:webHidden/>
              </w:rPr>
              <w:instrText xml:space="preserve"> PAGEREF _Toc19396221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3E931666" w14:textId="6DD9DB2A" w:rsidR="0031765B" w:rsidRDefault="005A6A76" w:rsidP="0031765B">
          <w:pPr>
            <w:pStyle w:val="TDC3"/>
            <w:tabs>
              <w:tab w:val="right" w:leader="dot" w:pos="9350"/>
            </w:tabs>
            <w:spacing w:after="0"/>
            <w:rPr>
              <w:rFonts w:asciiTheme="minorHAnsi" w:eastAsiaTheme="minorEastAsia" w:hAnsiTheme="minorHAnsi"/>
              <w:noProof/>
              <w:sz w:val="22"/>
              <w:lang w:eastAsia="es-CO"/>
            </w:rPr>
          </w:pPr>
          <w:hyperlink w:anchor="_Toc19396222" w:history="1">
            <w:r w:rsidR="0031765B" w:rsidRPr="006F4C23">
              <w:rPr>
                <w:rStyle w:val="Hipervnculo"/>
                <w:noProof/>
              </w:rPr>
              <w:t>UML (Unified Modeling Language).</w:t>
            </w:r>
            <w:r w:rsidR="0031765B">
              <w:rPr>
                <w:noProof/>
                <w:webHidden/>
              </w:rPr>
              <w:tab/>
            </w:r>
            <w:r w:rsidR="0031765B">
              <w:rPr>
                <w:noProof/>
                <w:webHidden/>
              </w:rPr>
              <w:fldChar w:fldCharType="begin"/>
            </w:r>
            <w:r w:rsidR="0031765B">
              <w:rPr>
                <w:noProof/>
                <w:webHidden/>
              </w:rPr>
              <w:instrText xml:space="preserve"> PAGEREF _Toc19396222 \h </w:instrText>
            </w:r>
            <w:r w:rsidR="0031765B">
              <w:rPr>
                <w:noProof/>
                <w:webHidden/>
              </w:rPr>
            </w:r>
            <w:r w:rsidR="0031765B">
              <w:rPr>
                <w:noProof/>
                <w:webHidden/>
              </w:rPr>
              <w:fldChar w:fldCharType="separate"/>
            </w:r>
            <w:r w:rsidR="0031765B">
              <w:rPr>
                <w:noProof/>
                <w:webHidden/>
              </w:rPr>
              <w:t>22</w:t>
            </w:r>
            <w:r w:rsidR="0031765B">
              <w:rPr>
                <w:noProof/>
                <w:webHidden/>
              </w:rPr>
              <w:fldChar w:fldCharType="end"/>
            </w:r>
          </w:hyperlink>
        </w:p>
        <w:p w14:paraId="2BCF1DC0" w14:textId="61E1AB15" w:rsidR="0031765B" w:rsidRDefault="005A6A76" w:rsidP="0031765B">
          <w:pPr>
            <w:pStyle w:val="TDC3"/>
            <w:tabs>
              <w:tab w:val="right" w:leader="dot" w:pos="9350"/>
            </w:tabs>
            <w:spacing w:after="0"/>
            <w:rPr>
              <w:rFonts w:asciiTheme="minorHAnsi" w:eastAsiaTheme="minorEastAsia" w:hAnsiTheme="minorHAnsi"/>
              <w:noProof/>
              <w:sz w:val="22"/>
              <w:lang w:eastAsia="es-CO"/>
            </w:rPr>
          </w:pPr>
          <w:hyperlink w:anchor="_Toc19396223" w:history="1">
            <w:r w:rsidR="0031765B" w:rsidRPr="006F4C23">
              <w:rPr>
                <w:rStyle w:val="Hipervnculo"/>
                <w:noProof/>
              </w:rPr>
              <w:t>Calidad de software.</w:t>
            </w:r>
            <w:r w:rsidR="0031765B">
              <w:rPr>
                <w:noProof/>
                <w:webHidden/>
              </w:rPr>
              <w:tab/>
            </w:r>
            <w:r w:rsidR="0031765B">
              <w:rPr>
                <w:noProof/>
                <w:webHidden/>
              </w:rPr>
              <w:fldChar w:fldCharType="begin"/>
            </w:r>
            <w:r w:rsidR="0031765B">
              <w:rPr>
                <w:noProof/>
                <w:webHidden/>
              </w:rPr>
              <w:instrText xml:space="preserve"> PAGEREF _Toc19396223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43B5084C" w14:textId="2F207FA2" w:rsidR="0031765B" w:rsidRDefault="005A6A76" w:rsidP="0031765B">
          <w:pPr>
            <w:pStyle w:val="TDC3"/>
            <w:tabs>
              <w:tab w:val="right" w:leader="dot" w:pos="9350"/>
            </w:tabs>
            <w:spacing w:after="0"/>
            <w:rPr>
              <w:rFonts w:asciiTheme="minorHAnsi" w:eastAsiaTheme="minorEastAsia" w:hAnsiTheme="minorHAnsi"/>
              <w:noProof/>
              <w:sz w:val="22"/>
              <w:lang w:eastAsia="es-CO"/>
            </w:rPr>
          </w:pPr>
          <w:hyperlink w:anchor="_Toc19396224" w:history="1">
            <w:r w:rsidR="0031765B" w:rsidRPr="006F4C23">
              <w:rPr>
                <w:rStyle w:val="Hipervnculo"/>
                <w:noProof/>
              </w:rPr>
              <w:t>Modelo de calidad de software.</w:t>
            </w:r>
            <w:r w:rsidR="0031765B">
              <w:rPr>
                <w:noProof/>
                <w:webHidden/>
              </w:rPr>
              <w:tab/>
            </w:r>
            <w:r w:rsidR="0031765B">
              <w:rPr>
                <w:noProof/>
                <w:webHidden/>
              </w:rPr>
              <w:fldChar w:fldCharType="begin"/>
            </w:r>
            <w:r w:rsidR="0031765B">
              <w:rPr>
                <w:noProof/>
                <w:webHidden/>
              </w:rPr>
              <w:instrText xml:space="preserve"> PAGEREF _Toc19396224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30C1245" w14:textId="0D626303" w:rsidR="0031765B" w:rsidRDefault="005A6A76" w:rsidP="0031765B">
          <w:pPr>
            <w:pStyle w:val="TDC2"/>
            <w:tabs>
              <w:tab w:val="right" w:leader="dot" w:pos="9350"/>
            </w:tabs>
            <w:spacing w:after="0"/>
            <w:rPr>
              <w:rFonts w:asciiTheme="minorHAnsi" w:eastAsiaTheme="minorEastAsia" w:hAnsiTheme="minorHAnsi"/>
              <w:noProof/>
              <w:sz w:val="22"/>
              <w:lang w:eastAsia="es-CO"/>
            </w:rPr>
          </w:pPr>
          <w:hyperlink w:anchor="_Toc19396225" w:history="1">
            <w:r w:rsidR="0031765B" w:rsidRPr="006F4C23">
              <w:rPr>
                <w:rStyle w:val="Hipervnculo"/>
                <w:noProof/>
              </w:rPr>
              <w:t>4.4 Marco legal</w:t>
            </w:r>
            <w:r w:rsidR="0031765B">
              <w:rPr>
                <w:noProof/>
                <w:webHidden/>
              </w:rPr>
              <w:tab/>
            </w:r>
            <w:r w:rsidR="0031765B">
              <w:rPr>
                <w:noProof/>
                <w:webHidden/>
              </w:rPr>
              <w:fldChar w:fldCharType="begin"/>
            </w:r>
            <w:r w:rsidR="0031765B">
              <w:rPr>
                <w:noProof/>
                <w:webHidden/>
              </w:rPr>
              <w:instrText xml:space="preserve"> PAGEREF _Toc19396225 \h </w:instrText>
            </w:r>
            <w:r w:rsidR="0031765B">
              <w:rPr>
                <w:noProof/>
                <w:webHidden/>
              </w:rPr>
            </w:r>
            <w:r w:rsidR="0031765B">
              <w:rPr>
                <w:noProof/>
                <w:webHidden/>
              </w:rPr>
              <w:fldChar w:fldCharType="separate"/>
            </w:r>
            <w:r w:rsidR="0031765B">
              <w:rPr>
                <w:noProof/>
                <w:webHidden/>
              </w:rPr>
              <w:t>24</w:t>
            </w:r>
            <w:r w:rsidR="0031765B">
              <w:rPr>
                <w:noProof/>
                <w:webHidden/>
              </w:rPr>
              <w:fldChar w:fldCharType="end"/>
            </w:r>
          </w:hyperlink>
        </w:p>
        <w:p w14:paraId="51259F8E" w14:textId="2ECFAC6A" w:rsidR="0031765B" w:rsidRDefault="005A6A76" w:rsidP="0031765B">
          <w:pPr>
            <w:pStyle w:val="TDC1"/>
            <w:spacing w:line="480" w:lineRule="auto"/>
            <w:contextualSpacing w:val="0"/>
            <w:rPr>
              <w:rFonts w:asciiTheme="minorHAnsi" w:eastAsiaTheme="minorEastAsia" w:hAnsiTheme="minorHAnsi"/>
              <w:noProof/>
              <w:sz w:val="22"/>
              <w:lang w:eastAsia="es-CO"/>
            </w:rPr>
          </w:pPr>
          <w:hyperlink w:anchor="_Toc19396226" w:history="1">
            <w:r w:rsidR="0031765B" w:rsidRPr="006F4C23">
              <w:rPr>
                <w:rStyle w:val="Hipervnculo"/>
                <w:noProof/>
              </w:rPr>
              <w:t>5. Desarrollo</w:t>
            </w:r>
            <w:r w:rsidR="0031765B">
              <w:rPr>
                <w:noProof/>
                <w:webHidden/>
              </w:rPr>
              <w:tab/>
            </w:r>
            <w:r w:rsidR="0031765B">
              <w:rPr>
                <w:noProof/>
                <w:webHidden/>
              </w:rPr>
              <w:fldChar w:fldCharType="begin"/>
            </w:r>
            <w:r w:rsidR="0031765B">
              <w:rPr>
                <w:noProof/>
                <w:webHidden/>
              </w:rPr>
              <w:instrText xml:space="preserve"> PAGEREF _Toc19396226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B66F729" w14:textId="4FF08BBE" w:rsidR="0031765B" w:rsidRDefault="005A6A76" w:rsidP="0031765B">
          <w:pPr>
            <w:pStyle w:val="TDC2"/>
            <w:tabs>
              <w:tab w:val="right" w:leader="dot" w:pos="9350"/>
            </w:tabs>
            <w:spacing w:after="0"/>
            <w:rPr>
              <w:rFonts w:asciiTheme="minorHAnsi" w:eastAsiaTheme="minorEastAsia" w:hAnsiTheme="minorHAnsi"/>
              <w:noProof/>
              <w:sz w:val="22"/>
              <w:lang w:eastAsia="es-CO"/>
            </w:rPr>
          </w:pPr>
          <w:hyperlink w:anchor="_Toc19396227" w:history="1">
            <w:r w:rsidR="0031765B" w:rsidRPr="006F4C23">
              <w:rPr>
                <w:rStyle w:val="Hipervnculo"/>
                <w:noProof/>
              </w:rPr>
              <w:t>5.1 Fase 1: Planificación del proyecto</w:t>
            </w:r>
            <w:r w:rsidR="0031765B">
              <w:rPr>
                <w:noProof/>
                <w:webHidden/>
              </w:rPr>
              <w:tab/>
            </w:r>
            <w:r w:rsidR="0031765B">
              <w:rPr>
                <w:noProof/>
                <w:webHidden/>
              </w:rPr>
              <w:fldChar w:fldCharType="begin"/>
            </w:r>
            <w:r w:rsidR="0031765B">
              <w:rPr>
                <w:noProof/>
                <w:webHidden/>
              </w:rPr>
              <w:instrText xml:space="preserve"> PAGEREF _Toc19396227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28249AF1" w14:textId="15908C20" w:rsidR="0031765B" w:rsidRDefault="005A6A76" w:rsidP="0031765B">
          <w:pPr>
            <w:pStyle w:val="TDC3"/>
            <w:tabs>
              <w:tab w:val="right" w:leader="dot" w:pos="9350"/>
            </w:tabs>
            <w:spacing w:after="0"/>
            <w:rPr>
              <w:rFonts w:asciiTheme="minorHAnsi" w:eastAsiaTheme="minorEastAsia" w:hAnsiTheme="minorHAnsi"/>
              <w:noProof/>
              <w:sz w:val="22"/>
              <w:lang w:eastAsia="es-CO"/>
            </w:rPr>
          </w:pPr>
          <w:hyperlink w:anchor="_Toc19396228" w:history="1">
            <w:r w:rsidR="0031765B" w:rsidRPr="006F4C23">
              <w:rPr>
                <w:rStyle w:val="Hipervnculo"/>
                <w:noProof/>
              </w:rPr>
              <w:t>Plan del proyecto.</w:t>
            </w:r>
            <w:r w:rsidR="0031765B">
              <w:rPr>
                <w:noProof/>
                <w:webHidden/>
              </w:rPr>
              <w:tab/>
            </w:r>
            <w:r w:rsidR="0031765B">
              <w:rPr>
                <w:noProof/>
                <w:webHidden/>
              </w:rPr>
              <w:fldChar w:fldCharType="begin"/>
            </w:r>
            <w:r w:rsidR="0031765B">
              <w:rPr>
                <w:noProof/>
                <w:webHidden/>
              </w:rPr>
              <w:instrText xml:space="preserve"> PAGEREF _Toc19396228 \h </w:instrText>
            </w:r>
            <w:r w:rsidR="0031765B">
              <w:rPr>
                <w:noProof/>
                <w:webHidden/>
              </w:rPr>
            </w:r>
            <w:r w:rsidR="0031765B">
              <w:rPr>
                <w:noProof/>
                <w:webHidden/>
              </w:rPr>
              <w:fldChar w:fldCharType="separate"/>
            </w:r>
            <w:r w:rsidR="0031765B">
              <w:rPr>
                <w:noProof/>
                <w:webHidden/>
              </w:rPr>
              <w:t>25</w:t>
            </w:r>
            <w:r w:rsidR="0031765B">
              <w:rPr>
                <w:noProof/>
                <w:webHidden/>
              </w:rPr>
              <w:fldChar w:fldCharType="end"/>
            </w:r>
          </w:hyperlink>
        </w:p>
        <w:p w14:paraId="1F58C820" w14:textId="00057A6D" w:rsidR="0031765B" w:rsidRDefault="005A6A76" w:rsidP="0031765B">
          <w:pPr>
            <w:pStyle w:val="TDC3"/>
            <w:tabs>
              <w:tab w:val="right" w:leader="dot" w:pos="9350"/>
            </w:tabs>
            <w:spacing w:after="0"/>
            <w:rPr>
              <w:rFonts w:asciiTheme="minorHAnsi" w:eastAsiaTheme="minorEastAsia" w:hAnsiTheme="minorHAnsi"/>
              <w:noProof/>
              <w:sz w:val="22"/>
              <w:lang w:eastAsia="es-CO"/>
            </w:rPr>
          </w:pPr>
          <w:hyperlink w:anchor="_Toc19396229" w:history="1">
            <w:r w:rsidR="0031765B" w:rsidRPr="006F4C23">
              <w:rPr>
                <w:rStyle w:val="Hipervnculo"/>
                <w:noProof/>
              </w:rPr>
              <w:t>Repositorio del proyecto.</w:t>
            </w:r>
            <w:r w:rsidR="0031765B">
              <w:rPr>
                <w:noProof/>
                <w:webHidden/>
              </w:rPr>
              <w:tab/>
            </w:r>
            <w:r w:rsidR="0031765B">
              <w:rPr>
                <w:noProof/>
                <w:webHidden/>
              </w:rPr>
              <w:fldChar w:fldCharType="begin"/>
            </w:r>
            <w:r w:rsidR="0031765B">
              <w:rPr>
                <w:noProof/>
                <w:webHidden/>
              </w:rPr>
              <w:instrText xml:space="preserve"> PAGEREF _Toc19396229 \h </w:instrText>
            </w:r>
            <w:r w:rsidR="0031765B">
              <w:rPr>
                <w:noProof/>
                <w:webHidden/>
              </w:rPr>
            </w:r>
            <w:r w:rsidR="0031765B">
              <w:rPr>
                <w:noProof/>
                <w:webHidden/>
              </w:rPr>
              <w:fldChar w:fldCharType="separate"/>
            </w:r>
            <w:r w:rsidR="0031765B">
              <w:rPr>
                <w:noProof/>
                <w:webHidden/>
              </w:rPr>
              <w:t>78</w:t>
            </w:r>
            <w:r w:rsidR="0031765B">
              <w:rPr>
                <w:noProof/>
                <w:webHidden/>
              </w:rPr>
              <w:fldChar w:fldCharType="end"/>
            </w:r>
          </w:hyperlink>
        </w:p>
        <w:p w14:paraId="2C022C6C" w14:textId="1CDE521D" w:rsidR="0031765B" w:rsidRDefault="005A6A76" w:rsidP="0031765B">
          <w:pPr>
            <w:pStyle w:val="TDC3"/>
            <w:tabs>
              <w:tab w:val="right" w:leader="dot" w:pos="9350"/>
            </w:tabs>
            <w:spacing w:after="0"/>
            <w:rPr>
              <w:rFonts w:asciiTheme="minorHAnsi" w:eastAsiaTheme="minorEastAsia" w:hAnsiTheme="minorHAnsi"/>
              <w:noProof/>
              <w:sz w:val="22"/>
              <w:lang w:eastAsia="es-CO"/>
            </w:rPr>
          </w:pPr>
          <w:hyperlink w:anchor="_Toc19396230" w:history="1">
            <w:r w:rsidR="0031765B" w:rsidRPr="006F4C23">
              <w:rPr>
                <w:rStyle w:val="Hipervnculo"/>
                <w:noProof/>
              </w:rPr>
              <w:t>Resultados de la verificación.</w:t>
            </w:r>
            <w:r w:rsidR="0031765B">
              <w:rPr>
                <w:noProof/>
                <w:webHidden/>
              </w:rPr>
              <w:tab/>
            </w:r>
            <w:r w:rsidR="0031765B">
              <w:rPr>
                <w:noProof/>
                <w:webHidden/>
              </w:rPr>
              <w:fldChar w:fldCharType="begin"/>
            </w:r>
            <w:r w:rsidR="0031765B">
              <w:rPr>
                <w:noProof/>
                <w:webHidden/>
              </w:rPr>
              <w:instrText xml:space="preserve"> PAGEREF _Toc19396230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6A6EF8EF" w14:textId="3DF88289" w:rsidR="0031765B" w:rsidRDefault="005A6A76" w:rsidP="0031765B">
          <w:pPr>
            <w:pStyle w:val="TDC2"/>
            <w:tabs>
              <w:tab w:val="right" w:leader="dot" w:pos="9350"/>
            </w:tabs>
            <w:spacing w:after="0"/>
            <w:rPr>
              <w:rFonts w:asciiTheme="minorHAnsi" w:eastAsiaTheme="minorEastAsia" w:hAnsiTheme="minorHAnsi"/>
              <w:noProof/>
              <w:sz w:val="22"/>
              <w:lang w:eastAsia="es-CO"/>
            </w:rPr>
          </w:pPr>
          <w:hyperlink w:anchor="_Toc19396231" w:history="1">
            <w:r w:rsidR="0031765B" w:rsidRPr="006F4C23">
              <w:rPr>
                <w:rStyle w:val="Hipervnculo"/>
                <w:rFonts w:eastAsia="Times New Roman"/>
                <w:noProof/>
              </w:rPr>
              <w:t>5.2 Fase 2: Ejecución del plan del proyecto</w:t>
            </w:r>
            <w:r w:rsidR="0031765B">
              <w:rPr>
                <w:noProof/>
                <w:webHidden/>
              </w:rPr>
              <w:tab/>
            </w:r>
            <w:r w:rsidR="0031765B">
              <w:rPr>
                <w:noProof/>
                <w:webHidden/>
              </w:rPr>
              <w:fldChar w:fldCharType="begin"/>
            </w:r>
            <w:r w:rsidR="0031765B">
              <w:rPr>
                <w:noProof/>
                <w:webHidden/>
              </w:rPr>
              <w:instrText xml:space="preserve"> PAGEREF _Toc19396231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E50D087" w14:textId="1512DB28" w:rsidR="0031765B" w:rsidRDefault="005A6A76" w:rsidP="0031765B">
          <w:pPr>
            <w:pStyle w:val="TDC3"/>
            <w:tabs>
              <w:tab w:val="right" w:leader="dot" w:pos="9350"/>
            </w:tabs>
            <w:spacing w:after="0"/>
            <w:rPr>
              <w:rFonts w:asciiTheme="minorHAnsi" w:eastAsiaTheme="minorEastAsia" w:hAnsiTheme="minorHAnsi"/>
              <w:noProof/>
              <w:sz w:val="22"/>
              <w:lang w:eastAsia="es-CO"/>
            </w:rPr>
          </w:pPr>
          <w:hyperlink w:anchor="_Toc19396232" w:history="1">
            <w:r w:rsidR="0031765B" w:rsidRPr="006F4C23">
              <w:rPr>
                <w:rStyle w:val="Hipervnculo"/>
                <w:noProof/>
              </w:rPr>
              <w:t>Acta de reunión.</w:t>
            </w:r>
            <w:r w:rsidR="0031765B">
              <w:rPr>
                <w:noProof/>
                <w:webHidden/>
              </w:rPr>
              <w:tab/>
            </w:r>
            <w:r w:rsidR="0031765B">
              <w:rPr>
                <w:noProof/>
                <w:webHidden/>
              </w:rPr>
              <w:fldChar w:fldCharType="begin"/>
            </w:r>
            <w:r w:rsidR="0031765B">
              <w:rPr>
                <w:noProof/>
                <w:webHidden/>
              </w:rPr>
              <w:instrText xml:space="preserve"> PAGEREF _Toc19396232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3D5C8D81" w14:textId="729B29A1" w:rsidR="0031765B" w:rsidRDefault="005A6A76" w:rsidP="0031765B">
          <w:pPr>
            <w:pStyle w:val="TDC3"/>
            <w:tabs>
              <w:tab w:val="right" w:leader="dot" w:pos="9350"/>
            </w:tabs>
            <w:spacing w:after="0"/>
            <w:rPr>
              <w:rFonts w:asciiTheme="minorHAnsi" w:eastAsiaTheme="minorEastAsia" w:hAnsiTheme="minorHAnsi"/>
              <w:noProof/>
              <w:sz w:val="22"/>
              <w:lang w:eastAsia="es-CO"/>
            </w:rPr>
          </w:pPr>
          <w:hyperlink w:anchor="_Toc19396233" w:history="1">
            <w:r w:rsidR="0031765B" w:rsidRPr="006F4C23">
              <w:rPr>
                <w:rStyle w:val="Hipervnculo"/>
                <w:noProof/>
              </w:rPr>
              <w:t>Registro de estado de progreso.</w:t>
            </w:r>
            <w:r w:rsidR="0031765B">
              <w:rPr>
                <w:noProof/>
                <w:webHidden/>
              </w:rPr>
              <w:tab/>
            </w:r>
            <w:r w:rsidR="0031765B">
              <w:rPr>
                <w:noProof/>
                <w:webHidden/>
              </w:rPr>
              <w:fldChar w:fldCharType="begin"/>
            </w:r>
            <w:r w:rsidR="0031765B">
              <w:rPr>
                <w:noProof/>
                <w:webHidden/>
              </w:rPr>
              <w:instrText xml:space="preserve"> PAGEREF _Toc19396233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22AD6C20" w14:textId="5C85EAC7" w:rsidR="0031765B" w:rsidRDefault="005A6A76" w:rsidP="0031765B">
          <w:pPr>
            <w:pStyle w:val="TDC3"/>
            <w:tabs>
              <w:tab w:val="right" w:leader="dot" w:pos="9350"/>
            </w:tabs>
            <w:spacing w:after="0"/>
            <w:rPr>
              <w:rFonts w:asciiTheme="minorHAnsi" w:eastAsiaTheme="minorEastAsia" w:hAnsiTheme="minorHAnsi"/>
              <w:noProof/>
              <w:sz w:val="22"/>
              <w:lang w:eastAsia="es-CO"/>
            </w:rPr>
          </w:pPr>
          <w:hyperlink w:anchor="_Toc19396234" w:history="1">
            <w:r w:rsidR="0031765B" w:rsidRPr="006F4C23">
              <w:rPr>
                <w:rStyle w:val="Hipervnculo"/>
                <w:noProof/>
              </w:rPr>
              <w:t>Solicitud de cambio.</w:t>
            </w:r>
            <w:r w:rsidR="0031765B">
              <w:rPr>
                <w:noProof/>
                <w:webHidden/>
              </w:rPr>
              <w:tab/>
            </w:r>
            <w:r w:rsidR="0031765B">
              <w:rPr>
                <w:noProof/>
                <w:webHidden/>
              </w:rPr>
              <w:fldChar w:fldCharType="begin"/>
            </w:r>
            <w:r w:rsidR="0031765B">
              <w:rPr>
                <w:noProof/>
                <w:webHidden/>
              </w:rPr>
              <w:instrText xml:space="preserve"> PAGEREF _Toc19396234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7219CE6E" w14:textId="5E878187" w:rsidR="0031765B" w:rsidRDefault="005A6A76" w:rsidP="0031765B">
          <w:pPr>
            <w:pStyle w:val="TDC2"/>
            <w:tabs>
              <w:tab w:val="right" w:leader="dot" w:pos="9350"/>
            </w:tabs>
            <w:spacing w:after="0"/>
            <w:rPr>
              <w:rFonts w:asciiTheme="minorHAnsi" w:eastAsiaTheme="minorEastAsia" w:hAnsiTheme="minorHAnsi"/>
              <w:noProof/>
              <w:sz w:val="22"/>
              <w:lang w:eastAsia="es-CO"/>
            </w:rPr>
          </w:pPr>
          <w:hyperlink w:anchor="_Toc19396235" w:history="1">
            <w:r w:rsidR="0031765B" w:rsidRPr="006F4C23">
              <w:rPr>
                <w:rStyle w:val="Hipervnculo"/>
                <w:noProof/>
              </w:rPr>
              <w:t>5.3 Fase 3: Evaluación y control del proyecto</w:t>
            </w:r>
            <w:r w:rsidR="0031765B">
              <w:rPr>
                <w:noProof/>
                <w:webHidden/>
              </w:rPr>
              <w:tab/>
            </w:r>
            <w:r w:rsidR="0031765B">
              <w:rPr>
                <w:noProof/>
                <w:webHidden/>
              </w:rPr>
              <w:fldChar w:fldCharType="begin"/>
            </w:r>
            <w:r w:rsidR="0031765B">
              <w:rPr>
                <w:noProof/>
                <w:webHidden/>
              </w:rPr>
              <w:instrText xml:space="preserve"> PAGEREF _Toc19396235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631144C0" w14:textId="5085C2AA" w:rsidR="0031765B" w:rsidRDefault="005A6A76" w:rsidP="0031765B">
          <w:pPr>
            <w:pStyle w:val="TDC3"/>
            <w:tabs>
              <w:tab w:val="right" w:leader="dot" w:pos="9350"/>
            </w:tabs>
            <w:spacing w:after="0"/>
            <w:rPr>
              <w:rFonts w:asciiTheme="minorHAnsi" w:eastAsiaTheme="minorEastAsia" w:hAnsiTheme="minorHAnsi"/>
              <w:noProof/>
              <w:sz w:val="22"/>
              <w:lang w:eastAsia="es-CO"/>
            </w:rPr>
          </w:pPr>
          <w:hyperlink w:anchor="_Toc19396236" w:history="1">
            <w:r w:rsidR="0031765B" w:rsidRPr="006F4C23">
              <w:rPr>
                <w:rStyle w:val="Hipervnculo"/>
                <w:noProof/>
              </w:rPr>
              <w:t>Registro de corrección.</w:t>
            </w:r>
            <w:r w:rsidR="0031765B">
              <w:rPr>
                <w:noProof/>
                <w:webHidden/>
              </w:rPr>
              <w:tab/>
            </w:r>
            <w:r w:rsidR="0031765B">
              <w:rPr>
                <w:noProof/>
                <w:webHidden/>
              </w:rPr>
              <w:fldChar w:fldCharType="begin"/>
            </w:r>
            <w:r w:rsidR="0031765B">
              <w:rPr>
                <w:noProof/>
                <w:webHidden/>
              </w:rPr>
              <w:instrText xml:space="preserve"> PAGEREF _Toc19396236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28875E15" w14:textId="1A26BCD5" w:rsidR="0031765B" w:rsidRDefault="005A6A76" w:rsidP="0031765B">
          <w:pPr>
            <w:pStyle w:val="TDC2"/>
            <w:tabs>
              <w:tab w:val="right" w:leader="dot" w:pos="9350"/>
            </w:tabs>
            <w:spacing w:after="0"/>
            <w:rPr>
              <w:rFonts w:asciiTheme="minorHAnsi" w:eastAsiaTheme="minorEastAsia" w:hAnsiTheme="minorHAnsi"/>
              <w:noProof/>
              <w:sz w:val="22"/>
              <w:lang w:eastAsia="es-CO"/>
            </w:rPr>
          </w:pPr>
          <w:hyperlink w:anchor="_Toc19396237" w:history="1">
            <w:r w:rsidR="0031765B" w:rsidRPr="006F4C23">
              <w:rPr>
                <w:rStyle w:val="Hipervnculo"/>
                <w:noProof/>
              </w:rPr>
              <w:t>5.4 Fase 4: Cierre del proyecto</w:t>
            </w:r>
            <w:r w:rsidR="0031765B">
              <w:rPr>
                <w:noProof/>
                <w:webHidden/>
              </w:rPr>
              <w:tab/>
            </w:r>
            <w:r w:rsidR="0031765B">
              <w:rPr>
                <w:noProof/>
                <w:webHidden/>
              </w:rPr>
              <w:fldChar w:fldCharType="begin"/>
            </w:r>
            <w:r w:rsidR="0031765B">
              <w:rPr>
                <w:noProof/>
                <w:webHidden/>
              </w:rPr>
              <w:instrText xml:space="preserve"> PAGEREF _Toc19396237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6C31076B" w14:textId="2257602E" w:rsidR="0031765B" w:rsidRDefault="005A6A76" w:rsidP="0031765B">
          <w:pPr>
            <w:pStyle w:val="TDC3"/>
            <w:tabs>
              <w:tab w:val="right" w:leader="dot" w:pos="9350"/>
            </w:tabs>
            <w:spacing w:after="0"/>
            <w:rPr>
              <w:rFonts w:asciiTheme="minorHAnsi" w:eastAsiaTheme="minorEastAsia" w:hAnsiTheme="minorHAnsi"/>
              <w:noProof/>
              <w:sz w:val="22"/>
              <w:lang w:eastAsia="es-CO"/>
            </w:rPr>
          </w:pPr>
          <w:hyperlink w:anchor="_Toc19396238" w:history="1">
            <w:r w:rsidR="0031765B" w:rsidRPr="006F4C23">
              <w:rPr>
                <w:rStyle w:val="Hipervnculo"/>
                <w:noProof/>
              </w:rPr>
              <w:t>Registro de aceptación.</w:t>
            </w:r>
            <w:r w:rsidR="0031765B">
              <w:rPr>
                <w:noProof/>
                <w:webHidden/>
              </w:rPr>
              <w:tab/>
            </w:r>
            <w:r w:rsidR="0031765B">
              <w:rPr>
                <w:noProof/>
                <w:webHidden/>
              </w:rPr>
              <w:fldChar w:fldCharType="begin"/>
            </w:r>
            <w:r w:rsidR="0031765B">
              <w:rPr>
                <w:noProof/>
                <w:webHidden/>
              </w:rPr>
              <w:instrText xml:space="preserve"> PAGEREF _Toc19396238 \h </w:instrText>
            </w:r>
            <w:r w:rsidR="0031765B">
              <w:rPr>
                <w:noProof/>
                <w:webHidden/>
              </w:rPr>
            </w:r>
            <w:r w:rsidR="0031765B">
              <w:rPr>
                <w:noProof/>
                <w:webHidden/>
              </w:rPr>
              <w:fldChar w:fldCharType="separate"/>
            </w:r>
            <w:r w:rsidR="0031765B">
              <w:rPr>
                <w:noProof/>
                <w:webHidden/>
              </w:rPr>
              <w:t>85</w:t>
            </w:r>
            <w:r w:rsidR="0031765B">
              <w:rPr>
                <w:noProof/>
                <w:webHidden/>
              </w:rPr>
              <w:fldChar w:fldCharType="end"/>
            </w:r>
          </w:hyperlink>
        </w:p>
        <w:p w14:paraId="2FF69220" w14:textId="0ABE3966" w:rsidR="0031765B" w:rsidRDefault="005A6A76" w:rsidP="0031765B">
          <w:pPr>
            <w:pStyle w:val="TDC1"/>
            <w:spacing w:line="480" w:lineRule="auto"/>
            <w:contextualSpacing w:val="0"/>
            <w:rPr>
              <w:rFonts w:asciiTheme="minorHAnsi" w:eastAsiaTheme="minorEastAsia" w:hAnsiTheme="minorHAnsi"/>
              <w:noProof/>
              <w:sz w:val="22"/>
              <w:lang w:eastAsia="es-CO"/>
            </w:rPr>
          </w:pPr>
          <w:hyperlink w:anchor="_Toc19396239" w:history="1">
            <w:r w:rsidR="0031765B" w:rsidRPr="006F4C23">
              <w:rPr>
                <w:rStyle w:val="Hipervnculo"/>
                <w:noProof/>
              </w:rPr>
              <w:t>6. Conclusiones</w:t>
            </w:r>
            <w:r w:rsidR="0031765B">
              <w:rPr>
                <w:noProof/>
                <w:webHidden/>
              </w:rPr>
              <w:tab/>
            </w:r>
            <w:r w:rsidR="0031765B">
              <w:rPr>
                <w:noProof/>
                <w:webHidden/>
              </w:rPr>
              <w:fldChar w:fldCharType="begin"/>
            </w:r>
            <w:r w:rsidR="0031765B">
              <w:rPr>
                <w:noProof/>
                <w:webHidden/>
              </w:rPr>
              <w:instrText xml:space="preserve"> PAGEREF _Toc19396239 \h </w:instrText>
            </w:r>
            <w:r w:rsidR="0031765B">
              <w:rPr>
                <w:noProof/>
                <w:webHidden/>
              </w:rPr>
            </w:r>
            <w:r w:rsidR="0031765B">
              <w:rPr>
                <w:noProof/>
                <w:webHidden/>
              </w:rPr>
              <w:fldChar w:fldCharType="separate"/>
            </w:r>
            <w:r w:rsidR="0031765B">
              <w:rPr>
                <w:noProof/>
                <w:webHidden/>
              </w:rPr>
              <w:t>86</w:t>
            </w:r>
            <w:r w:rsidR="0031765B">
              <w:rPr>
                <w:noProof/>
                <w:webHidden/>
              </w:rPr>
              <w:fldChar w:fldCharType="end"/>
            </w:r>
          </w:hyperlink>
        </w:p>
        <w:p w14:paraId="2150B204" w14:textId="43C6AC99" w:rsidR="0031765B" w:rsidRDefault="005A6A76" w:rsidP="0031765B">
          <w:pPr>
            <w:pStyle w:val="TDC1"/>
            <w:spacing w:line="480" w:lineRule="auto"/>
            <w:contextualSpacing w:val="0"/>
            <w:rPr>
              <w:rFonts w:asciiTheme="minorHAnsi" w:eastAsiaTheme="minorEastAsia" w:hAnsiTheme="minorHAnsi"/>
              <w:noProof/>
              <w:sz w:val="22"/>
              <w:lang w:eastAsia="es-CO"/>
            </w:rPr>
          </w:pPr>
          <w:hyperlink w:anchor="_Toc19396240" w:history="1">
            <w:r w:rsidR="0031765B" w:rsidRPr="006F4C23">
              <w:rPr>
                <w:rStyle w:val="Hipervnculo"/>
                <w:noProof/>
              </w:rPr>
              <w:t>7. Referencias</w:t>
            </w:r>
            <w:r w:rsidR="0031765B">
              <w:rPr>
                <w:noProof/>
                <w:webHidden/>
              </w:rPr>
              <w:tab/>
            </w:r>
            <w:r w:rsidR="0031765B">
              <w:rPr>
                <w:noProof/>
                <w:webHidden/>
              </w:rPr>
              <w:fldChar w:fldCharType="begin"/>
            </w:r>
            <w:r w:rsidR="0031765B">
              <w:rPr>
                <w:noProof/>
                <w:webHidden/>
              </w:rPr>
              <w:instrText xml:space="preserve"> PAGEREF _Toc19396240 \h </w:instrText>
            </w:r>
            <w:r w:rsidR="0031765B">
              <w:rPr>
                <w:noProof/>
                <w:webHidden/>
              </w:rPr>
            </w:r>
            <w:r w:rsidR="0031765B">
              <w:rPr>
                <w:noProof/>
                <w:webHidden/>
              </w:rPr>
              <w:fldChar w:fldCharType="separate"/>
            </w:r>
            <w:r w:rsidR="0031765B">
              <w:rPr>
                <w:noProof/>
                <w:webHidden/>
              </w:rPr>
              <w:t>87</w:t>
            </w:r>
            <w:r w:rsidR="0031765B">
              <w:rPr>
                <w:noProof/>
                <w:webHidden/>
              </w:rPr>
              <w:fldChar w:fldCharType="end"/>
            </w:r>
          </w:hyperlink>
        </w:p>
        <w:p w14:paraId="6B1EB913" w14:textId="4008BAC6" w:rsidR="00127F3D" w:rsidRDefault="00127F3D" w:rsidP="0031765B">
          <w:pPr>
            <w:ind w:firstLine="0"/>
          </w:pPr>
          <w:r>
            <w:rPr>
              <w:b/>
              <w:bCs/>
              <w:lang w:val="es-ES"/>
            </w:rPr>
            <w:fldChar w:fldCharType="end"/>
          </w:r>
        </w:p>
      </w:sdtContent>
    </w:sdt>
    <w:p w14:paraId="14AEF322" w14:textId="77777777" w:rsidR="00127F3D" w:rsidRDefault="00127F3D" w:rsidP="00127F3D"/>
    <w:p w14:paraId="16B2221E" w14:textId="77777777" w:rsidR="00127F3D" w:rsidRDefault="00127F3D" w:rsidP="00127F3D"/>
    <w:p w14:paraId="4AD3864E" w14:textId="77777777" w:rsidR="00127F3D" w:rsidRDefault="00127F3D" w:rsidP="00127F3D"/>
    <w:p w14:paraId="463A87C7" w14:textId="6E39043A" w:rsidR="00F70674" w:rsidRDefault="00F70674" w:rsidP="00C72DB3">
      <w:pPr>
        <w:ind w:firstLine="0"/>
        <w:rPr>
          <w:rFonts w:cs="Times New Roman"/>
          <w:b/>
        </w:rPr>
      </w:pPr>
    </w:p>
    <w:p w14:paraId="1C6404E8" w14:textId="441CF80C" w:rsidR="00846A4B" w:rsidRDefault="00846A4B" w:rsidP="00C72DB3">
      <w:pPr>
        <w:ind w:firstLine="0"/>
        <w:rPr>
          <w:rFonts w:cs="Times New Roman"/>
          <w:b/>
        </w:rPr>
      </w:pPr>
    </w:p>
    <w:p w14:paraId="2664ADF1" w14:textId="7F71B842" w:rsidR="00846A4B" w:rsidRDefault="00846A4B" w:rsidP="00C72DB3">
      <w:pPr>
        <w:ind w:firstLine="0"/>
        <w:rPr>
          <w:rFonts w:cs="Times New Roman"/>
          <w:b/>
        </w:rPr>
      </w:pPr>
    </w:p>
    <w:p w14:paraId="0AA38C44" w14:textId="757DEB7D" w:rsidR="00846A4B" w:rsidRDefault="00846A4B" w:rsidP="00C72DB3">
      <w:pPr>
        <w:ind w:firstLine="0"/>
        <w:rPr>
          <w:rFonts w:cs="Times New Roman"/>
          <w:b/>
        </w:rPr>
      </w:pPr>
    </w:p>
    <w:p w14:paraId="7AC018F6" w14:textId="77777777" w:rsidR="00F17726" w:rsidRDefault="00F17726" w:rsidP="00C72DB3">
      <w:pPr>
        <w:ind w:firstLine="0"/>
        <w:rPr>
          <w:rFonts w:cs="Times New Roman"/>
          <w:b/>
        </w:rPr>
      </w:pPr>
    </w:p>
    <w:p w14:paraId="41BACD1C" w14:textId="5033CBC1" w:rsidR="0087647F" w:rsidRPr="0087647F" w:rsidRDefault="007A539B" w:rsidP="0031765B">
      <w:pPr>
        <w:jc w:val="center"/>
        <w:rPr>
          <w:rFonts w:cs="Times New Roman"/>
          <w:b/>
        </w:rPr>
      </w:pPr>
      <w:r>
        <w:rPr>
          <w:rFonts w:cs="Times New Roman"/>
          <w:b/>
        </w:rPr>
        <w:lastRenderedPageBreak/>
        <w:t>Lista de tablas</w:t>
      </w:r>
    </w:p>
    <w:p w14:paraId="49B1A045" w14:textId="4DF286FF" w:rsidR="0031765B" w:rsidRDefault="00991E2E" w:rsidP="0031765B">
      <w:pPr>
        <w:pStyle w:val="Tabladeilustraciones"/>
        <w:tabs>
          <w:tab w:val="right" w:leader="dot" w:pos="9350"/>
        </w:tabs>
        <w:spacing w:line="480" w:lineRule="auto"/>
        <w:rPr>
          <w:rFonts w:asciiTheme="minorHAnsi" w:eastAsiaTheme="minorEastAsia" w:hAnsiTheme="minorHAnsi"/>
          <w:noProof/>
          <w:sz w:val="22"/>
          <w:lang w:eastAsia="es-CO"/>
        </w:rPr>
      </w:pPr>
      <w:r>
        <w:fldChar w:fldCharType="begin"/>
      </w:r>
      <w:r>
        <w:instrText xml:space="preserve"> TOC \h \z \c "Tabla" </w:instrText>
      </w:r>
      <w:r>
        <w:fldChar w:fldCharType="separate"/>
      </w:r>
      <w:hyperlink w:anchor="_Toc19396241" w:history="1">
        <w:r w:rsidR="0031765B" w:rsidRPr="000526EC">
          <w:rPr>
            <w:rStyle w:val="Hipervnculo"/>
            <w:noProof/>
          </w:rPr>
          <w:t>Tabla 1. Diagnóstico y pronóstico del proyecto.</w:t>
        </w:r>
        <w:r w:rsidR="0031765B">
          <w:rPr>
            <w:noProof/>
            <w:webHidden/>
          </w:rPr>
          <w:tab/>
        </w:r>
        <w:r w:rsidR="0031765B">
          <w:rPr>
            <w:noProof/>
            <w:webHidden/>
          </w:rPr>
          <w:fldChar w:fldCharType="begin"/>
        </w:r>
        <w:r w:rsidR="0031765B">
          <w:rPr>
            <w:noProof/>
            <w:webHidden/>
          </w:rPr>
          <w:instrText xml:space="preserve"> PAGEREF _Toc19396241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3E5E5C98" w14:textId="54AA3444" w:rsidR="0031765B" w:rsidRDefault="005A6A7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2" w:history="1">
        <w:r w:rsidR="0031765B" w:rsidRPr="000526EC">
          <w:rPr>
            <w:rStyle w:val="Hipervnculo"/>
            <w:noProof/>
          </w:rPr>
          <w:t>Tabla 2. Productos o artefactos según la ISO/IEC 29110.</w:t>
        </w:r>
        <w:r w:rsidR="0031765B">
          <w:rPr>
            <w:noProof/>
            <w:webHidden/>
          </w:rPr>
          <w:tab/>
        </w:r>
        <w:r w:rsidR="0031765B">
          <w:rPr>
            <w:noProof/>
            <w:webHidden/>
          </w:rPr>
          <w:fldChar w:fldCharType="begin"/>
        </w:r>
        <w:r w:rsidR="0031765B">
          <w:rPr>
            <w:noProof/>
            <w:webHidden/>
          </w:rPr>
          <w:instrText xml:space="preserve"> PAGEREF _Toc19396242 \h </w:instrText>
        </w:r>
        <w:r w:rsidR="0031765B">
          <w:rPr>
            <w:noProof/>
            <w:webHidden/>
          </w:rPr>
        </w:r>
        <w:r w:rsidR="0031765B">
          <w:rPr>
            <w:noProof/>
            <w:webHidden/>
          </w:rPr>
          <w:fldChar w:fldCharType="separate"/>
        </w:r>
        <w:r w:rsidR="0031765B">
          <w:rPr>
            <w:noProof/>
            <w:webHidden/>
          </w:rPr>
          <w:t>15</w:t>
        </w:r>
        <w:r w:rsidR="0031765B">
          <w:rPr>
            <w:noProof/>
            <w:webHidden/>
          </w:rPr>
          <w:fldChar w:fldCharType="end"/>
        </w:r>
      </w:hyperlink>
    </w:p>
    <w:p w14:paraId="451311C7" w14:textId="2C7FAE66" w:rsidR="0031765B" w:rsidRDefault="005A6A7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3" w:history="1">
        <w:r w:rsidR="0031765B" w:rsidRPr="000526EC">
          <w:rPr>
            <w:rStyle w:val="Hipervnculo"/>
            <w:noProof/>
          </w:rPr>
          <w:t>Tabla 3. Diagramas de UML por categoría.</w:t>
        </w:r>
        <w:r w:rsidR="0031765B">
          <w:rPr>
            <w:noProof/>
            <w:webHidden/>
          </w:rPr>
          <w:tab/>
        </w:r>
        <w:r w:rsidR="0031765B">
          <w:rPr>
            <w:noProof/>
            <w:webHidden/>
          </w:rPr>
          <w:fldChar w:fldCharType="begin"/>
        </w:r>
        <w:r w:rsidR="0031765B">
          <w:rPr>
            <w:noProof/>
            <w:webHidden/>
          </w:rPr>
          <w:instrText xml:space="preserve"> PAGEREF _Toc19396243 \h </w:instrText>
        </w:r>
        <w:r w:rsidR="0031765B">
          <w:rPr>
            <w:noProof/>
            <w:webHidden/>
          </w:rPr>
        </w:r>
        <w:r w:rsidR="0031765B">
          <w:rPr>
            <w:noProof/>
            <w:webHidden/>
          </w:rPr>
          <w:fldChar w:fldCharType="separate"/>
        </w:r>
        <w:r w:rsidR="0031765B">
          <w:rPr>
            <w:noProof/>
            <w:webHidden/>
          </w:rPr>
          <w:t>23</w:t>
        </w:r>
        <w:r w:rsidR="0031765B">
          <w:rPr>
            <w:noProof/>
            <w:webHidden/>
          </w:rPr>
          <w:fldChar w:fldCharType="end"/>
        </w:r>
      </w:hyperlink>
    </w:p>
    <w:p w14:paraId="1AB64F39" w14:textId="5A1744A7" w:rsidR="00127F3D" w:rsidRDefault="00991E2E" w:rsidP="0031765B">
      <w:r>
        <w:fldChar w:fldCharType="end"/>
      </w:r>
    </w:p>
    <w:p w14:paraId="5F09F8D3" w14:textId="77777777" w:rsidR="00127F3D" w:rsidRDefault="00127F3D" w:rsidP="00795419"/>
    <w:p w14:paraId="1C9B9C8F" w14:textId="77777777" w:rsidR="00127F3D" w:rsidRDefault="00127F3D" w:rsidP="00127F3D"/>
    <w:p w14:paraId="18D1CEA0" w14:textId="77777777" w:rsidR="00127F3D" w:rsidRDefault="00127F3D" w:rsidP="00127F3D"/>
    <w:p w14:paraId="43F09E33" w14:textId="77777777" w:rsidR="00127F3D" w:rsidRDefault="00127F3D" w:rsidP="00127F3D"/>
    <w:p w14:paraId="00F1EEB6" w14:textId="77777777" w:rsidR="00127F3D" w:rsidRDefault="00127F3D" w:rsidP="00127F3D"/>
    <w:p w14:paraId="5C5F69F9" w14:textId="77777777" w:rsidR="00127F3D" w:rsidRDefault="00127F3D" w:rsidP="00127F3D"/>
    <w:p w14:paraId="53715597" w14:textId="77777777" w:rsidR="00127F3D" w:rsidRDefault="00127F3D" w:rsidP="00127F3D"/>
    <w:p w14:paraId="3DED68E2" w14:textId="77777777" w:rsidR="00127F3D" w:rsidRDefault="00127F3D" w:rsidP="00127F3D"/>
    <w:p w14:paraId="57DD7693" w14:textId="77777777" w:rsidR="00127F3D" w:rsidRDefault="00127F3D" w:rsidP="00127F3D"/>
    <w:p w14:paraId="661AC263" w14:textId="77777777" w:rsidR="0087647F" w:rsidRDefault="0087647F" w:rsidP="00127F3D"/>
    <w:p w14:paraId="2BA039C4" w14:textId="77777777" w:rsidR="0087647F" w:rsidRDefault="0087647F" w:rsidP="00127F3D"/>
    <w:p w14:paraId="3CD4D9F6" w14:textId="77777777" w:rsidR="0087647F" w:rsidRDefault="0087647F" w:rsidP="00127F3D"/>
    <w:p w14:paraId="4CBA9054" w14:textId="77777777" w:rsidR="0087647F" w:rsidRDefault="0087647F" w:rsidP="00127F3D"/>
    <w:p w14:paraId="2C3FB7D0" w14:textId="77777777" w:rsidR="0087647F" w:rsidRDefault="0087647F" w:rsidP="00127F3D"/>
    <w:p w14:paraId="237B837A" w14:textId="30079101" w:rsidR="0087647F" w:rsidRDefault="0087647F" w:rsidP="00127F3D"/>
    <w:p w14:paraId="2D52B0CD" w14:textId="3ACE2E40" w:rsidR="00795419" w:rsidRDefault="00795419" w:rsidP="00127F3D"/>
    <w:p w14:paraId="7DB267C8" w14:textId="099C044E" w:rsidR="008208E2" w:rsidRDefault="008208E2" w:rsidP="00F823AB">
      <w:pPr>
        <w:tabs>
          <w:tab w:val="left" w:pos="5610"/>
        </w:tabs>
        <w:ind w:firstLine="0"/>
        <w:rPr>
          <w:b/>
        </w:rPr>
      </w:pPr>
    </w:p>
    <w:p w14:paraId="415DC933" w14:textId="77777777" w:rsidR="00F17726" w:rsidRDefault="00F17726" w:rsidP="00F823AB">
      <w:pPr>
        <w:tabs>
          <w:tab w:val="left" w:pos="5610"/>
        </w:tabs>
        <w:ind w:firstLine="0"/>
        <w:rPr>
          <w:b/>
        </w:rPr>
      </w:pPr>
    </w:p>
    <w:p w14:paraId="7B0C08A2" w14:textId="1C82C8F7" w:rsidR="0020006B" w:rsidRDefault="001F0D8F" w:rsidP="0031765B">
      <w:pPr>
        <w:tabs>
          <w:tab w:val="left" w:pos="5610"/>
        </w:tabs>
        <w:ind w:firstLine="0"/>
        <w:jc w:val="center"/>
        <w:rPr>
          <w:b/>
        </w:rPr>
      </w:pPr>
      <w:r w:rsidRPr="00D802CB">
        <w:rPr>
          <w:b/>
        </w:rPr>
        <w:lastRenderedPageBreak/>
        <w:t>Lista de figuras</w:t>
      </w:r>
    </w:p>
    <w:p w14:paraId="0F3B6488" w14:textId="34501789" w:rsidR="0031765B" w:rsidRDefault="00D802CB" w:rsidP="0031765B">
      <w:pPr>
        <w:pStyle w:val="Tabladeilustraciones"/>
        <w:tabs>
          <w:tab w:val="right" w:leader="dot" w:pos="9350"/>
        </w:tabs>
        <w:spacing w:line="480" w:lineRule="auto"/>
        <w:rPr>
          <w:rFonts w:asciiTheme="minorHAnsi" w:eastAsiaTheme="minorEastAsia" w:hAnsiTheme="minorHAnsi"/>
          <w:noProof/>
          <w:sz w:val="22"/>
          <w:lang w:eastAsia="es-CO"/>
        </w:rPr>
      </w:pPr>
      <w:r>
        <w:rPr>
          <w:b/>
        </w:rPr>
        <w:fldChar w:fldCharType="begin"/>
      </w:r>
      <w:r>
        <w:rPr>
          <w:b/>
        </w:rPr>
        <w:instrText xml:space="preserve"> TOC \h \z \c "Figura" </w:instrText>
      </w:r>
      <w:r>
        <w:rPr>
          <w:b/>
        </w:rPr>
        <w:fldChar w:fldCharType="separate"/>
      </w:r>
      <w:hyperlink w:anchor="_Toc19396244" w:history="1">
        <w:r w:rsidR="0031765B" w:rsidRPr="00F32990">
          <w:rPr>
            <w:rStyle w:val="Hipervnculo"/>
            <w:rFonts w:cs="Times New Roman"/>
            <w:noProof/>
          </w:rPr>
          <w:t>Figura 1. Diagrama Causa y efecto.</w:t>
        </w:r>
        <w:r w:rsidR="0031765B">
          <w:rPr>
            <w:noProof/>
            <w:webHidden/>
          </w:rPr>
          <w:tab/>
        </w:r>
        <w:r w:rsidR="0031765B">
          <w:rPr>
            <w:noProof/>
            <w:webHidden/>
          </w:rPr>
          <w:fldChar w:fldCharType="begin"/>
        </w:r>
        <w:r w:rsidR="0031765B">
          <w:rPr>
            <w:noProof/>
            <w:webHidden/>
          </w:rPr>
          <w:instrText xml:space="preserve"> PAGEREF _Toc19396244 \h </w:instrText>
        </w:r>
        <w:r w:rsidR="0031765B">
          <w:rPr>
            <w:noProof/>
            <w:webHidden/>
          </w:rPr>
        </w:r>
        <w:r w:rsidR="0031765B">
          <w:rPr>
            <w:noProof/>
            <w:webHidden/>
          </w:rPr>
          <w:fldChar w:fldCharType="separate"/>
        </w:r>
        <w:r w:rsidR="0031765B">
          <w:rPr>
            <w:noProof/>
            <w:webHidden/>
          </w:rPr>
          <w:t>4</w:t>
        </w:r>
        <w:r w:rsidR="0031765B">
          <w:rPr>
            <w:noProof/>
            <w:webHidden/>
          </w:rPr>
          <w:fldChar w:fldCharType="end"/>
        </w:r>
      </w:hyperlink>
    </w:p>
    <w:p w14:paraId="748C788A" w14:textId="2A225F52" w:rsidR="0031765B" w:rsidRDefault="005A6A7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5" w:history="1">
        <w:r w:rsidR="0031765B" w:rsidRPr="00F32990">
          <w:rPr>
            <w:rStyle w:val="Hipervnculo"/>
            <w:noProof/>
          </w:rPr>
          <w:t>Figura 2. Público objetivo ISO/IEC 29110.</w:t>
        </w:r>
        <w:r w:rsidR="0031765B">
          <w:rPr>
            <w:noProof/>
            <w:webHidden/>
          </w:rPr>
          <w:tab/>
        </w:r>
        <w:r w:rsidR="0031765B">
          <w:rPr>
            <w:noProof/>
            <w:webHidden/>
          </w:rPr>
          <w:fldChar w:fldCharType="begin"/>
        </w:r>
        <w:r w:rsidR="0031765B">
          <w:rPr>
            <w:noProof/>
            <w:webHidden/>
          </w:rPr>
          <w:instrText xml:space="preserve"> PAGEREF _Toc19396245 \h </w:instrText>
        </w:r>
        <w:r w:rsidR="0031765B">
          <w:rPr>
            <w:noProof/>
            <w:webHidden/>
          </w:rPr>
        </w:r>
        <w:r w:rsidR="0031765B">
          <w:rPr>
            <w:noProof/>
            <w:webHidden/>
          </w:rPr>
          <w:fldChar w:fldCharType="separate"/>
        </w:r>
        <w:r w:rsidR="0031765B">
          <w:rPr>
            <w:noProof/>
            <w:webHidden/>
          </w:rPr>
          <w:t>11</w:t>
        </w:r>
        <w:r w:rsidR="0031765B">
          <w:rPr>
            <w:noProof/>
            <w:webHidden/>
          </w:rPr>
          <w:fldChar w:fldCharType="end"/>
        </w:r>
      </w:hyperlink>
    </w:p>
    <w:p w14:paraId="4BF9483F" w14:textId="43AB6258" w:rsidR="0031765B" w:rsidRDefault="005A6A7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6" w:history="1">
        <w:r w:rsidR="0031765B" w:rsidRPr="00F32990">
          <w:rPr>
            <w:rStyle w:val="Hipervnculo"/>
            <w:noProof/>
          </w:rPr>
          <w:t>Figura 3. Procesos básicos de la guía de perfiles.</w:t>
        </w:r>
        <w:r w:rsidR="0031765B">
          <w:rPr>
            <w:noProof/>
            <w:webHidden/>
          </w:rPr>
          <w:tab/>
        </w:r>
        <w:r w:rsidR="0031765B">
          <w:rPr>
            <w:noProof/>
            <w:webHidden/>
          </w:rPr>
          <w:fldChar w:fldCharType="begin"/>
        </w:r>
        <w:r w:rsidR="0031765B">
          <w:rPr>
            <w:noProof/>
            <w:webHidden/>
          </w:rPr>
          <w:instrText xml:space="preserve"> PAGEREF _Toc19396246 \h </w:instrText>
        </w:r>
        <w:r w:rsidR="0031765B">
          <w:rPr>
            <w:noProof/>
            <w:webHidden/>
          </w:rPr>
        </w:r>
        <w:r w:rsidR="0031765B">
          <w:rPr>
            <w:noProof/>
            <w:webHidden/>
          </w:rPr>
          <w:fldChar w:fldCharType="separate"/>
        </w:r>
        <w:r w:rsidR="0031765B">
          <w:rPr>
            <w:noProof/>
            <w:webHidden/>
          </w:rPr>
          <w:t>12</w:t>
        </w:r>
        <w:r w:rsidR="0031765B">
          <w:rPr>
            <w:noProof/>
            <w:webHidden/>
          </w:rPr>
          <w:fldChar w:fldCharType="end"/>
        </w:r>
      </w:hyperlink>
    </w:p>
    <w:p w14:paraId="35556FBB" w14:textId="682B2B10" w:rsidR="0031765B" w:rsidRDefault="005A6A7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7" w:history="1">
        <w:r w:rsidR="0031765B" w:rsidRPr="00F32990">
          <w:rPr>
            <w:rStyle w:val="Hipervnculo"/>
            <w:noProof/>
          </w:rPr>
          <w:t>Figura 4. Diagrama del proceso de gestión del proyecto.</w:t>
        </w:r>
        <w:r w:rsidR="0031765B">
          <w:rPr>
            <w:noProof/>
            <w:webHidden/>
          </w:rPr>
          <w:tab/>
        </w:r>
        <w:r w:rsidR="0031765B">
          <w:rPr>
            <w:noProof/>
            <w:webHidden/>
          </w:rPr>
          <w:fldChar w:fldCharType="begin"/>
        </w:r>
        <w:r w:rsidR="0031765B">
          <w:rPr>
            <w:noProof/>
            <w:webHidden/>
          </w:rPr>
          <w:instrText xml:space="preserve"> PAGEREF _Toc19396247 \h </w:instrText>
        </w:r>
        <w:r w:rsidR="0031765B">
          <w:rPr>
            <w:noProof/>
            <w:webHidden/>
          </w:rPr>
        </w:r>
        <w:r w:rsidR="0031765B">
          <w:rPr>
            <w:noProof/>
            <w:webHidden/>
          </w:rPr>
          <w:fldChar w:fldCharType="separate"/>
        </w:r>
        <w:r w:rsidR="0031765B">
          <w:rPr>
            <w:noProof/>
            <w:webHidden/>
          </w:rPr>
          <w:t>13</w:t>
        </w:r>
        <w:r w:rsidR="0031765B">
          <w:rPr>
            <w:noProof/>
            <w:webHidden/>
          </w:rPr>
          <w:fldChar w:fldCharType="end"/>
        </w:r>
      </w:hyperlink>
    </w:p>
    <w:p w14:paraId="29AC206B" w14:textId="00FCE51A" w:rsidR="0031765B" w:rsidRDefault="005A6A7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8" w:history="1">
        <w:r w:rsidR="0031765B" w:rsidRPr="00F32990">
          <w:rPr>
            <w:rStyle w:val="Hipervnculo"/>
            <w:noProof/>
          </w:rPr>
          <w:t>Figura 5. Diagrama del proceso de implementación de software.</w:t>
        </w:r>
        <w:r w:rsidR="0031765B">
          <w:rPr>
            <w:noProof/>
            <w:webHidden/>
          </w:rPr>
          <w:tab/>
        </w:r>
        <w:r w:rsidR="0031765B">
          <w:rPr>
            <w:noProof/>
            <w:webHidden/>
          </w:rPr>
          <w:fldChar w:fldCharType="begin"/>
        </w:r>
        <w:r w:rsidR="0031765B">
          <w:rPr>
            <w:noProof/>
            <w:webHidden/>
          </w:rPr>
          <w:instrText xml:space="preserve"> PAGEREF _Toc19396248 \h </w:instrText>
        </w:r>
        <w:r w:rsidR="0031765B">
          <w:rPr>
            <w:noProof/>
            <w:webHidden/>
          </w:rPr>
        </w:r>
        <w:r w:rsidR="0031765B">
          <w:rPr>
            <w:noProof/>
            <w:webHidden/>
          </w:rPr>
          <w:fldChar w:fldCharType="separate"/>
        </w:r>
        <w:r w:rsidR="0031765B">
          <w:rPr>
            <w:noProof/>
            <w:webHidden/>
          </w:rPr>
          <w:t>14</w:t>
        </w:r>
        <w:r w:rsidR="0031765B">
          <w:rPr>
            <w:noProof/>
            <w:webHidden/>
          </w:rPr>
          <w:fldChar w:fldCharType="end"/>
        </w:r>
      </w:hyperlink>
    </w:p>
    <w:p w14:paraId="4B646749" w14:textId="35CFF2F4" w:rsidR="0031765B" w:rsidRDefault="005A6A7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49" w:history="1">
        <w:r w:rsidR="0031765B" w:rsidRPr="00F32990">
          <w:rPr>
            <w:rStyle w:val="Hipervnculo"/>
            <w:noProof/>
          </w:rPr>
          <w:t>Figura 6. Proceso de ICONIX.</w:t>
        </w:r>
        <w:r w:rsidR="0031765B">
          <w:rPr>
            <w:noProof/>
            <w:webHidden/>
          </w:rPr>
          <w:tab/>
        </w:r>
        <w:r w:rsidR="0031765B">
          <w:rPr>
            <w:noProof/>
            <w:webHidden/>
          </w:rPr>
          <w:fldChar w:fldCharType="begin"/>
        </w:r>
        <w:r w:rsidR="0031765B">
          <w:rPr>
            <w:noProof/>
            <w:webHidden/>
          </w:rPr>
          <w:instrText xml:space="preserve"> PAGEREF _Toc19396249 \h </w:instrText>
        </w:r>
        <w:r w:rsidR="0031765B">
          <w:rPr>
            <w:noProof/>
            <w:webHidden/>
          </w:rPr>
        </w:r>
        <w:r w:rsidR="0031765B">
          <w:rPr>
            <w:noProof/>
            <w:webHidden/>
          </w:rPr>
          <w:fldChar w:fldCharType="separate"/>
        </w:r>
        <w:r w:rsidR="0031765B">
          <w:rPr>
            <w:noProof/>
            <w:webHidden/>
          </w:rPr>
          <w:t>17</w:t>
        </w:r>
        <w:r w:rsidR="0031765B">
          <w:rPr>
            <w:noProof/>
            <w:webHidden/>
          </w:rPr>
          <w:fldChar w:fldCharType="end"/>
        </w:r>
      </w:hyperlink>
    </w:p>
    <w:p w14:paraId="65DB411F" w14:textId="4B6ACB1B" w:rsidR="0031765B" w:rsidRDefault="005A6A7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0" w:history="1">
        <w:r w:rsidR="0031765B" w:rsidRPr="00F32990">
          <w:rPr>
            <w:rStyle w:val="Hipervnculo"/>
            <w:noProof/>
          </w:rPr>
          <w:t>Figura 7. Repositorio del proyecto, visto desde la aplicación web de GitHub.</w:t>
        </w:r>
        <w:r w:rsidR="0031765B">
          <w:rPr>
            <w:noProof/>
            <w:webHidden/>
          </w:rPr>
          <w:tab/>
        </w:r>
        <w:r w:rsidR="0031765B">
          <w:rPr>
            <w:noProof/>
            <w:webHidden/>
          </w:rPr>
          <w:fldChar w:fldCharType="begin"/>
        </w:r>
        <w:r w:rsidR="0031765B">
          <w:rPr>
            <w:noProof/>
            <w:webHidden/>
          </w:rPr>
          <w:instrText xml:space="preserve"> PAGEREF _Toc19396250 \h </w:instrText>
        </w:r>
        <w:r w:rsidR="0031765B">
          <w:rPr>
            <w:noProof/>
            <w:webHidden/>
          </w:rPr>
        </w:r>
        <w:r w:rsidR="0031765B">
          <w:rPr>
            <w:noProof/>
            <w:webHidden/>
          </w:rPr>
          <w:fldChar w:fldCharType="separate"/>
        </w:r>
        <w:r w:rsidR="0031765B">
          <w:rPr>
            <w:noProof/>
            <w:webHidden/>
          </w:rPr>
          <w:t>79</w:t>
        </w:r>
        <w:r w:rsidR="0031765B">
          <w:rPr>
            <w:noProof/>
            <w:webHidden/>
          </w:rPr>
          <w:fldChar w:fldCharType="end"/>
        </w:r>
      </w:hyperlink>
    </w:p>
    <w:p w14:paraId="275E27CB" w14:textId="2509BA9C" w:rsidR="0031765B" w:rsidRDefault="005A6A7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1" w:history="1">
        <w:r w:rsidR="0031765B" w:rsidRPr="00F32990">
          <w:rPr>
            <w:rStyle w:val="Hipervnculo"/>
            <w:noProof/>
          </w:rPr>
          <w:t>Figura 8. Ejemplo de una plantilla de resultados de la verificación del plan de proyecto.</w:t>
        </w:r>
        <w:r w:rsidR="0031765B">
          <w:rPr>
            <w:noProof/>
            <w:webHidden/>
          </w:rPr>
          <w:tab/>
        </w:r>
        <w:r w:rsidR="0031765B">
          <w:rPr>
            <w:noProof/>
            <w:webHidden/>
          </w:rPr>
          <w:fldChar w:fldCharType="begin"/>
        </w:r>
        <w:r w:rsidR="0031765B">
          <w:rPr>
            <w:noProof/>
            <w:webHidden/>
          </w:rPr>
          <w:instrText xml:space="preserve"> PAGEREF _Toc19396251 \h </w:instrText>
        </w:r>
        <w:r w:rsidR="0031765B">
          <w:rPr>
            <w:noProof/>
            <w:webHidden/>
          </w:rPr>
        </w:r>
        <w:r w:rsidR="0031765B">
          <w:rPr>
            <w:noProof/>
            <w:webHidden/>
          </w:rPr>
          <w:fldChar w:fldCharType="separate"/>
        </w:r>
        <w:r w:rsidR="0031765B">
          <w:rPr>
            <w:noProof/>
            <w:webHidden/>
          </w:rPr>
          <w:t>80</w:t>
        </w:r>
        <w:r w:rsidR="0031765B">
          <w:rPr>
            <w:noProof/>
            <w:webHidden/>
          </w:rPr>
          <w:fldChar w:fldCharType="end"/>
        </w:r>
      </w:hyperlink>
    </w:p>
    <w:p w14:paraId="62294EF1" w14:textId="02BD53CA" w:rsidR="0031765B" w:rsidRDefault="005A6A7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2" w:history="1">
        <w:r w:rsidR="0031765B" w:rsidRPr="00F32990">
          <w:rPr>
            <w:rStyle w:val="Hipervnculo"/>
            <w:noProof/>
          </w:rPr>
          <w:t>Figura 9. Ejemplo de un acta de reunión lograda con el equipo de trabajo.</w:t>
        </w:r>
        <w:r w:rsidR="0031765B">
          <w:rPr>
            <w:noProof/>
            <w:webHidden/>
          </w:rPr>
          <w:tab/>
        </w:r>
        <w:r w:rsidR="0031765B">
          <w:rPr>
            <w:noProof/>
            <w:webHidden/>
          </w:rPr>
          <w:fldChar w:fldCharType="begin"/>
        </w:r>
        <w:r w:rsidR="0031765B">
          <w:rPr>
            <w:noProof/>
            <w:webHidden/>
          </w:rPr>
          <w:instrText xml:space="preserve"> PAGEREF _Toc19396252 \h </w:instrText>
        </w:r>
        <w:r w:rsidR="0031765B">
          <w:rPr>
            <w:noProof/>
            <w:webHidden/>
          </w:rPr>
        </w:r>
        <w:r w:rsidR="0031765B">
          <w:rPr>
            <w:noProof/>
            <w:webHidden/>
          </w:rPr>
          <w:fldChar w:fldCharType="separate"/>
        </w:r>
        <w:r w:rsidR="0031765B">
          <w:rPr>
            <w:noProof/>
            <w:webHidden/>
          </w:rPr>
          <w:t>81</w:t>
        </w:r>
        <w:r w:rsidR="0031765B">
          <w:rPr>
            <w:noProof/>
            <w:webHidden/>
          </w:rPr>
          <w:fldChar w:fldCharType="end"/>
        </w:r>
      </w:hyperlink>
    </w:p>
    <w:p w14:paraId="65C6563B" w14:textId="755658A9" w:rsidR="0031765B" w:rsidRDefault="005A6A7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3" w:history="1">
        <w:r w:rsidR="0031765B" w:rsidRPr="00F32990">
          <w:rPr>
            <w:rStyle w:val="Hipervnculo"/>
            <w:noProof/>
          </w:rPr>
          <w:t>Figura 10. Ejemplo de un registro de estado de progreso sobre los casos de uso 03 y 07 pertenecientes al equipo de desarrollo.</w:t>
        </w:r>
        <w:r w:rsidR="0031765B">
          <w:rPr>
            <w:noProof/>
            <w:webHidden/>
          </w:rPr>
          <w:tab/>
        </w:r>
        <w:r w:rsidR="0031765B">
          <w:rPr>
            <w:noProof/>
            <w:webHidden/>
          </w:rPr>
          <w:fldChar w:fldCharType="begin"/>
        </w:r>
        <w:r w:rsidR="0031765B">
          <w:rPr>
            <w:noProof/>
            <w:webHidden/>
          </w:rPr>
          <w:instrText xml:space="preserve"> PAGEREF _Toc19396253 \h </w:instrText>
        </w:r>
        <w:r w:rsidR="0031765B">
          <w:rPr>
            <w:noProof/>
            <w:webHidden/>
          </w:rPr>
        </w:r>
        <w:r w:rsidR="0031765B">
          <w:rPr>
            <w:noProof/>
            <w:webHidden/>
          </w:rPr>
          <w:fldChar w:fldCharType="separate"/>
        </w:r>
        <w:r w:rsidR="0031765B">
          <w:rPr>
            <w:noProof/>
            <w:webHidden/>
          </w:rPr>
          <w:t>82</w:t>
        </w:r>
        <w:r w:rsidR="0031765B">
          <w:rPr>
            <w:noProof/>
            <w:webHidden/>
          </w:rPr>
          <w:fldChar w:fldCharType="end"/>
        </w:r>
      </w:hyperlink>
    </w:p>
    <w:p w14:paraId="04E6F7BE" w14:textId="1D652129" w:rsidR="0031765B" w:rsidRDefault="005A6A7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4" w:history="1">
        <w:r w:rsidR="0031765B" w:rsidRPr="00F32990">
          <w:rPr>
            <w:rStyle w:val="Hipervnculo"/>
            <w:noProof/>
          </w:rPr>
          <w:t>Figura 11. Ejemplo de una solicitud de cambio iniciada.</w:t>
        </w:r>
        <w:r w:rsidR="0031765B">
          <w:rPr>
            <w:noProof/>
            <w:webHidden/>
          </w:rPr>
          <w:tab/>
        </w:r>
        <w:r w:rsidR="0031765B">
          <w:rPr>
            <w:noProof/>
            <w:webHidden/>
          </w:rPr>
          <w:fldChar w:fldCharType="begin"/>
        </w:r>
        <w:r w:rsidR="0031765B">
          <w:rPr>
            <w:noProof/>
            <w:webHidden/>
          </w:rPr>
          <w:instrText xml:space="preserve"> PAGEREF _Toc19396254 \h </w:instrText>
        </w:r>
        <w:r w:rsidR="0031765B">
          <w:rPr>
            <w:noProof/>
            <w:webHidden/>
          </w:rPr>
        </w:r>
        <w:r w:rsidR="0031765B">
          <w:rPr>
            <w:noProof/>
            <w:webHidden/>
          </w:rPr>
          <w:fldChar w:fldCharType="separate"/>
        </w:r>
        <w:r w:rsidR="0031765B">
          <w:rPr>
            <w:noProof/>
            <w:webHidden/>
          </w:rPr>
          <w:t>83</w:t>
        </w:r>
        <w:r w:rsidR="0031765B">
          <w:rPr>
            <w:noProof/>
            <w:webHidden/>
          </w:rPr>
          <w:fldChar w:fldCharType="end"/>
        </w:r>
      </w:hyperlink>
    </w:p>
    <w:p w14:paraId="2BBAF37D" w14:textId="5E10BE3E" w:rsidR="0031765B" w:rsidRDefault="005A6A76" w:rsidP="0031765B">
      <w:pPr>
        <w:pStyle w:val="Tabladeilustraciones"/>
        <w:tabs>
          <w:tab w:val="right" w:leader="dot" w:pos="9350"/>
        </w:tabs>
        <w:spacing w:line="480" w:lineRule="auto"/>
        <w:rPr>
          <w:rFonts w:asciiTheme="minorHAnsi" w:eastAsiaTheme="minorEastAsia" w:hAnsiTheme="minorHAnsi"/>
          <w:noProof/>
          <w:sz w:val="22"/>
          <w:lang w:eastAsia="es-CO"/>
        </w:rPr>
      </w:pPr>
      <w:hyperlink w:anchor="_Toc19396255" w:history="1">
        <w:r w:rsidR="0031765B" w:rsidRPr="00F32990">
          <w:rPr>
            <w:rStyle w:val="Hipervnculo"/>
            <w:noProof/>
          </w:rPr>
          <w:t>Figura 12. Ejemplo de un registro de corrección en estado pendiente.</w:t>
        </w:r>
        <w:r w:rsidR="0031765B">
          <w:rPr>
            <w:noProof/>
            <w:webHidden/>
          </w:rPr>
          <w:tab/>
        </w:r>
        <w:r w:rsidR="0031765B">
          <w:rPr>
            <w:noProof/>
            <w:webHidden/>
          </w:rPr>
          <w:fldChar w:fldCharType="begin"/>
        </w:r>
        <w:r w:rsidR="0031765B">
          <w:rPr>
            <w:noProof/>
            <w:webHidden/>
          </w:rPr>
          <w:instrText xml:space="preserve"> PAGEREF _Toc19396255 \h </w:instrText>
        </w:r>
        <w:r w:rsidR="0031765B">
          <w:rPr>
            <w:noProof/>
            <w:webHidden/>
          </w:rPr>
        </w:r>
        <w:r w:rsidR="0031765B">
          <w:rPr>
            <w:noProof/>
            <w:webHidden/>
          </w:rPr>
          <w:fldChar w:fldCharType="separate"/>
        </w:r>
        <w:r w:rsidR="0031765B">
          <w:rPr>
            <w:noProof/>
            <w:webHidden/>
          </w:rPr>
          <w:t>84</w:t>
        </w:r>
        <w:r w:rsidR="0031765B">
          <w:rPr>
            <w:noProof/>
            <w:webHidden/>
          </w:rPr>
          <w:fldChar w:fldCharType="end"/>
        </w:r>
      </w:hyperlink>
    </w:p>
    <w:p w14:paraId="76C2FABA" w14:textId="010DF34C" w:rsidR="00D802CB" w:rsidRPr="00D802CB" w:rsidRDefault="00D802CB" w:rsidP="0031765B">
      <w:pPr>
        <w:tabs>
          <w:tab w:val="left" w:pos="5610"/>
        </w:tabs>
        <w:ind w:firstLine="0"/>
        <w:jc w:val="center"/>
        <w:rPr>
          <w:b/>
        </w:rPr>
      </w:pPr>
      <w:r>
        <w:rPr>
          <w:b/>
        </w:rPr>
        <w:fldChar w:fldCharType="end"/>
      </w:r>
    </w:p>
    <w:p w14:paraId="3119A21D" w14:textId="3EE3CAC1" w:rsidR="003B608C" w:rsidRDefault="001F0D8F" w:rsidP="00795419">
      <w:pPr>
        <w:tabs>
          <w:tab w:val="left" w:pos="5610"/>
        </w:tabs>
        <w:ind w:firstLine="0"/>
        <w:jc w:val="center"/>
      </w:pPr>
      <w:r>
        <w:tab/>
      </w:r>
    </w:p>
    <w:p w14:paraId="3AF97B85" w14:textId="55F6381B" w:rsidR="0020006B" w:rsidRDefault="0020006B" w:rsidP="00FA63FF">
      <w:pPr>
        <w:tabs>
          <w:tab w:val="left" w:pos="4182"/>
        </w:tabs>
      </w:pPr>
    </w:p>
    <w:p w14:paraId="259F6F42" w14:textId="77777777" w:rsidR="003B608C" w:rsidRPr="003B608C" w:rsidRDefault="003B608C" w:rsidP="003B608C">
      <w:pPr>
        <w:tabs>
          <w:tab w:val="left" w:pos="4182"/>
        </w:tabs>
        <w:sectPr w:rsidR="003B608C" w:rsidRPr="003B608C" w:rsidSect="00CB1974">
          <w:headerReference w:type="default" r:id="rId9"/>
          <w:pgSz w:w="12240" w:h="15840"/>
          <w:pgMar w:top="1440" w:right="1440" w:bottom="1440" w:left="1440" w:header="709" w:footer="709" w:gutter="0"/>
          <w:pgNumType w:fmt="lowerRoman"/>
          <w:cols w:space="708"/>
          <w:titlePg/>
          <w:docGrid w:linePitch="360"/>
        </w:sectPr>
      </w:pPr>
    </w:p>
    <w:p w14:paraId="0AE3587C" w14:textId="6AD716D6" w:rsidR="00A40BD3" w:rsidRDefault="003B608C" w:rsidP="009825A8">
      <w:pPr>
        <w:pStyle w:val="Ttulo1"/>
        <w:numPr>
          <w:ilvl w:val="0"/>
          <w:numId w:val="0"/>
        </w:numPr>
      </w:pPr>
      <w:bookmarkStart w:id="0" w:name="_Toc19396205"/>
      <w:r>
        <w:lastRenderedPageBreak/>
        <w:t>Introducción</w:t>
      </w:r>
      <w:bookmarkEnd w:id="0"/>
    </w:p>
    <w:p w14:paraId="0D87B553" w14:textId="4676BC36" w:rsidR="00131AE5" w:rsidRDefault="003D6B27" w:rsidP="001B39DD">
      <w:r>
        <w:t>El siguiente</w:t>
      </w:r>
      <w:r w:rsidR="00485D00">
        <w:t xml:space="preserve"> proyecto</w:t>
      </w:r>
      <w:r>
        <w:t xml:space="preserve"> describe </w:t>
      </w:r>
      <w:r w:rsidR="00AD28E1">
        <w:t xml:space="preserve">el </w:t>
      </w:r>
      <w:r>
        <w:t>cómo implementar un marco de trabajo siguiendo estándares y metodologías</w:t>
      </w:r>
      <w:r w:rsidR="00131AE5">
        <w:t xml:space="preserve"> </w:t>
      </w:r>
      <w:r w:rsidR="00485D00">
        <w:t>para facilit</w:t>
      </w:r>
      <w:r w:rsidR="00131AE5">
        <w:t>ar</w:t>
      </w:r>
      <w:r w:rsidR="00485D00">
        <w:t xml:space="preserve"> el control y seguimiento de todos los recursos que intervienen en el desarrollo</w:t>
      </w:r>
      <w:r w:rsidR="00131AE5">
        <w:t xml:space="preserve"> de</w:t>
      </w:r>
      <w:r w:rsidR="00485D00">
        <w:t xml:space="preserve"> un producto de</w:t>
      </w:r>
      <w:r w:rsidR="00131AE5">
        <w:t xml:space="preserve"> software</w:t>
      </w:r>
      <w:r w:rsidR="00B7592A">
        <w:t>.</w:t>
      </w:r>
      <w:r w:rsidR="00131AE5">
        <w:t xml:space="preserve"> </w:t>
      </w:r>
      <w:r w:rsidR="00B7592A">
        <w:t>E</w:t>
      </w:r>
      <w:r w:rsidR="00131AE5">
        <w:t xml:space="preserve">l estándar </w:t>
      </w:r>
      <w:r w:rsidR="00554B94">
        <w:t xml:space="preserve">ISO/IEC 29110 es el que </w:t>
      </w:r>
      <w:r w:rsidR="008F6BB7">
        <w:t xml:space="preserve">se </w:t>
      </w:r>
      <w:r w:rsidR="00554B94">
        <w:t>tomará como base para llevar a cabo e</w:t>
      </w:r>
      <w:r w:rsidR="00B8263C">
        <w:t>l desarrollo de este</w:t>
      </w:r>
      <w:r w:rsidR="00554B94">
        <w:t xml:space="preserve"> proyecto, </w:t>
      </w:r>
      <w:r w:rsidR="00B8263C">
        <w:t>é</w:t>
      </w:r>
      <w:r w:rsidR="00131AE5">
        <w:t>s</w:t>
      </w:r>
      <w:r w:rsidR="00554B94">
        <w:t>te</w:t>
      </w:r>
      <w:r w:rsidR="00131AE5">
        <w:t xml:space="preserve"> se divide en</w:t>
      </w:r>
      <w:r w:rsidR="00D03787">
        <w:t xml:space="preserve"> </w:t>
      </w:r>
      <w:r w:rsidR="00131AE5">
        <w:t xml:space="preserve">dos procesos, </w:t>
      </w:r>
      <w:r w:rsidR="00B8263C">
        <w:t>el</w:t>
      </w:r>
      <w:r w:rsidR="00131AE5">
        <w:t xml:space="preserve"> primer</w:t>
      </w:r>
      <w:r w:rsidR="00B8263C">
        <w:t>o</w:t>
      </w:r>
      <w:r w:rsidR="00131AE5">
        <w:t xml:space="preserve"> es la gestión </w:t>
      </w:r>
      <w:r w:rsidR="00B6605D">
        <w:t xml:space="preserve">de proyectos </w:t>
      </w:r>
      <w:r w:rsidR="00131AE5">
        <w:t xml:space="preserve">y </w:t>
      </w:r>
      <w:r w:rsidR="00B8263C">
        <w:t>el</w:t>
      </w:r>
      <w:r w:rsidR="00131AE5">
        <w:t xml:space="preserve"> segund</w:t>
      </w:r>
      <w:r w:rsidR="00B8263C">
        <w:t>o</w:t>
      </w:r>
      <w:r w:rsidR="00131AE5">
        <w:t xml:space="preserve"> </w:t>
      </w:r>
      <w:r w:rsidR="00AD28E1">
        <w:t xml:space="preserve">es la </w:t>
      </w:r>
      <w:r w:rsidR="00B6605D">
        <w:t xml:space="preserve">implementación </w:t>
      </w:r>
      <w:r w:rsidR="00131AE5">
        <w:t>de software</w:t>
      </w:r>
      <w:r w:rsidR="00B8263C">
        <w:t xml:space="preserve">. </w:t>
      </w:r>
      <w:r w:rsidR="003D4E90">
        <w:t>Éste</w:t>
      </w:r>
      <w:r w:rsidR="00B7592A">
        <w:t xml:space="preserve"> estándar s</w:t>
      </w:r>
      <w:r w:rsidR="00EB09D2">
        <w:t xml:space="preserve">e </w:t>
      </w:r>
      <w:r w:rsidR="006276AD">
        <w:t xml:space="preserve">enfoca en </w:t>
      </w:r>
      <w:r w:rsidR="00131AE5">
        <w:t>da</w:t>
      </w:r>
      <w:r w:rsidR="006276AD">
        <w:t>r</w:t>
      </w:r>
      <w:r w:rsidR="00131AE5">
        <w:t xml:space="preserve"> lineamientos para empresas pequeñas puesto que dichas empresas</w:t>
      </w:r>
      <w:r w:rsidR="006276AD">
        <w:t xml:space="preserve"> </w:t>
      </w:r>
      <w:r w:rsidR="00131AE5">
        <w:t>están empezando a surgir</w:t>
      </w:r>
      <w:r w:rsidR="006276AD">
        <w:t xml:space="preserve"> y no tiene</w:t>
      </w:r>
      <w:r w:rsidR="00B8263C">
        <w:t>n</w:t>
      </w:r>
      <w:r w:rsidR="006276AD">
        <w:t xml:space="preserve"> una guía de apoyo para competir de manera equilibrada en el mercado con las empresas macro.</w:t>
      </w:r>
    </w:p>
    <w:p w14:paraId="12437E06" w14:textId="56DE0F50" w:rsidR="003B608C" w:rsidRDefault="00C20581" w:rsidP="001B39DD">
      <w:r>
        <w:t xml:space="preserve">Para complementar </w:t>
      </w:r>
      <w:r w:rsidR="00CB70A4">
        <w:t xml:space="preserve">la aplicación del </w:t>
      </w:r>
      <w:r>
        <w:t xml:space="preserve">marco de trabajo, se </w:t>
      </w:r>
      <w:r w:rsidR="00CB70A4">
        <w:t>implementó</w:t>
      </w:r>
      <w:r>
        <w:t xml:space="preserve"> la metodología</w:t>
      </w:r>
      <w:r w:rsidR="00A20162">
        <w:t xml:space="preserve"> </w:t>
      </w:r>
      <w:r w:rsidR="009D32BD">
        <w:t>ICONIX</w:t>
      </w:r>
      <w:r w:rsidR="000A227B">
        <w:t>,</w:t>
      </w:r>
      <w:r w:rsidR="009D32BD">
        <w:t xml:space="preserve"> </w:t>
      </w:r>
      <w:r w:rsidR="009D34AF" w:rsidRPr="009D34AF">
        <w:t>modelo de trabajo</w:t>
      </w:r>
      <w:r w:rsidR="000A227B">
        <w:t xml:space="preserve"> </w:t>
      </w:r>
      <w:r w:rsidR="004053DE">
        <w:t>útil en la orientación de</w:t>
      </w:r>
      <w:r w:rsidR="000A227B">
        <w:t xml:space="preserve"> proceso</w:t>
      </w:r>
      <w:r w:rsidR="004053DE">
        <w:t>s</w:t>
      </w:r>
      <w:r w:rsidR="000A227B">
        <w:t xml:space="preserve"> de implementación de software</w:t>
      </w:r>
      <w:r w:rsidR="006276AD">
        <w:t xml:space="preserve"> que</w:t>
      </w:r>
      <w:r w:rsidR="009D34AF" w:rsidRPr="009D34AF">
        <w:t xml:space="preserve"> permit</w:t>
      </w:r>
      <w:r w:rsidR="0067059D">
        <w:t>ió</w:t>
      </w:r>
      <w:r w:rsidR="009D34AF" w:rsidRPr="009D34AF">
        <w:t xml:space="preserve"> una mayor velocidad en el desarrollo de</w:t>
      </w:r>
      <w:r w:rsidR="0004055D">
        <w:t>l</w:t>
      </w:r>
      <w:r w:rsidR="009D34AF" w:rsidRPr="009D34AF">
        <w:t xml:space="preserve"> proyecto</w:t>
      </w:r>
      <w:r w:rsidR="00BE4F86">
        <w:t xml:space="preserve">, </w:t>
      </w:r>
      <w:r w:rsidR="006F5A6E">
        <w:t>propiciando</w:t>
      </w:r>
      <w:r w:rsidR="00BE4F86">
        <w:t xml:space="preserve"> </w:t>
      </w:r>
      <w:r w:rsidR="004B4ADB">
        <w:t xml:space="preserve">resultados </w:t>
      </w:r>
      <w:r w:rsidR="00D72E53">
        <w:t>de alta</w:t>
      </w:r>
      <w:r w:rsidR="006276AD">
        <w:t xml:space="preserve"> </w:t>
      </w:r>
      <w:r w:rsidR="00BE4F86">
        <w:t>calidad</w:t>
      </w:r>
      <w:r w:rsidR="009D34AF" w:rsidRPr="00BE4F86">
        <w:t xml:space="preserve"> en un tiempo corto</w:t>
      </w:r>
      <w:r w:rsidR="00BE4F86">
        <w:t>.</w:t>
      </w:r>
      <w:r w:rsidR="003B608C">
        <w:br w:type="page"/>
      </w:r>
    </w:p>
    <w:p w14:paraId="3F6D05C8" w14:textId="5E5587B1" w:rsidR="0020006B" w:rsidRDefault="0097322C" w:rsidP="0012227F">
      <w:pPr>
        <w:pStyle w:val="Ttulo1"/>
      </w:pPr>
      <w:bookmarkStart w:id="1" w:name="_Toc19396206"/>
      <w:r>
        <w:lastRenderedPageBreak/>
        <w:t>Problema de investigación</w:t>
      </w:r>
      <w:bookmarkEnd w:id="1"/>
    </w:p>
    <w:p w14:paraId="5801BDDF" w14:textId="77777777" w:rsidR="00FE59AC" w:rsidRPr="00021156" w:rsidRDefault="005E342D" w:rsidP="0097322C">
      <w:pPr>
        <w:pStyle w:val="Ttulo2"/>
      </w:pPr>
      <w:bookmarkStart w:id="2" w:name="_Toc19396207"/>
      <w:r w:rsidRPr="00021156">
        <w:t>P</w:t>
      </w:r>
      <w:r w:rsidR="006C494A" w:rsidRPr="00021156">
        <w:t>lanteamiento del problema</w:t>
      </w:r>
      <w:bookmarkEnd w:id="2"/>
    </w:p>
    <w:p w14:paraId="55DDE7A1" w14:textId="7D4C824A" w:rsidR="00FD20BD" w:rsidRDefault="0087533A" w:rsidP="001B39DD">
      <w:pPr>
        <w:rPr>
          <w:rFonts w:cs="Times New Roman"/>
          <w:color w:val="000000" w:themeColor="text1"/>
          <w:szCs w:val="24"/>
        </w:rPr>
      </w:pPr>
      <w:r w:rsidRPr="002215AF">
        <w:rPr>
          <w:rFonts w:cs="Times New Roman"/>
          <w:color w:val="000000" w:themeColor="text1"/>
          <w:szCs w:val="24"/>
        </w:rPr>
        <w:t>Sanambiente</w:t>
      </w:r>
      <w:r w:rsidR="002215AF">
        <w:rPr>
          <w:rFonts w:cs="Times New Roman"/>
          <w:color w:val="000000" w:themeColor="text1"/>
          <w:szCs w:val="24"/>
        </w:rPr>
        <w:t xml:space="preserve"> S.A.S</w:t>
      </w:r>
      <w:r w:rsidR="0027380A" w:rsidRPr="000B0C1F">
        <w:rPr>
          <w:rFonts w:cs="Times New Roman"/>
          <w:color w:val="FF0000"/>
          <w:szCs w:val="24"/>
        </w:rPr>
        <w:t xml:space="preserve"> </w:t>
      </w:r>
      <w:r w:rsidR="002215AF">
        <w:rPr>
          <w:rStyle w:val="nfasis"/>
          <w:rFonts w:cs="Times New Roman"/>
          <w:i w:val="0"/>
          <w:color w:val="000000" w:themeColor="text1"/>
          <w:szCs w:val="24"/>
        </w:rPr>
        <w:t>es una empresa especializada</w:t>
      </w:r>
      <w:r w:rsidR="00EA11CF">
        <w:rPr>
          <w:rStyle w:val="nfasis"/>
          <w:rFonts w:cs="Times New Roman"/>
          <w:i w:val="0"/>
          <w:color w:val="000000" w:themeColor="text1"/>
          <w:szCs w:val="24"/>
        </w:rPr>
        <w:t xml:space="preserve"> en</w:t>
      </w:r>
      <w:r w:rsidR="00B013DF" w:rsidRPr="002215AF">
        <w:rPr>
          <w:rStyle w:val="nfasis"/>
          <w:rFonts w:cs="Times New Roman"/>
          <w:i w:val="0"/>
          <w:color w:val="000000" w:themeColor="text1"/>
          <w:szCs w:val="24"/>
        </w:rPr>
        <w:t xml:space="preserve"> </w:t>
      </w:r>
      <w:r w:rsidR="00B013DF" w:rsidRPr="002215AF">
        <w:rPr>
          <w:rFonts w:cs="Times New Roman"/>
          <w:color w:val="000000" w:themeColor="text1"/>
          <w:szCs w:val="24"/>
        </w:rPr>
        <w:t>ofrece</w:t>
      </w:r>
      <w:r w:rsidR="00EA11CF">
        <w:rPr>
          <w:rFonts w:cs="Times New Roman"/>
          <w:color w:val="000000" w:themeColor="text1"/>
          <w:szCs w:val="24"/>
        </w:rPr>
        <w:t>r</w:t>
      </w:r>
      <w:r w:rsidR="00E01FA5" w:rsidRPr="002215AF">
        <w:rPr>
          <w:rFonts w:cs="Times New Roman"/>
          <w:color w:val="000000" w:themeColor="text1"/>
          <w:szCs w:val="24"/>
        </w:rPr>
        <w:t> soluciones integrales en productos y</w:t>
      </w:r>
      <w:r w:rsidR="004B39B1" w:rsidRPr="002215AF">
        <w:rPr>
          <w:rFonts w:cs="Times New Roman"/>
          <w:color w:val="000000" w:themeColor="text1"/>
          <w:szCs w:val="24"/>
        </w:rPr>
        <w:t>/o</w:t>
      </w:r>
      <w:r w:rsidR="00E01FA5" w:rsidRPr="002215AF">
        <w:rPr>
          <w:rFonts w:cs="Times New Roman"/>
          <w:color w:val="000000" w:themeColor="text1"/>
          <w:szCs w:val="24"/>
        </w:rPr>
        <w:t xml:space="preserve"> servicios que aportan al cuidado y mejoramiento de</w:t>
      </w:r>
      <w:r w:rsidR="00E01FA5" w:rsidRPr="000B0C1F">
        <w:rPr>
          <w:rFonts w:cs="Times New Roman"/>
          <w:color w:val="00B050"/>
          <w:szCs w:val="24"/>
        </w:rPr>
        <w:t xml:space="preserve"> </w:t>
      </w:r>
      <w:r w:rsidR="00E964F9">
        <w:rPr>
          <w:rFonts w:cs="Times New Roman"/>
          <w:color w:val="000000" w:themeColor="text1"/>
          <w:szCs w:val="24"/>
        </w:rPr>
        <w:t>las condiciones ambientales en un medio ambiente específico.</w:t>
      </w:r>
    </w:p>
    <w:p w14:paraId="7B2F5C05" w14:textId="50450BBF" w:rsidR="00B3111B" w:rsidRPr="0026110B" w:rsidRDefault="00B3111B" w:rsidP="001B39DD">
      <w:pPr>
        <w:rPr>
          <w:rFonts w:cs="Times New Roman"/>
          <w:color w:val="000000" w:themeColor="text1"/>
          <w:szCs w:val="24"/>
        </w:rPr>
      </w:pPr>
      <w:r>
        <w:rPr>
          <w:rFonts w:cs="Times New Roman"/>
          <w:color w:val="000000" w:themeColor="text1"/>
          <w:szCs w:val="24"/>
        </w:rPr>
        <w:t>La estructura organizacional de la empresa se encuentra conformada</w:t>
      </w:r>
      <w:r w:rsidR="00267A52">
        <w:rPr>
          <w:rFonts w:cs="Times New Roman"/>
          <w:color w:val="000000" w:themeColor="text1"/>
          <w:szCs w:val="24"/>
        </w:rPr>
        <w:t xml:space="preserve"> brevemente</w:t>
      </w:r>
      <w:r>
        <w:rPr>
          <w:rFonts w:cs="Times New Roman"/>
          <w:color w:val="000000" w:themeColor="text1"/>
          <w:szCs w:val="24"/>
        </w:rPr>
        <w:t xml:space="preserve"> de la siguiente manera: en el puesto más alto se encuentra la junta directiva y el gerente general, luego se encuentran las gerencias de ventas, estrategia, técnica y administrativa</w:t>
      </w:r>
      <w:r w:rsidR="00631804">
        <w:rPr>
          <w:rFonts w:cs="Times New Roman"/>
          <w:color w:val="000000" w:themeColor="text1"/>
          <w:szCs w:val="24"/>
        </w:rPr>
        <w:t xml:space="preserve"> (ésta última posee las oficinas de tesorería, logística y contabilidad)</w:t>
      </w:r>
      <w:r>
        <w:rPr>
          <w:rFonts w:cs="Times New Roman"/>
          <w:color w:val="000000" w:themeColor="text1"/>
          <w:szCs w:val="24"/>
        </w:rPr>
        <w:t xml:space="preserve">, seguidas cada una por su respectiva jefatura (ejemplo: la gerencia </w:t>
      </w:r>
      <w:r w:rsidR="00895B05">
        <w:rPr>
          <w:rFonts w:cs="Times New Roman"/>
          <w:color w:val="000000" w:themeColor="text1"/>
          <w:szCs w:val="24"/>
        </w:rPr>
        <w:t>técnica posee jefe técnico, jefe de tecnología, coordinador de servicios integrales y coordinador de proyectos)</w:t>
      </w:r>
      <w:r w:rsidR="00DE1D56">
        <w:rPr>
          <w:rFonts w:cs="Times New Roman"/>
          <w:color w:val="000000" w:themeColor="text1"/>
          <w:szCs w:val="24"/>
        </w:rPr>
        <w:t>, y a</w:t>
      </w:r>
      <w:r w:rsidR="00821E38">
        <w:rPr>
          <w:rFonts w:cs="Times New Roman"/>
          <w:color w:val="000000" w:themeColor="text1"/>
          <w:szCs w:val="24"/>
        </w:rPr>
        <w:t>dicionalmente</w:t>
      </w:r>
      <w:r w:rsidR="007E7699">
        <w:rPr>
          <w:rFonts w:cs="Times New Roman"/>
          <w:color w:val="000000" w:themeColor="text1"/>
          <w:szCs w:val="24"/>
        </w:rPr>
        <w:t xml:space="preserve"> </w:t>
      </w:r>
      <w:r w:rsidR="00503C84">
        <w:rPr>
          <w:rFonts w:cs="Times New Roman"/>
          <w:color w:val="000000" w:themeColor="text1"/>
          <w:szCs w:val="24"/>
        </w:rPr>
        <w:t>por</w:t>
      </w:r>
      <w:r w:rsidR="007E7699">
        <w:rPr>
          <w:rFonts w:cs="Times New Roman"/>
          <w:color w:val="000000" w:themeColor="text1"/>
          <w:szCs w:val="24"/>
        </w:rPr>
        <w:t xml:space="preserve"> un líder jurídico</w:t>
      </w:r>
      <w:r w:rsidR="00503C84">
        <w:rPr>
          <w:rFonts w:cs="Times New Roman"/>
          <w:color w:val="000000" w:themeColor="text1"/>
          <w:szCs w:val="24"/>
        </w:rPr>
        <w:t xml:space="preserve"> </w:t>
      </w:r>
      <w:r w:rsidR="00821E38">
        <w:rPr>
          <w:rFonts w:cs="Times New Roman"/>
          <w:color w:val="000000" w:themeColor="text1"/>
          <w:szCs w:val="24"/>
        </w:rPr>
        <w:t>que poseen</w:t>
      </w:r>
      <w:r w:rsidR="00631804">
        <w:rPr>
          <w:rFonts w:cs="Times New Roman"/>
          <w:color w:val="000000" w:themeColor="text1"/>
          <w:szCs w:val="24"/>
        </w:rPr>
        <w:t>.</w:t>
      </w:r>
    </w:p>
    <w:p w14:paraId="3D0C009A" w14:textId="024A4190" w:rsidR="00A32C3F" w:rsidRPr="00374410" w:rsidRDefault="00A32C3F" w:rsidP="001B39DD">
      <w:pPr>
        <w:rPr>
          <w:rFonts w:eastAsia="Times New Roman" w:cs="Times New Roman"/>
          <w:szCs w:val="24"/>
          <w:lang w:eastAsia="es-CO"/>
        </w:rPr>
      </w:pPr>
      <w:r w:rsidRPr="00132298">
        <w:rPr>
          <w:rFonts w:cs="Times New Roman"/>
          <w:szCs w:val="24"/>
        </w:rPr>
        <w:t>L</w:t>
      </w:r>
      <w:r w:rsidR="00E01FA5" w:rsidRPr="00132298">
        <w:rPr>
          <w:rFonts w:cs="Times New Roman"/>
          <w:szCs w:val="24"/>
        </w:rPr>
        <w:t>os datos que maneja la empresa son de</w:t>
      </w:r>
      <w:r w:rsidR="00AB4721">
        <w:rPr>
          <w:rFonts w:cs="Times New Roman"/>
          <w:szCs w:val="24"/>
        </w:rPr>
        <w:t xml:space="preserve"> tipo ambiental, todos estos de</w:t>
      </w:r>
      <w:r w:rsidR="001249FA">
        <w:rPr>
          <w:rFonts w:cs="Times New Roman"/>
          <w:szCs w:val="24"/>
        </w:rPr>
        <w:t>pendiendo del producto y/o servicio y la información espec</w:t>
      </w:r>
      <w:r w:rsidR="00B97FFE">
        <w:rPr>
          <w:rFonts w:cs="Times New Roman"/>
          <w:szCs w:val="24"/>
        </w:rPr>
        <w:t xml:space="preserve">ífica que </w:t>
      </w:r>
      <w:r w:rsidR="00332161">
        <w:rPr>
          <w:rFonts w:cs="Times New Roman"/>
          <w:szCs w:val="24"/>
        </w:rPr>
        <w:t>tiene como labor transferir</w:t>
      </w:r>
      <w:r w:rsidR="00B97FFE">
        <w:rPr>
          <w:rFonts w:cs="Times New Roman"/>
          <w:szCs w:val="24"/>
        </w:rPr>
        <w:t xml:space="preserve"> de los datalogger </w:t>
      </w:r>
      <w:r w:rsidR="00D003D0">
        <w:rPr>
          <w:rFonts w:cs="Times New Roman"/>
          <w:szCs w:val="24"/>
        </w:rPr>
        <w:t xml:space="preserve">de las estaciones concretas </w:t>
      </w:r>
      <w:r w:rsidR="00B97FFE">
        <w:rPr>
          <w:rFonts w:cs="Times New Roman"/>
          <w:szCs w:val="24"/>
        </w:rPr>
        <w:t>para brindar al cliente</w:t>
      </w:r>
      <w:r w:rsidR="00895B05">
        <w:rPr>
          <w:rFonts w:cs="Times New Roman"/>
          <w:szCs w:val="24"/>
        </w:rPr>
        <w:t>,</w:t>
      </w:r>
      <w:r w:rsidR="00AB4721">
        <w:rPr>
          <w:rFonts w:cs="Times New Roman"/>
          <w:szCs w:val="24"/>
        </w:rPr>
        <w:t xml:space="preserve"> </w:t>
      </w:r>
      <w:r w:rsidR="001249FA">
        <w:rPr>
          <w:rFonts w:cs="Times New Roman"/>
          <w:szCs w:val="24"/>
        </w:rPr>
        <w:t>entre los que se encuentran:</w:t>
      </w:r>
      <w:r w:rsidR="00E01FA5" w:rsidRPr="00132298">
        <w:rPr>
          <w:rFonts w:cs="Times New Roman"/>
          <w:szCs w:val="24"/>
        </w:rPr>
        <w:t xml:space="preserve"> </w:t>
      </w:r>
      <w:r w:rsidRPr="00132298">
        <w:rPr>
          <w:rFonts w:cs="Times New Roman"/>
          <w:szCs w:val="24"/>
        </w:rPr>
        <w:t>datos de</w:t>
      </w:r>
      <w:r w:rsidR="00E01FA5" w:rsidRPr="00132298">
        <w:rPr>
          <w:rFonts w:cs="Times New Roman"/>
          <w:szCs w:val="24"/>
        </w:rPr>
        <w:t xml:space="preserve"> muestreo cont</w:t>
      </w:r>
      <w:r w:rsidR="00DB34C0">
        <w:rPr>
          <w:rFonts w:cs="Times New Roman"/>
          <w:szCs w:val="24"/>
        </w:rPr>
        <w:t>inuo de agua por diferentes metodologías, como son: muestreo continuo en intervalos de tiempo, muestreo continuo o simple y muestreo por eventos (caudal, calidad de agua, lluvia) ;</w:t>
      </w:r>
      <w:r w:rsidR="007E2EF9">
        <w:rPr>
          <w:rFonts w:cs="Times New Roman"/>
          <w:szCs w:val="24"/>
        </w:rPr>
        <w:t xml:space="preserve"> </w:t>
      </w:r>
      <w:r w:rsidR="009C1B6C">
        <w:rPr>
          <w:rFonts w:cs="Times New Roman"/>
          <w:szCs w:val="24"/>
        </w:rPr>
        <w:t xml:space="preserve">medidas en forma instantánea de la </w:t>
      </w:r>
      <w:r w:rsidR="007E2EF9">
        <w:rPr>
          <w:rFonts w:cs="Times New Roman"/>
          <w:szCs w:val="24"/>
        </w:rPr>
        <w:t>humedad del suelo</w:t>
      </w:r>
      <w:r w:rsidR="00B97FFE">
        <w:rPr>
          <w:rFonts w:cs="Times New Roman"/>
          <w:szCs w:val="24"/>
        </w:rPr>
        <w:t xml:space="preserve"> que se especifique</w:t>
      </w:r>
      <w:r w:rsidR="009C1B6C">
        <w:rPr>
          <w:rFonts w:cs="Times New Roman"/>
          <w:szCs w:val="24"/>
        </w:rPr>
        <w:t xml:space="preserve">, </w:t>
      </w:r>
      <w:r w:rsidR="009C1B6C">
        <w:t>conductividad eléctrica/salinidad y temperatura</w:t>
      </w:r>
      <w:r w:rsidR="007E2EF9">
        <w:rPr>
          <w:rFonts w:cs="Times New Roman"/>
          <w:szCs w:val="24"/>
        </w:rPr>
        <w:t>;</w:t>
      </w:r>
      <w:r w:rsidR="00E01FA5" w:rsidRPr="00132298">
        <w:rPr>
          <w:rFonts w:cs="Times New Roman"/>
          <w:szCs w:val="24"/>
        </w:rPr>
        <w:t xml:space="preserve"> </w:t>
      </w:r>
      <w:r w:rsidR="007E2EF9">
        <w:t>muestreo de aguas superficiales, agua potable, aguas residuales y no residuales con toma de muestra puntual, compuesta e integrada en cuerpo lótico</w:t>
      </w:r>
      <w:r w:rsidR="001249FA">
        <w:t xml:space="preserve"> (ecosistema</w:t>
      </w:r>
      <w:r w:rsidR="007E2EF9">
        <w:t xml:space="preserve"> de aguas fl</w:t>
      </w:r>
      <w:r w:rsidR="001249FA">
        <w:t>uyentes)</w:t>
      </w:r>
      <w:r w:rsidR="007E2EF9">
        <w:t xml:space="preserve"> y medición en sitio de caudal, pH, temperatura, conductividad, oxígeno disuelto</w:t>
      </w:r>
      <w:r w:rsidR="001249FA">
        <w:t>;</w:t>
      </w:r>
      <w:r w:rsidR="003573C9">
        <w:t xml:space="preserve"> mediciones continuas de partículas PM10 o PM2.5 o PM10-2.5; medición del ruido ambiental</w:t>
      </w:r>
      <w:r w:rsidR="00374410">
        <w:t xml:space="preserve"> (ruido que existe en un determinado lugar y en un momento dado)</w:t>
      </w:r>
      <w:r w:rsidR="00DB34C0">
        <w:rPr>
          <w:rFonts w:cs="Times New Roman"/>
          <w:szCs w:val="24"/>
        </w:rPr>
        <w:t>;</w:t>
      </w:r>
      <w:r w:rsidRPr="00132298">
        <w:rPr>
          <w:rFonts w:cs="Times New Roman"/>
          <w:szCs w:val="24"/>
        </w:rPr>
        <w:t xml:space="preserve"> </w:t>
      </w:r>
      <w:r w:rsidR="00374410">
        <w:rPr>
          <w:rFonts w:cs="Times New Roman"/>
          <w:szCs w:val="24"/>
        </w:rPr>
        <w:t>medición de la calidad del aire</w:t>
      </w:r>
      <w:r w:rsidR="00956E95">
        <w:rPr>
          <w:rFonts w:cs="Times New Roman"/>
          <w:szCs w:val="24"/>
        </w:rPr>
        <w:t xml:space="preserve">, </w:t>
      </w:r>
      <w:r w:rsidR="00332161">
        <w:rPr>
          <w:rFonts w:cs="Times New Roman"/>
          <w:szCs w:val="24"/>
        </w:rPr>
        <w:t>particularmente</w:t>
      </w:r>
      <w:r w:rsidR="00956E95">
        <w:rPr>
          <w:rFonts w:cs="Times New Roman"/>
          <w:szCs w:val="24"/>
        </w:rPr>
        <w:t xml:space="preserve">, la </w:t>
      </w:r>
      <w:r w:rsidR="00956E95">
        <w:rPr>
          <w:rFonts w:eastAsia="Times New Roman" w:cs="Times New Roman"/>
          <w:szCs w:val="24"/>
          <w:lang w:eastAsia="es-CO"/>
        </w:rPr>
        <w:t xml:space="preserve">medición de </w:t>
      </w:r>
      <w:r w:rsidR="00956E95" w:rsidRPr="00374410">
        <w:rPr>
          <w:rFonts w:eastAsia="Times New Roman" w:cs="Times New Roman"/>
          <w:szCs w:val="24"/>
          <w:lang w:eastAsia="es-CO"/>
        </w:rPr>
        <w:t>CO</w:t>
      </w:r>
      <w:r w:rsidR="00956E95">
        <w:rPr>
          <w:rFonts w:eastAsia="Times New Roman" w:cs="Times New Roman"/>
          <w:szCs w:val="24"/>
          <w:lang w:eastAsia="es-CO"/>
        </w:rPr>
        <w:t xml:space="preserve"> (monóxido de c</w:t>
      </w:r>
      <w:r w:rsidR="00956E95" w:rsidRPr="00374410">
        <w:rPr>
          <w:rFonts w:eastAsia="Times New Roman" w:cs="Times New Roman"/>
          <w:szCs w:val="24"/>
          <w:lang w:eastAsia="es-CO"/>
        </w:rPr>
        <w:t>arbono</w:t>
      </w:r>
      <w:r w:rsidR="00956E95">
        <w:rPr>
          <w:rFonts w:eastAsia="Times New Roman" w:cs="Times New Roman"/>
          <w:szCs w:val="24"/>
          <w:lang w:eastAsia="es-CO"/>
        </w:rPr>
        <w:t>) y</w:t>
      </w:r>
      <w:r w:rsidR="00956E95" w:rsidRPr="00374410">
        <w:rPr>
          <w:rFonts w:eastAsia="Times New Roman" w:cs="Times New Roman"/>
          <w:szCs w:val="24"/>
          <w:lang w:eastAsia="es-CO"/>
        </w:rPr>
        <w:t xml:space="preserve"> O3</w:t>
      </w:r>
      <w:r w:rsidR="00956E95">
        <w:rPr>
          <w:rFonts w:eastAsia="Times New Roman" w:cs="Times New Roman"/>
          <w:szCs w:val="24"/>
          <w:lang w:eastAsia="es-CO"/>
        </w:rPr>
        <w:t xml:space="preserve"> (o</w:t>
      </w:r>
      <w:r w:rsidR="00956E95" w:rsidRPr="00374410">
        <w:rPr>
          <w:rFonts w:eastAsia="Times New Roman" w:cs="Times New Roman"/>
          <w:szCs w:val="24"/>
          <w:lang w:eastAsia="es-CO"/>
        </w:rPr>
        <w:t>zono</w:t>
      </w:r>
      <w:r w:rsidR="00956E95">
        <w:rPr>
          <w:rFonts w:eastAsia="Times New Roman" w:cs="Times New Roman"/>
          <w:szCs w:val="24"/>
          <w:lang w:eastAsia="es-CO"/>
        </w:rPr>
        <w:t>)</w:t>
      </w:r>
      <w:r w:rsidR="00956E95">
        <w:rPr>
          <w:rFonts w:cs="Times New Roman"/>
          <w:szCs w:val="24"/>
        </w:rPr>
        <w:t>,</w:t>
      </w:r>
      <w:r w:rsidR="00332161">
        <w:rPr>
          <w:rFonts w:cs="Times New Roman"/>
          <w:szCs w:val="24"/>
        </w:rPr>
        <w:t xml:space="preserve"> pero </w:t>
      </w:r>
      <w:r w:rsidR="003F1938">
        <w:rPr>
          <w:rFonts w:cs="Times New Roman"/>
          <w:szCs w:val="24"/>
        </w:rPr>
        <w:lastRenderedPageBreak/>
        <w:t>é</w:t>
      </w:r>
      <w:r w:rsidR="00332161">
        <w:rPr>
          <w:rFonts w:cs="Times New Roman"/>
          <w:szCs w:val="24"/>
        </w:rPr>
        <w:t xml:space="preserve">stas se llevan a cabo </w:t>
      </w:r>
      <w:r w:rsidR="00763F14">
        <w:rPr>
          <w:rFonts w:cs="Times New Roman"/>
          <w:szCs w:val="24"/>
        </w:rPr>
        <w:t>en un área delimitad</w:t>
      </w:r>
      <w:r w:rsidR="00332161">
        <w:rPr>
          <w:rFonts w:cs="Times New Roman"/>
          <w:szCs w:val="24"/>
        </w:rPr>
        <w:t>a</w:t>
      </w:r>
      <w:r w:rsidR="00763F14">
        <w:rPr>
          <w:rFonts w:cs="Times New Roman"/>
          <w:szCs w:val="24"/>
        </w:rPr>
        <w:t>, dependiendo en</w:t>
      </w:r>
      <w:r w:rsidR="003F1938">
        <w:rPr>
          <w:rFonts w:cs="Times New Roman"/>
          <w:szCs w:val="24"/>
        </w:rPr>
        <w:t xml:space="preserve"> donde se encuentre</w:t>
      </w:r>
      <w:r w:rsidR="00763F14">
        <w:rPr>
          <w:rFonts w:cs="Times New Roman"/>
          <w:szCs w:val="24"/>
        </w:rPr>
        <w:t xml:space="preserve"> ubicado</w:t>
      </w:r>
      <w:r w:rsidR="00332161">
        <w:rPr>
          <w:rFonts w:cs="Times New Roman"/>
          <w:szCs w:val="24"/>
        </w:rPr>
        <w:t xml:space="preserve"> </w:t>
      </w:r>
      <w:r w:rsidR="00956E95">
        <w:rPr>
          <w:rFonts w:cs="Times New Roman"/>
          <w:szCs w:val="24"/>
        </w:rPr>
        <w:t>el</w:t>
      </w:r>
      <w:r w:rsidR="00374410">
        <w:rPr>
          <w:rFonts w:cs="Times New Roman"/>
          <w:szCs w:val="24"/>
        </w:rPr>
        <w:t xml:space="preserve"> producto y/o servicio</w:t>
      </w:r>
      <w:r w:rsidR="00332161">
        <w:rPr>
          <w:rFonts w:cs="Times New Roman"/>
          <w:szCs w:val="24"/>
        </w:rPr>
        <w:t xml:space="preserve"> encargado de realizar esta labor</w:t>
      </w:r>
      <w:r w:rsidR="00956E95">
        <w:rPr>
          <w:rFonts w:cs="Times New Roman"/>
          <w:szCs w:val="24"/>
        </w:rPr>
        <w:t>;</w:t>
      </w:r>
      <w:r w:rsidR="00374410">
        <w:rPr>
          <w:rFonts w:eastAsia="Times New Roman" w:cs="Times New Roman"/>
          <w:szCs w:val="24"/>
          <w:lang w:eastAsia="es-CO"/>
        </w:rPr>
        <w:t xml:space="preserve"> </w:t>
      </w:r>
      <w:r w:rsidR="009C1B6C">
        <w:rPr>
          <w:rFonts w:cs="Times New Roman"/>
          <w:szCs w:val="24"/>
        </w:rPr>
        <w:t>medición y transmisión de información meteorológica,</w:t>
      </w:r>
      <w:r w:rsidR="002E6B38" w:rsidRPr="00132298">
        <w:rPr>
          <w:rFonts w:cs="Times New Roman"/>
          <w:szCs w:val="24"/>
        </w:rPr>
        <w:t xml:space="preserve"> </w:t>
      </w:r>
      <w:r w:rsidRPr="00132298">
        <w:rPr>
          <w:rFonts w:cs="Times New Roman"/>
          <w:szCs w:val="24"/>
        </w:rPr>
        <w:t>nivel o hidrometeoroló</w:t>
      </w:r>
      <w:r w:rsidR="009C1B6C">
        <w:rPr>
          <w:rFonts w:cs="Times New Roman"/>
          <w:szCs w:val="24"/>
        </w:rPr>
        <w:t>gica</w:t>
      </w:r>
      <w:r w:rsidR="002E6B38" w:rsidRPr="00132298">
        <w:rPr>
          <w:rFonts w:cs="Times New Roman"/>
          <w:szCs w:val="24"/>
        </w:rPr>
        <w:t xml:space="preserve"> gracias a la implementación de comunicación satelital GOES</w:t>
      </w:r>
      <w:r w:rsidR="00374410">
        <w:rPr>
          <w:rFonts w:cs="Times New Roman"/>
          <w:szCs w:val="24"/>
        </w:rPr>
        <w:t>.</w:t>
      </w:r>
    </w:p>
    <w:p w14:paraId="72A9A85B" w14:textId="38EC53FE" w:rsidR="00141A7F" w:rsidRDefault="00EC75F1" w:rsidP="001B39DD">
      <w:pPr>
        <w:rPr>
          <w:rFonts w:cs="Times New Roman"/>
          <w:szCs w:val="24"/>
        </w:rPr>
      </w:pPr>
      <w:r>
        <w:rPr>
          <w:rFonts w:cs="Times New Roman"/>
          <w:szCs w:val="24"/>
        </w:rPr>
        <w:t xml:space="preserve">La empresa Sanambiente </w:t>
      </w:r>
      <w:r w:rsidR="00D003D0">
        <w:rPr>
          <w:rFonts w:cs="Times New Roman"/>
          <w:szCs w:val="24"/>
        </w:rPr>
        <w:t xml:space="preserve">maneja actualmente un sistema </w:t>
      </w:r>
      <w:r w:rsidR="00B53FC3">
        <w:rPr>
          <w:rFonts w:cs="Times New Roman"/>
          <w:szCs w:val="24"/>
        </w:rPr>
        <w:t>para</w:t>
      </w:r>
      <w:r w:rsidR="00D003D0">
        <w:rPr>
          <w:rFonts w:cs="Times New Roman"/>
          <w:szCs w:val="24"/>
        </w:rPr>
        <w:t xml:space="preserve"> realizar la transferencia</w:t>
      </w:r>
      <w:r w:rsidR="008049B0">
        <w:rPr>
          <w:rFonts w:cs="Times New Roman"/>
          <w:szCs w:val="24"/>
        </w:rPr>
        <w:t xml:space="preserve"> </w:t>
      </w:r>
      <w:r w:rsidR="00D003D0">
        <w:rPr>
          <w:rFonts w:cs="Times New Roman"/>
          <w:szCs w:val="24"/>
        </w:rPr>
        <w:t>de datos ambientales de los datalogger de las estaciones</w:t>
      </w:r>
      <w:r w:rsidR="00D85450">
        <w:rPr>
          <w:rFonts w:cs="Times New Roman"/>
          <w:szCs w:val="24"/>
        </w:rPr>
        <w:t xml:space="preserve"> </w:t>
      </w:r>
      <w:r w:rsidR="00D003D0">
        <w:rPr>
          <w:rFonts w:cs="Times New Roman"/>
          <w:szCs w:val="24"/>
        </w:rPr>
        <w:t xml:space="preserve">gracias a los protocolos de comunicación que utilizan, FTP y Modbus. </w:t>
      </w:r>
    </w:p>
    <w:p w14:paraId="057C67CB" w14:textId="4C840EF8" w:rsidR="00EC75F1" w:rsidRDefault="00D003D0" w:rsidP="001B39DD">
      <w:pPr>
        <w:rPr>
          <w:rFonts w:cs="Times New Roman"/>
          <w:szCs w:val="24"/>
        </w:rPr>
      </w:pPr>
      <w:r>
        <w:rPr>
          <w:rFonts w:cs="Times New Roman"/>
          <w:szCs w:val="24"/>
        </w:rPr>
        <w:t xml:space="preserve">Para realizar la transferencia de datos por el protocolo </w:t>
      </w:r>
      <w:r w:rsidR="00C17173">
        <w:rPr>
          <w:rFonts w:cs="Times New Roman"/>
          <w:szCs w:val="24"/>
        </w:rPr>
        <w:t>Modbus</w:t>
      </w:r>
      <w:r w:rsidR="00C3561F">
        <w:rPr>
          <w:rFonts w:cs="Times New Roman"/>
          <w:szCs w:val="24"/>
        </w:rPr>
        <w:t>, el sistema manda una ID, el puerto, la IP y el mensaje</w:t>
      </w:r>
      <w:r w:rsidR="003159B1">
        <w:rPr>
          <w:rFonts w:cs="Times New Roman"/>
          <w:szCs w:val="24"/>
        </w:rPr>
        <w:t xml:space="preserve"> solicitando los datos ambientales</w:t>
      </w:r>
      <w:r w:rsidR="00C3561F">
        <w:rPr>
          <w:rFonts w:cs="Times New Roman"/>
          <w:szCs w:val="24"/>
        </w:rPr>
        <w:t>, de igual forma la estación donde se encuentra el datalogger responde con un mensaje al sistema, con los datos ambientales requeridos</w:t>
      </w:r>
      <w:r w:rsidR="000A1274">
        <w:rPr>
          <w:rFonts w:cs="Times New Roman"/>
          <w:szCs w:val="24"/>
        </w:rPr>
        <w:t>, luego, lo que hace el sistema es capturar</w:t>
      </w:r>
      <w:r w:rsidR="00C3561F">
        <w:rPr>
          <w:rFonts w:cs="Times New Roman"/>
          <w:szCs w:val="24"/>
        </w:rPr>
        <w:t xml:space="preserve">los y </w:t>
      </w:r>
      <w:r w:rsidR="000A1274">
        <w:rPr>
          <w:rFonts w:cs="Times New Roman"/>
          <w:szCs w:val="24"/>
        </w:rPr>
        <w:t>almacenarlos en</w:t>
      </w:r>
      <w:r w:rsidR="00C3561F">
        <w:rPr>
          <w:rFonts w:cs="Times New Roman"/>
          <w:szCs w:val="24"/>
        </w:rPr>
        <w:t xml:space="preserve"> la base de datos. Para</w:t>
      </w:r>
      <w:r w:rsidR="002E6719">
        <w:rPr>
          <w:rFonts w:cs="Times New Roman"/>
          <w:szCs w:val="24"/>
        </w:rPr>
        <w:t xml:space="preserve"> realizar la transferencia</w:t>
      </w:r>
      <w:r w:rsidR="008049B0">
        <w:rPr>
          <w:rFonts w:cs="Times New Roman"/>
          <w:szCs w:val="24"/>
        </w:rPr>
        <w:t xml:space="preserve"> </w:t>
      </w:r>
      <w:r w:rsidR="002E6719">
        <w:rPr>
          <w:rFonts w:cs="Times New Roman"/>
          <w:szCs w:val="24"/>
        </w:rPr>
        <w:t xml:space="preserve">de datos por el protocolo </w:t>
      </w:r>
      <w:r w:rsidR="00C17173">
        <w:rPr>
          <w:rFonts w:cs="Times New Roman"/>
          <w:szCs w:val="24"/>
        </w:rPr>
        <w:t xml:space="preserve">FTP, es un poco diferente, ya que inicialmente se debe configurar un </w:t>
      </w:r>
      <w:r w:rsidR="00F722D8">
        <w:rPr>
          <w:rFonts w:cs="Times New Roman"/>
          <w:szCs w:val="24"/>
        </w:rPr>
        <w:t xml:space="preserve">pequeño </w:t>
      </w:r>
      <w:r w:rsidR="00C17173">
        <w:rPr>
          <w:rFonts w:cs="Times New Roman"/>
          <w:szCs w:val="24"/>
        </w:rPr>
        <w:t>servidor FTP</w:t>
      </w:r>
      <w:r w:rsidR="00F722D8">
        <w:rPr>
          <w:rFonts w:cs="Times New Roman"/>
          <w:szCs w:val="24"/>
        </w:rPr>
        <w:t xml:space="preserve"> que generalmente se configura con el Internet Information Services propio de Windows,</w:t>
      </w:r>
      <w:r w:rsidR="00617A36">
        <w:rPr>
          <w:rFonts w:cs="Times New Roman"/>
          <w:szCs w:val="24"/>
        </w:rPr>
        <w:t xml:space="preserve"> en el </w:t>
      </w:r>
      <w:r w:rsidR="001F3A57">
        <w:rPr>
          <w:rFonts w:cs="Times New Roman"/>
          <w:szCs w:val="24"/>
        </w:rPr>
        <w:t>cual</w:t>
      </w:r>
      <w:r w:rsidR="00994DEF">
        <w:rPr>
          <w:rFonts w:cs="Times New Roman"/>
          <w:szCs w:val="24"/>
        </w:rPr>
        <w:t xml:space="preserve"> se encontrará</w:t>
      </w:r>
      <w:r w:rsidR="00617A36">
        <w:rPr>
          <w:rFonts w:cs="Times New Roman"/>
          <w:szCs w:val="24"/>
        </w:rPr>
        <w:t>n almacenados</w:t>
      </w:r>
      <w:r w:rsidR="00994DEF">
        <w:rPr>
          <w:rFonts w:cs="Times New Roman"/>
          <w:szCs w:val="24"/>
        </w:rPr>
        <w:t xml:space="preserve"> en una carpeta</w:t>
      </w:r>
      <w:r w:rsidR="00617A36">
        <w:rPr>
          <w:rFonts w:cs="Times New Roman"/>
          <w:szCs w:val="24"/>
        </w:rPr>
        <w:t xml:space="preserve"> los datos</w:t>
      </w:r>
      <w:r w:rsidR="00994DEF">
        <w:rPr>
          <w:rFonts w:cs="Times New Roman"/>
          <w:szCs w:val="24"/>
        </w:rPr>
        <w:t xml:space="preserve"> ambientales transferidos del datalogger de la estación específica,</w:t>
      </w:r>
      <w:r w:rsidR="00F722D8">
        <w:rPr>
          <w:rFonts w:cs="Times New Roman"/>
          <w:szCs w:val="24"/>
        </w:rPr>
        <w:t xml:space="preserve"> luego</w:t>
      </w:r>
      <w:r w:rsidR="00C54FF1">
        <w:rPr>
          <w:rFonts w:cs="Times New Roman"/>
          <w:szCs w:val="24"/>
        </w:rPr>
        <w:t>,</w:t>
      </w:r>
      <w:r w:rsidR="00F722D8">
        <w:rPr>
          <w:rFonts w:cs="Times New Roman"/>
          <w:szCs w:val="24"/>
        </w:rPr>
        <w:t xml:space="preserve"> con otra aplicación llamada FTP Import/Export se lee</w:t>
      </w:r>
      <w:r w:rsidR="00994DEF">
        <w:rPr>
          <w:rFonts w:cs="Times New Roman"/>
          <w:szCs w:val="24"/>
        </w:rPr>
        <w:t>n</w:t>
      </w:r>
      <w:r w:rsidR="00F722D8">
        <w:rPr>
          <w:rFonts w:cs="Times New Roman"/>
          <w:szCs w:val="24"/>
        </w:rPr>
        <w:t xml:space="preserve"> </w:t>
      </w:r>
      <w:r w:rsidR="00994DEF">
        <w:rPr>
          <w:rFonts w:cs="Times New Roman"/>
          <w:szCs w:val="24"/>
        </w:rPr>
        <w:t>estos datos de la carpeta</w:t>
      </w:r>
      <w:r w:rsidR="00014DEB">
        <w:rPr>
          <w:rFonts w:cs="Times New Roman"/>
          <w:szCs w:val="24"/>
        </w:rPr>
        <w:t xml:space="preserve">, </w:t>
      </w:r>
      <w:r w:rsidR="00994DEF">
        <w:rPr>
          <w:rFonts w:cs="Times New Roman"/>
          <w:szCs w:val="24"/>
        </w:rPr>
        <w:t xml:space="preserve">y </w:t>
      </w:r>
      <w:r w:rsidR="00014DEB">
        <w:rPr>
          <w:rFonts w:cs="Times New Roman"/>
          <w:szCs w:val="24"/>
        </w:rPr>
        <w:t xml:space="preserve">la forma en que </w:t>
      </w:r>
      <w:r w:rsidR="00C54FF1">
        <w:rPr>
          <w:rFonts w:cs="Times New Roman"/>
          <w:szCs w:val="24"/>
        </w:rPr>
        <w:t xml:space="preserve">esta aplicación </w:t>
      </w:r>
      <w:r w:rsidR="00014DEB">
        <w:rPr>
          <w:rFonts w:cs="Times New Roman"/>
          <w:szCs w:val="24"/>
        </w:rPr>
        <w:t xml:space="preserve">realiza la lectura </w:t>
      </w:r>
      <w:r w:rsidR="003159B1">
        <w:rPr>
          <w:rFonts w:cs="Times New Roman"/>
          <w:szCs w:val="24"/>
        </w:rPr>
        <w:t xml:space="preserve">es </w:t>
      </w:r>
      <w:r w:rsidR="00014DEB">
        <w:rPr>
          <w:rFonts w:cs="Times New Roman"/>
          <w:szCs w:val="24"/>
        </w:rPr>
        <w:t xml:space="preserve">de acuerdo a una plantilla </w:t>
      </w:r>
      <w:r w:rsidR="00994DEF">
        <w:rPr>
          <w:rFonts w:cs="Times New Roman"/>
          <w:szCs w:val="24"/>
        </w:rPr>
        <w:t>ya creada que está estructurada por canales (ej. SO2, NH3)</w:t>
      </w:r>
      <w:r w:rsidR="00014DEB">
        <w:rPr>
          <w:rFonts w:cs="Times New Roman"/>
          <w:szCs w:val="24"/>
        </w:rPr>
        <w:t>,</w:t>
      </w:r>
      <w:r w:rsidR="00994DEF">
        <w:rPr>
          <w:rFonts w:cs="Times New Roman"/>
          <w:szCs w:val="24"/>
        </w:rPr>
        <w:t xml:space="preserve"> luego de leerlos la aplicación </w:t>
      </w:r>
      <w:r w:rsidR="003159B1">
        <w:rPr>
          <w:rFonts w:cs="Times New Roman"/>
          <w:szCs w:val="24"/>
        </w:rPr>
        <w:t xml:space="preserve">procede a realizar </w:t>
      </w:r>
      <w:r w:rsidR="00994DEF">
        <w:rPr>
          <w:rFonts w:cs="Times New Roman"/>
          <w:szCs w:val="24"/>
        </w:rPr>
        <w:t>el almacenamientos de los datos en la base de datos.</w:t>
      </w:r>
    </w:p>
    <w:p w14:paraId="40631E57" w14:textId="21FC6DFC" w:rsidR="00140531" w:rsidRDefault="00A32C3F" w:rsidP="001B39DD">
      <w:r w:rsidRPr="00132298">
        <w:rPr>
          <w:rFonts w:cs="Times New Roman"/>
          <w:szCs w:val="24"/>
        </w:rPr>
        <w:t xml:space="preserve">El </w:t>
      </w:r>
      <w:r w:rsidR="0027380A" w:rsidRPr="00132298">
        <w:rPr>
          <w:rFonts w:cs="Times New Roman"/>
          <w:szCs w:val="24"/>
        </w:rPr>
        <w:t xml:space="preserve">inconveniente </w:t>
      </w:r>
      <w:r w:rsidR="00A27FA5" w:rsidRPr="00132298">
        <w:rPr>
          <w:rFonts w:cs="Times New Roman"/>
          <w:szCs w:val="24"/>
        </w:rPr>
        <w:t>que posee la empresa S</w:t>
      </w:r>
      <w:r w:rsidR="0059192A" w:rsidRPr="00132298">
        <w:rPr>
          <w:rFonts w:cs="Times New Roman"/>
          <w:szCs w:val="24"/>
        </w:rPr>
        <w:t xml:space="preserve">anambiente está relacionado </w:t>
      </w:r>
      <w:r w:rsidR="00140531">
        <w:rPr>
          <w:rFonts w:cs="Times New Roman"/>
          <w:szCs w:val="24"/>
        </w:rPr>
        <w:t>con la desarticulación de aplicativos</w:t>
      </w:r>
      <w:r w:rsidR="00E661CE">
        <w:rPr>
          <w:rFonts w:cs="Times New Roman"/>
          <w:szCs w:val="24"/>
        </w:rPr>
        <w:t xml:space="preserve">, que requiere intervención manual de los desarrolladores para </w:t>
      </w:r>
      <w:r w:rsidR="00FE05C2">
        <w:rPr>
          <w:rFonts w:cs="Times New Roman"/>
          <w:szCs w:val="24"/>
        </w:rPr>
        <w:t>que la</w:t>
      </w:r>
      <w:r w:rsidR="00E661CE">
        <w:rPr>
          <w:rFonts w:cs="Times New Roman"/>
          <w:szCs w:val="24"/>
        </w:rPr>
        <w:t xml:space="preserve"> </w:t>
      </w:r>
      <w:r w:rsidR="00D85450">
        <w:rPr>
          <w:rFonts w:cs="Times New Roman"/>
          <w:szCs w:val="24"/>
        </w:rPr>
        <w:t xml:space="preserve">comunicación y </w:t>
      </w:r>
      <w:r w:rsidR="00141F6E">
        <w:rPr>
          <w:rFonts w:cs="Times New Roman"/>
          <w:szCs w:val="24"/>
        </w:rPr>
        <w:t xml:space="preserve">transferencia de los datos ambientales </w:t>
      </w:r>
      <w:r w:rsidR="00FE05C2">
        <w:rPr>
          <w:rFonts w:cs="Times New Roman"/>
          <w:szCs w:val="24"/>
        </w:rPr>
        <w:t>se</w:t>
      </w:r>
      <w:r w:rsidR="00141F6E">
        <w:rPr>
          <w:rFonts w:cs="Times New Roman"/>
          <w:szCs w:val="24"/>
        </w:rPr>
        <w:t xml:space="preserve"> lleve a cabo sin problemas.</w:t>
      </w:r>
    </w:p>
    <w:p w14:paraId="424815CA" w14:textId="6FDF5E75" w:rsidR="00991E2E" w:rsidRPr="005165C2" w:rsidRDefault="00BD5D8C" w:rsidP="001B39DD">
      <w:r>
        <w:lastRenderedPageBreak/>
        <w:t>Para dar solución a este inconveniente</w:t>
      </w:r>
      <w:r w:rsidR="006C3E9C">
        <w:t xml:space="preserve"> </w:t>
      </w:r>
      <w:r>
        <w:rPr>
          <w:rStyle w:val="tl8wme"/>
        </w:rPr>
        <w:t xml:space="preserve">se </w:t>
      </w:r>
      <w:r w:rsidR="00FE05C2">
        <w:rPr>
          <w:rStyle w:val="tl8wme"/>
        </w:rPr>
        <w:t xml:space="preserve">generará un aplicativo que integre los diferentes procesos de la gestión de datos. Para ello se han propuesto </w:t>
      </w:r>
      <w:r w:rsidR="00F871C0">
        <w:rPr>
          <w:rStyle w:val="tl8wme"/>
        </w:rPr>
        <w:t>dos</w:t>
      </w:r>
      <w:r w:rsidR="00FE05C2">
        <w:rPr>
          <w:rStyle w:val="tl8wme"/>
        </w:rPr>
        <w:t xml:space="preserve"> proyectos de grado que abordan diferentes perspectivas: </w:t>
      </w:r>
      <w:r w:rsidR="003753F5">
        <w:rPr>
          <w:rStyle w:val="tl8wme"/>
        </w:rPr>
        <w:t>calidad</w:t>
      </w:r>
      <w:r w:rsidR="002225F9">
        <w:rPr>
          <w:rStyle w:val="tl8wme"/>
        </w:rPr>
        <w:t xml:space="preserve"> </w:t>
      </w:r>
      <w:r w:rsidR="00FE05C2">
        <w:rPr>
          <w:rStyle w:val="tl8wme"/>
        </w:rPr>
        <w:t xml:space="preserve">y desarrollo, </w:t>
      </w:r>
      <w:r w:rsidR="002D4A01">
        <w:rPr>
          <w:rStyle w:val="tl8wme"/>
        </w:rPr>
        <w:t>pero se</w:t>
      </w:r>
      <w:r w:rsidR="00FE05C2">
        <w:rPr>
          <w:rStyle w:val="tl8wme"/>
        </w:rPr>
        <w:t xml:space="preserve"> requiere un </w:t>
      </w:r>
      <w:r w:rsidR="00E97BF9">
        <w:rPr>
          <w:rStyle w:val="tl8wme"/>
        </w:rPr>
        <w:t xml:space="preserve">marco </w:t>
      </w:r>
      <w:r w:rsidR="00857AF0">
        <w:rPr>
          <w:rStyle w:val="tl8wme"/>
        </w:rPr>
        <w:t>de trabajo que permita integrarlas</w:t>
      </w:r>
      <w:r w:rsidR="00735A96">
        <w:rPr>
          <w:rStyle w:val="tl8wme"/>
        </w:rPr>
        <w:t xml:space="preserve"> correctamente.</w:t>
      </w:r>
    </w:p>
    <w:p w14:paraId="3E90EFA4" w14:textId="6975A84B" w:rsidR="005D0C95" w:rsidRDefault="005165C2" w:rsidP="00265AE4">
      <w:pPr>
        <w:pStyle w:val="Descripcin"/>
        <w:keepNext/>
        <w:spacing w:after="0" w:line="480" w:lineRule="auto"/>
        <w:ind w:firstLine="0"/>
        <w:rPr>
          <w:color w:val="auto"/>
          <w:sz w:val="24"/>
        </w:rPr>
      </w:pPr>
      <w:bookmarkStart w:id="3" w:name="_Toc19396241"/>
      <w:r w:rsidRPr="005165C2">
        <w:rPr>
          <w:color w:val="auto"/>
          <w:sz w:val="24"/>
        </w:rPr>
        <w:t xml:space="preserve">Tabla </w:t>
      </w:r>
      <w:r w:rsidRPr="005165C2">
        <w:rPr>
          <w:color w:val="auto"/>
          <w:sz w:val="24"/>
        </w:rPr>
        <w:fldChar w:fldCharType="begin"/>
      </w:r>
      <w:r w:rsidRPr="005165C2">
        <w:rPr>
          <w:color w:val="auto"/>
          <w:sz w:val="24"/>
        </w:rPr>
        <w:instrText xml:space="preserve"> SEQ Tabla \* ARABIC </w:instrText>
      </w:r>
      <w:r w:rsidRPr="005165C2">
        <w:rPr>
          <w:color w:val="auto"/>
          <w:sz w:val="24"/>
        </w:rPr>
        <w:fldChar w:fldCharType="separate"/>
      </w:r>
      <w:r w:rsidR="006D4E73">
        <w:rPr>
          <w:noProof/>
          <w:color w:val="auto"/>
          <w:sz w:val="24"/>
        </w:rPr>
        <w:t>1</w:t>
      </w:r>
      <w:r w:rsidRPr="005165C2">
        <w:rPr>
          <w:color w:val="auto"/>
          <w:sz w:val="24"/>
        </w:rPr>
        <w:fldChar w:fldCharType="end"/>
      </w:r>
      <w:r w:rsidRPr="005165C2">
        <w:rPr>
          <w:color w:val="auto"/>
          <w:sz w:val="24"/>
        </w:rPr>
        <w:t>. Diagnóstico y pronóstico del proyecto</w:t>
      </w:r>
      <w:r w:rsidR="004E1AE4">
        <w:rPr>
          <w:color w:val="auto"/>
          <w:sz w:val="24"/>
        </w:rPr>
        <w:t>.</w:t>
      </w:r>
      <w:r w:rsidR="0078630B">
        <w:rPr>
          <w:rStyle w:val="Refdenotaalpie"/>
          <w:color w:val="auto"/>
          <w:sz w:val="24"/>
        </w:rPr>
        <w:footnoteReference w:id="1"/>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1915"/>
        <w:gridCol w:w="2054"/>
        <w:gridCol w:w="2834"/>
      </w:tblGrid>
      <w:tr w:rsidR="0023380C" w14:paraId="096E4676" w14:textId="77777777" w:rsidTr="0023380C">
        <w:tc>
          <w:tcPr>
            <w:tcW w:w="2547" w:type="dxa"/>
          </w:tcPr>
          <w:p w14:paraId="3495C6A1" w14:textId="6903546C" w:rsidR="005D0C95" w:rsidRDefault="00265AE4" w:rsidP="006541E9">
            <w:pPr>
              <w:spacing w:line="240" w:lineRule="auto"/>
              <w:ind w:firstLine="0"/>
              <w:jc w:val="center"/>
            </w:pPr>
            <w:r>
              <w:rPr>
                <w:rFonts w:cs="Times New Roman"/>
                <w:b/>
                <w:szCs w:val="24"/>
              </w:rPr>
              <w:t>S</w:t>
            </w:r>
            <w:r w:rsidRPr="00132298">
              <w:rPr>
                <w:rFonts w:cs="Times New Roman"/>
                <w:b/>
                <w:szCs w:val="24"/>
              </w:rPr>
              <w:t>íntoma</w:t>
            </w:r>
          </w:p>
        </w:tc>
        <w:tc>
          <w:tcPr>
            <w:tcW w:w="1915" w:type="dxa"/>
          </w:tcPr>
          <w:p w14:paraId="70F1E8C6" w14:textId="207612FD" w:rsidR="005D0C95" w:rsidRDefault="00265AE4" w:rsidP="006541E9">
            <w:pPr>
              <w:spacing w:line="240" w:lineRule="auto"/>
              <w:ind w:firstLine="0"/>
              <w:jc w:val="center"/>
            </w:pPr>
            <w:r>
              <w:rPr>
                <w:rFonts w:cs="Times New Roman"/>
                <w:b/>
                <w:szCs w:val="24"/>
              </w:rPr>
              <w:t>C</w:t>
            </w:r>
            <w:r w:rsidRPr="00132298">
              <w:rPr>
                <w:rFonts w:cs="Times New Roman"/>
                <w:b/>
                <w:szCs w:val="24"/>
              </w:rPr>
              <w:t>ausa</w:t>
            </w:r>
          </w:p>
        </w:tc>
        <w:tc>
          <w:tcPr>
            <w:tcW w:w="2054" w:type="dxa"/>
          </w:tcPr>
          <w:p w14:paraId="0B7BEF6A" w14:textId="143AE43D" w:rsidR="005D0C95" w:rsidRDefault="00265AE4" w:rsidP="006541E9">
            <w:pPr>
              <w:spacing w:line="240" w:lineRule="auto"/>
              <w:ind w:firstLine="0"/>
              <w:jc w:val="center"/>
            </w:pPr>
            <w:r>
              <w:rPr>
                <w:rFonts w:cs="Times New Roman"/>
                <w:b/>
                <w:szCs w:val="24"/>
              </w:rPr>
              <w:t>E</w:t>
            </w:r>
            <w:r w:rsidRPr="00132298">
              <w:rPr>
                <w:rFonts w:cs="Times New Roman"/>
                <w:b/>
                <w:szCs w:val="24"/>
              </w:rPr>
              <w:t>fecto</w:t>
            </w:r>
          </w:p>
        </w:tc>
        <w:tc>
          <w:tcPr>
            <w:tcW w:w="2834" w:type="dxa"/>
          </w:tcPr>
          <w:p w14:paraId="2C9C762C" w14:textId="56829631" w:rsidR="005D0C95" w:rsidRDefault="00265AE4" w:rsidP="006541E9">
            <w:pPr>
              <w:spacing w:line="240" w:lineRule="auto"/>
              <w:ind w:firstLine="0"/>
              <w:jc w:val="center"/>
            </w:pPr>
            <w:r>
              <w:rPr>
                <w:rFonts w:cs="Times New Roman"/>
                <w:b/>
                <w:szCs w:val="24"/>
              </w:rPr>
              <w:t>C</w:t>
            </w:r>
            <w:r w:rsidRPr="00132298">
              <w:rPr>
                <w:rFonts w:cs="Times New Roman"/>
                <w:b/>
                <w:szCs w:val="24"/>
              </w:rPr>
              <w:t>onsecuencia</w:t>
            </w:r>
          </w:p>
        </w:tc>
      </w:tr>
      <w:tr w:rsidR="0023380C" w14:paraId="1596240B" w14:textId="77777777" w:rsidTr="0023380C">
        <w:tc>
          <w:tcPr>
            <w:tcW w:w="2547" w:type="dxa"/>
          </w:tcPr>
          <w:p w14:paraId="6691D37D" w14:textId="5C87CA0E" w:rsidR="005D0C95" w:rsidRDefault="005D0C95" w:rsidP="001B39DD">
            <w:pPr>
              <w:spacing w:line="240" w:lineRule="auto"/>
              <w:ind w:firstLine="0"/>
            </w:pPr>
            <w:r>
              <w:rPr>
                <w:rFonts w:cs="Times New Roman"/>
                <w:szCs w:val="24"/>
              </w:rPr>
              <w:t>L</w:t>
            </w:r>
            <w:r w:rsidRPr="00D23003">
              <w:rPr>
                <w:rFonts w:cs="Times New Roman"/>
                <w:szCs w:val="24"/>
              </w:rPr>
              <w:t xml:space="preserve">os </w:t>
            </w:r>
            <w:r w:rsidR="00DA07ED">
              <w:rPr>
                <w:rFonts w:cs="Times New Roman"/>
                <w:szCs w:val="24"/>
              </w:rPr>
              <w:t>equipos</w:t>
            </w:r>
            <w:r w:rsidR="00C614A1">
              <w:rPr>
                <w:rFonts w:cs="Times New Roman"/>
                <w:szCs w:val="24"/>
              </w:rPr>
              <w:t xml:space="preserve"> de calidad</w:t>
            </w:r>
            <w:r w:rsidR="00473B2D">
              <w:rPr>
                <w:rFonts w:cs="Times New Roman"/>
                <w:szCs w:val="24"/>
              </w:rPr>
              <w:t xml:space="preserve"> </w:t>
            </w:r>
            <w:r w:rsidRPr="00D23003">
              <w:rPr>
                <w:rFonts w:cs="Times New Roman"/>
                <w:szCs w:val="24"/>
              </w:rPr>
              <w:t xml:space="preserve">y desarrollo </w:t>
            </w:r>
            <w:r>
              <w:rPr>
                <w:rFonts w:cs="Times New Roman"/>
                <w:szCs w:val="24"/>
              </w:rPr>
              <w:t>abordan el proyecto por separado.</w:t>
            </w:r>
          </w:p>
        </w:tc>
        <w:tc>
          <w:tcPr>
            <w:tcW w:w="1915" w:type="dxa"/>
          </w:tcPr>
          <w:p w14:paraId="036B4C37" w14:textId="482AFD20" w:rsidR="005D0C95" w:rsidRDefault="005D0C95" w:rsidP="001B39DD">
            <w:pPr>
              <w:spacing w:line="240" w:lineRule="auto"/>
              <w:ind w:firstLine="0"/>
            </w:pPr>
            <w:r w:rsidRPr="00D23003">
              <w:rPr>
                <w:rFonts w:cs="Times New Roman"/>
                <w:szCs w:val="24"/>
              </w:rPr>
              <w:t>N</w:t>
            </w:r>
            <w:r>
              <w:rPr>
                <w:rFonts w:cs="Times New Roman"/>
                <w:szCs w:val="24"/>
              </w:rPr>
              <w:t xml:space="preserve">o hay integración de </w:t>
            </w:r>
            <w:r w:rsidRPr="00D23003">
              <w:rPr>
                <w:rFonts w:cs="Times New Roman"/>
                <w:szCs w:val="24"/>
              </w:rPr>
              <w:t>l</w:t>
            </w:r>
            <w:r>
              <w:rPr>
                <w:rFonts w:cs="Times New Roman"/>
                <w:szCs w:val="24"/>
              </w:rPr>
              <w:t xml:space="preserve">os </w:t>
            </w:r>
            <w:r w:rsidR="00DA07ED">
              <w:rPr>
                <w:rFonts w:cs="Times New Roman"/>
                <w:szCs w:val="24"/>
              </w:rPr>
              <w:t>equipos</w:t>
            </w:r>
            <w:r>
              <w:rPr>
                <w:rFonts w:cs="Times New Roman"/>
                <w:szCs w:val="24"/>
              </w:rPr>
              <w:t>.</w:t>
            </w:r>
          </w:p>
        </w:tc>
        <w:tc>
          <w:tcPr>
            <w:tcW w:w="2054" w:type="dxa"/>
          </w:tcPr>
          <w:p w14:paraId="46577960" w14:textId="33122D86" w:rsidR="005D0C95" w:rsidRDefault="005D0C95" w:rsidP="001B39DD">
            <w:pPr>
              <w:spacing w:line="240" w:lineRule="auto"/>
              <w:ind w:firstLine="0"/>
            </w:pPr>
            <w:r w:rsidRPr="00D23003">
              <w:rPr>
                <w:rFonts w:cs="Times New Roman"/>
                <w:szCs w:val="24"/>
              </w:rPr>
              <w:t>Esto conlleva que el proyecto pierda la orientación.</w:t>
            </w:r>
          </w:p>
        </w:tc>
        <w:tc>
          <w:tcPr>
            <w:tcW w:w="2834" w:type="dxa"/>
          </w:tcPr>
          <w:p w14:paraId="24D835D6" w14:textId="6CADDBBE" w:rsidR="005D0C95" w:rsidRDefault="005D0C95" w:rsidP="001B39DD">
            <w:pPr>
              <w:spacing w:line="240" w:lineRule="auto"/>
              <w:ind w:firstLine="0"/>
            </w:pPr>
            <w:r>
              <w:rPr>
                <w:rFonts w:cs="Times New Roman"/>
                <w:szCs w:val="24"/>
              </w:rPr>
              <w:t>Productos pequeños sin conexión.</w:t>
            </w:r>
          </w:p>
        </w:tc>
      </w:tr>
      <w:tr w:rsidR="0023380C" w14:paraId="06DCDB9E" w14:textId="77777777" w:rsidTr="0023380C">
        <w:tc>
          <w:tcPr>
            <w:tcW w:w="2547" w:type="dxa"/>
          </w:tcPr>
          <w:p w14:paraId="3BF1708B" w14:textId="1B617EDE" w:rsidR="005D0C95" w:rsidRDefault="005D0C95" w:rsidP="001B39DD">
            <w:pPr>
              <w:spacing w:line="240" w:lineRule="auto"/>
              <w:ind w:firstLine="0"/>
            </w:pPr>
            <w:r w:rsidRPr="00D23003">
              <w:rPr>
                <w:rFonts w:cs="Times New Roman"/>
                <w:szCs w:val="24"/>
              </w:rPr>
              <w:t>Falta de comunicación de l</w:t>
            </w:r>
            <w:r w:rsidR="00C614A1">
              <w:rPr>
                <w:rFonts w:cs="Times New Roman"/>
                <w:szCs w:val="24"/>
              </w:rPr>
              <w:t xml:space="preserve">os </w:t>
            </w:r>
            <w:r w:rsidR="00DA07ED">
              <w:rPr>
                <w:rFonts w:cs="Times New Roman"/>
                <w:szCs w:val="24"/>
              </w:rPr>
              <w:t>equipos</w:t>
            </w:r>
            <w:r w:rsidR="00AD5284">
              <w:rPr>
                <w:rFonts w:cs="Times New Roman"/>
                <w:szCs w:val="24"/>
              </w:rPr>
              <w:t>:</w:t>
            </w:r>
            <w:r w:rsidR="00C614A1">
              <w:rPr>
                <w:rFonts w:cs="Times New Roman"/>
                <w:szCs w:val="24"/>
              </w:rPr>
              <w:t xml:space="preserve"> calidad</w:t>
            </w:r>
            <w:r w:rsidR="00473B2D">
              <w:rPr>
                <w:rFonts w:cs="Times New Roman"/>
                <w:szCs w:val="24"/>
              </w:rPr>
              <w:t xml:space="preserve"> </w:t>
            </w:r>
            <w:r w:rsidRPr="00D23003">
              <w:rPr>
                <w:rFonts w:cs="Times New Roman"/>
                <w:szCs w:val="24"/>
              </w:rPr>
              <w:t>y desarrollo</w:t>
            </w:r>
            <w:r>
              <w:rPr>
                <w:rFonts w:cs="Times New Roman"/>
                <w:szCs w:val="24"/>
              </w:rPr>
              <w:t>.</w:t>
            </w:r>
          </w:p>
        </w:tc>
        <w:tc>
          <w:tcPr>
            <w:tcW w:w="1915" w:type="dxa"/>
          </w:tcPr>
          <w:p w14:paraId="38776754" w14:textId="37655847" w:rsidR="005D0C95" w:rsidRDefault="005D0C95" w:rsidP="001B39DD">
            <w:pPr>
              <w:spacing w:line="240" w:lineRule="auto"/>
              <w:ind w:firstLine="0"/>
            </w:pPr>
            <w:r w:rsidRPr="00D23003">
              <w:rPr>
                <w:rFonts w:cs="Times New Roman"/>
                <w:szCs w:val="24"/>
              </w:rPr>
              <w:t xml:space="preserve">Falta de coordinación con los integrantes de los </w:t>
            </w:r>
            <w:r w:rsidR="00DA07ED">
              <w:rPr>
                <w:rFonts w:cs="Times New Roman"/>
                <w:szCs w:val="24"/>
              </w:rPr>
              <w:t>equipos</w:t>
            </w:r>
            <w:r>
              <w:rPr>
                <w:rFonts w:cs="Times New Roman"/>
                <w:szCs w:val="24"/>
              </w:rPr>
              <w:t>.</w:t>
            </w:r>
          </w:p>
        </w:tc>
        <w:tc>
          <w:tcPr>
            <w:tcW w:w="2054" w:type="dxa"/>
          </w:tcPr>
          <w:p w14:paraId="57C3CB65" w14:textId="760DF05C" w:rsidR="005D0C95" w:rsidRDefault="005D0C95" w:rsidP="001B39DD">
            <w:pPr>
              <w:spacing w:line="240" w:lineRule="auto"/>
              <w:ind w:firstLine="0"/>
            </w:pPr>
            <w:r w:rsidRPr="00D23003">
              <w:rPr>
                <w:rFonts w:cs="Times New Roman"/>
                <w:szCs w:val="24"/>
              </w:rPr>
              <w:t xml:space="preserve">Que cada </w:t>
            </w:r>
            <w:r w:rsidR="00AD5284">
              <w:rPr>
                <w:rFonts w:cs="Times New Roman"/>
                <w:szCs w:val="24"/>
              </w:rPr>
              <w:t>e</w:t>
            </w:r>
            <w:r w:rsidR="0060439E">
              <w:rPr>
                <w:rFonts w:cs="Times New Roman"/>
                <w:szCs w:val="24"/>
              </w:rPr>
              <w:t>quipo</w:t>
            </w:r>
            <w:r w:rsidRPr="00D23003">
              <w:rPr>
                <w:rFonts w:cs="Times New Roman"/>
                <w:szCs w:val="24"/>
              </w:rPr>
              <w:t xml:space="preserve"> </w:t>
            </w:r>
            <w:r w:rsidR="000E3C88">
              <w:rPr>
                <w:rFonts w:cs="Times New Roman"/>
                <w:szCs w:val="24"/>
              </w:rPr>
              <w:t xml:space="preserve">realice </w:t>
            </w:r>
            <w:r w:rsidR="00366A8A">
              <w:rPr>
                <w:rFonts w:cs="Times New Roman"/>
                <w:szCs w:val="24"/>
              </w:rPr>
              <w:t>el proyecto por su cuenta.</w:t>
            </w:r>
          </w:p>
        </w:tc>
        <w:tc>
          <w:tcPr>
            <w:tcW w:w="2834" w:type="dxa"/>
          </w:tcPr>
          <w:p w14:paraId="0D5EBF48" w14:textId="3DF9ACF3" w:rsidR="005D0C95" w:rsidRDefault="000E3C88" w:rsidP="001B39DD">
            <w:pPr>
              <w:spacing w:line="240" w:lineRule="auto"/>
              <w:ind w:firstLine="0"/>
            </w:pPr>
            <w:r>
              <w:rPr>
                <w:rFonts w:cs="Times New Roman"/>
                <w:szCs w:val="24"/>
              </w:rPr>
              <w:t xml:space="preserve">Productos </w:t>
            </w:r>
            <w:r w:rsidR="008D36A6">
              <w:rPr>
                <w:rFonts w:cs="Times New Roman"/>
                <w:szCs w:val="24"/>
              </w:rPr>
              <w:t>incompatibles</w:t>
            </w:r>
            <w:r w:rsidR="0023380C">
              <w:rPr>
                <w:rFonts w:cs="Times New Roman"/>
                <w:szCs w:val="24"/>
              </w:rPr>
              <w:t xml:space="preserve"> que dificultan su integración necesaria para su correcto funcionamiento</w:t>
            </w:r>
            <w:r w:rsidR="00F67AE6">
              <w:rPr>
                <w:rFonts w:cs="Times New Roman"/>
                <w:szCs w:val="24"/>
              </w:rPr>
              <w:t>.</w:t>
            </w:r>
          </w:p>
        </w:tc>
      </w:tr>
      <w:tr w:rsidR="0023380C" w14:paraId="3D50B81D" w14:textId="3CA2F91D" w:rsidTr="006627A6">
        <w:tblPrEx>
          <w:tblCellMar>
            <w:left w:w="70" w:type="dxa"/>
            <w:right w:w="70" w:type="dxa"/>
          </w:tblCellMar>
          <w:tblLook w:val="0000" w:firstRow="0" w:lastRow="0" w:firstColumn="0" w:lastColumn="0" w:noHBand="0" w:noVBand="0"/>
        </w:tblPrEx>
        <w:trPr>
          <w:trHeight w:val="250"/>
        </w:trPr>
        <w:tc>
          <w:tcPr>
            <w:tcW w:w="0" w:type="auto"/>
            <w:gridSpan w:val="2"/>
          </w:tcPr>
          <w:p w14:paraId="626E521B" w14:textId="61A82709" w:rsidR="005D0C95" w:rsidRPr="005D0C95" w:rsidRDefault="005D0C95" w:rsidP="006541E9">
            <w:pPr>
              <w:spacing w:line="240" w:lineRule="auto"/>
              <w:ind w:firstLine="0"/>
              <w:jc w:val="center"/>
              <w:rPr>
                <w:b/>
              </w:rPr>
            </w:pPr>
            <w:r>
              <w:rPr>
                <w:b/>
              </w:rPr>
              <w:t>Diagnóstico</w:t>
            </w:r>
          </w:p>
        </w:tc>
        <w:tc>
          <w:tcPr>
            <w:tcW w:w="0" w:type="auto"/>
            <w:gridSpan w:val="2"/>
          </w:tcPr>
          <w:p w14:paraId="533B98D6" w14:textId="0605F253" w:rsidR="005D0C95" w:rsidRPr="00265AE4" w:rsidRDefault="00265AE4" w:rsidP="006541E9">
            <w:pPr>
              <w:spacing w:line="240" w:lineRule="auto"/>
              <w:ind w:firstLine="0"/>
              <w:jc w:val="center"/>
              <w:rPr>
                <w:b/>
              </w:rPr>
            </w:pPr>
            <w:r>
              <w:rPr>
                <w:b/>
              </w:rPr>
              <w:t>Pronóstico</w:t>
            </w:r>
          </w:p>
        </w:tc>
      </w:tr>
    </w:tbl>
    <w:p w14:paraId="1B7534C6" w14:textId="77777777" w:rsidR="00DF78D4" w:rsidRDefault="00DF78D4" w:rsidP="003C2832">
      <w:pPr>
        <w:keepNext/>
        <w:ind w:left="284" w:firstLine="0"/>
        <w:jc w:val="center"/>
      </w:pPr>
    </w:p>
    <w:p w14:paraId="0E9759DC" w14:textId="0896C7A2" w:rsidR="00B85609" w:rsidRDefault="003C2832" w:rsidP="003C2832">
      <w:pPr>
        <w:keepNext/>
        <w:ind w:left="284" w:firstLine="0"/>
        <w:jc w:val="center"/>
      </w:pPr>
      <w:r>
        <w:rPr>
          <w:noProof/>
          <w:lang w:eastAsia="es-CO"/>
        </w:rPr>
        <w:drawing>
          <wp:inline distT="0" distB="0" distL="0" distR="0" wp14:anchorId="5C431C24" wp14:editId="10DF9E89">
            <wp:extent cx="5494020" cy="2951862"/>
            <wp:effectExtent l="0" t="0" r="0" b="127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Causa y efect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13386" cy="2962267"/>
                    </a:xfrm>
                    <a:prstGeom prst="rect">
                      <a:avLst/>
                    </a:prstGeom>
                  </pic:spPr>
                </pic:pic>
              </a:graphicData>
            </a:graphic>
          </wp:inline>
        </w:drawing>
      </w:r>
    </w:p>
    <w:p w14:paraId="7314AAE8" w14:textId="3ACF7E1F" w:rsidR="007F6E19" w:rsidRDefault="00B85609" w:rsidP="007F6E19">
      <w:pPr>
        <w:pStyle w:val="Descripcin"/>
        <w:jc w:val="center"/>
        <w:rPr>
          <w:rFonts w:cs="Times New Roman"/>
          <w:color w:val="auto"/>
          <w:sz w:val="24"/>
        </w:rPr>
      </w:pPr>
      <w:bookmarkStart w:id="4" w:name="_Toc3916422"/>
      <w:bookmarkStart w:id="5" w:name="_Toc19396244"/>
      <w:r w:rsidRPr="00AD376C">
        <w:rPr>
          <w:rFonts w:cs="Times New Roman"/>
          <w:color w:val="auto"/>
          <w:sz w:val="24"/>
        </w:rPr>
        <w:t xml:space="preserve">Figura </w:t>
      </w:r>
      <w:r w:rsidRPr="00AD376C">
        <w:rPr>
          <w:rFonts w:cs="Times New Roman"/>
          <w:color w:val="auto"/>
          <w:sz w:val="24"/>
        </w:rPr>
        <w:fldChar w:fldCharType="begin"/>
      </w:r>
      <w:r w:rsidRPr="00AD376C">
        <w:rPr>
          <w:rFonts w:cs="Times New Roman"/>
          <w:color w:val="auto"/>
          <w:sz w:val="24"/>
        </w:rPr>
        <w:instrText xml:space="preserve"> SEQ Figura \* ARABIC </w:instrText>
      </w:r>
      <w:r w:rsidRPr="00AD376C">
        <w:rPr>
          <w:rFonts w:cs="Times New Roman"/>
          <w:color w:val="auto"/>
          <w:sz w:val="24"/>
        </w:rPr>
        <w:fldChar w:fldCharType="separate"/>
      </w:r>
      <w:r w:rsidR="006D4E73">
        <w:rPr>
          <w:rFonts w:cs="Times New Roman"/>
          <w:noProof/>
          <w:color w:val="auto"/>
          <w:sz w:val="24"/>
        </w:rPr>
        <w:t>1</w:t>
      </w:r>
      <w:r w:rsidRPr="00AD376C">
        <w:rPr>
          <w:rFonts w:cs="Times New Roman"/>
          <w:color w:val="auto"/>
          <w:sz w:val="24"/>
        </w:rPr>
        <w:fldChar w:fldCharType="end"/>
      </w:r>
      <w:r w:rsidRPr="00AD376C">
        <w:rPr>
          <w:rFonts w:cs="Times New Roman"/>
          <w:color w:val="auto"/>
          <w:sz w:val="24"/>
        </w:rPr>
        <w:t>. Diagrama Causa y efecto</w:t>
      </w:r>
      <w:bookmarkEnd w:id="4"/>
      <w:r w:rsidR="00C62C8F">
        <w:rPr>
          <w:rFonts w:cs="Times New Roman"/>
          <w:color w:val="auto"/>
          <w:sz w:val="24"/>
        </w:rPr>
        <w:t>.</w:t>
      </w:r>
      <w:r w:rsidR="0078630B">
        <w:rPr>
          <w:rStyle w:val="Refdenotaalpie"/>
          <w:rFonts w:cs="Times New Roman"/>
          <w:color w:val="auto"/>
          <w:sz w:val="24"/>
        </w:rPr>
        <w:footnoteReference w:id="2"/>
      </w:r>
      <w:bookmarkEnd w:id="5"/>
    </w:p>
    <w:p w14:paraId="2C8BD853" w14:textId="3EB3915E" w:rsidR="00EB30BF" w:rsidRDefault="00EB30BF" w:rsidP="0097322C">
      <w:pPr>
        <w:pStyle w:val="Ttulo2"/>
      </w:pPr>
      <w:bookmarkStart w:id="6" w:name="_Toc19396208"/>
      <w:r w:rsidRPr="00BC7364">
        <w:lastRenderedPageBreak/>
        <w:t>F</w:t>
      </w:r>
      <w:r w:rsidR="000A7B9C" w:rsidRPr="00BC7364">
        <w:t>ormulación del problema</w:t>
      </w:r>
      <w:bookmarkEnd w:id="6"/>
    </w:p>
    <w:p w14:paraId="09DC9E7D" w14:textId="25596D8E" w:rsidR="003D1345" w:rsidRPr="004B226F" w:rsidRDefault="003D1345" w:rsidP="001B39DD">
      <w:pPr>
        <w:rPr>
          <w:color w:val="000000" w:themeColor="text1"/>
        </w:rPr>
      </w:pPr>
      <w:r w:rsidRPr="004B226F">
        <w:rPr>
          <w:rStyle w:val="tl8wme"/>
          <w:color w:val="000000" w:themeColor="text1"/>
        </w:rPr>
        <w:t xml:space="preserve">¿Cómo integrar los </w:t>
      </w:r>
      <w:r w:rsidR="00DA07ED">
        <w:rPr>
          <w:rStyle w:val="tl8wme"/>
          <w:color w:val="000000" w:themeColor="text1"/>
        </w:rPr>
        <w:t>equipos</w:t>
      </w:r>
      <w:r w:rsidRPr="004B226F">
        <w:rPr>
          <w:rStyle w:val="tl8wme"/>
          <w:color w:val="000000" w:themeColor="text1"/>
        </w:rPr>
        <w:t xml:space="preserve"> del proyecto de gestión de datos de San</w:t>
      </w:r>
      <w:r w:rsidR="006D3AE9">
        <w:rPr>
          <w:rStyle w:val="tl8wme"/>
          <w:color w:val="000000" w:themeColor="text1"/>
        </w:rPr>
        <w:t>a</w:t>
      </w:r>
      <w:r w:rsidRPr="004B226F">
        <w:rPr>
          <w:rStyle w:val="tl8wme"/>
          <w:color w:val="000000" w:themeColor="text1"/>
        </w:rPr>
        <w:t xml:space="preserve">mbiente para que cumplan con </w:t>
      </w:r>
      <w:r w:rsidR="0009350B" w:rsidRPr="004B226F">
        <w:rPr>
          <w:rStyle w:val="tl8wme"/>
          <w:color w:val="000000" w:themeColor="text1"/>
        </w:rPr>
        <w:t xml:space="preserve">criterios de calidad </w:t>
      </w:r>
      <w:r w:rsidR="00611F16" w:rsidRPr="004B226F">
        <w:rPr>
          <w:rStyle w:val="tl8wme"/>
          <w:color w:val="000000" w:themeColor="text1"/>
        </w:rPr>
        <w:t xml:space="preserve">y robustez </w:t>
      </w:r>
      <w:r w:rsidRPr="004B226F">
        <w:rPr>
          <w:rStyle w:val="tl8wme"/>
          <w:color w:val="000000" w:themeColor="text1"/>
        </w:rPr>
        <w:t>hacia el futuro?</w:t>
      </w:r>
    </w:p>
    <w:p w14:paraId="116F2220" w14:textId="77777777" w:rsidR="00EB30BF" w:rsidRPr="004B226F" w:rsidRDefault="00EB30BF" w:rsidP="0097322C">
      <w:pPr>
        <w:pStyle w:val="Ttulo2"/>
      </w:pPr>
      <w:bookmarkStart w:id="7" w:name="_Toc19396209"/>
      <w:r w:rsidRPr="004B226F">
        <w:t>S</w:t>
      </w:r>
      <w:r w:rsidR="000A7B9C" w:rsidRPr="004B226F">
        <w:t>istematización del problema</w:t>
      </w:r>
      <w:bookmarkEnd w:id="7"/>
    </w:p>
    <w:p w14:paraId="1FCB6044" w14:textId="77DB8128" w:rsidR="00834BB1" w:rsidRPr="004B226F" w:rsidRDefault="00300E07" w:rsidP="001B39DD">
      <w:pPr>
        <w:pStyle w:val="Prrafodelista"/>
        <w:numPr>
          <w:ilvl w:val="0"/>
          <w:numId w:val="3"/>
        </w:numPr>
        <w:rPr>
          <w:color w:val="000000" w:themeColor="text1"/>
          <w:lang w:eastAsia="es-CO"/>
        </w:rPr>
      </w:pPr>
      <w:r>
        <w:rPr>
          <w:color w:val="000000" w:themeColor="text1"/>
          <w:lang w:eastAsia="es-CO"/>
        </w:rPr>
        <w:t>¿Cuáles elementos de la ISO/IEC 29110 se pueden ajustar a las características del proyecto Sanambiente</w:t>
      </w:r>
      <w:r w:rsidR="00834BB1" w:rsidRPr="004B226F">
        <w:rPr>
          <w:color w:val="000000" w:themeColor="text1"/>
          <w:lang w:eastAsia="es-CO"/>
        </w:rPr>
        <w:t>?</w:t>
      </w:r>
      <w:r>
        <w:rPr>
          <w:color w:val="000000" w:themeColor="text1"/>
          <w:lang w:eastAsia="es-CO"/>
        </w:rPr>
        <w:t xml:space="preserve"> </w:t>
      </w:r>
    </w:p>
    <w:p w14:paraId="5838DE67" w14:textId="2EB1EBF7"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300E07">
        <w:rPr>
          <w:color w:val="000000" w:themeColor="text1"/>
          <w:lang w:eastAsia="es-CO"/>
        </w:rPr>
        <w:t xml:space="preserve">Cuáles son las herramientas propuestas por la ISO/IEC 29110 que permitan la integración de los diferentes </w:t>
      </w:r>
      <w:r w:rsidR="00DA07ED">
        <w:rPr>
          <w:color w:val="000000" w:themeColor="text1"/>
          <w:lang w:eastAsia="es-CO"/>
        </w:rPr>
        <w:t>equipos</w:t>
      </w:r>
      <w:r w:rsidR="00300E07">
        <w:rPr>
          <w:color w:val="000000" w:themeColor="text1"/>
          <w:lang w:eastAsia="es-CO"/>
        </w:rPr>
        <w:t xml:space="preserve"> de trabajo del proyecto Sanambiente</w:t>
      </w:r>
      <w:r w:rsidRPr="004B226F">
        <w:rPr>
          <w:color w:val="000000" w:themeColor="text1"/>
          <w:lang w:eastAsia="es-CO"/>
        </w:rPr>
        <w:t>?</w:t>
      </w:r>
    </w:p>
    <w:p w14:paraId="18B8FD1F" w14:textId="0DE09AD9" w:rsidR="00834BB1" w:rsidRPr="004B226F" w:rsidRDefault="00834BB1" w:rsidP="001B39DD">
      <w:pPr>
        <w:pStyle w:val="Prrafodelista"/>
        <w:numPr>
          <w:ilvl w:val="0"/>
          <w:numId w:val="3"/>
        </w:numPr>
        <w:rPr>
          <w:color w:val="000000" w:themeColor="text1"/>
          <w:lang w:eastAsia="es-CO"/>
        </w:rPr>
      </w:pPr>
      <w:r w:rsidRPr="004B226F">
        <w:rPr>
          <w:color w:val="000000" w:themeColor="text1"/>
          <w:lang w:eastAsia="es-CO"/>
        </w:rPr>
        <w:t>¿</w:t>
      </w:r>
      <w:r w:rsidR="000716E2">
        <w:rPr>
          <w:color w:val="000000" w:themeColor="text1"/>
          <w:lang w:eastAsia="es-CO"/>
        </w:rPr>
        <w:t>Cómo asegurar que el proyecto Sanambiente cumple adecuadamente un marco de calidad</w:t>
      </w:r>
      <w:r w:rsidRPr="004B226F">
        <w:rPr>
          <w:color w:val="000000" w:themeColor="text1"/>
          <w:lang w:eastAsia="es-CO"/>
        </w:rPr>
        <w:t>?</w:t>
      </w:r>
    </w:p>
    <w:p w14:paraId="2160A2BF" w14:textId="375752BE" w:rsidR="00A024C6" w:rsidRDefault="003517E0" w:rsidP="0078630B">
      <w:pPr>
        <w:pStyle w:val="NormalWeb"/>
        <w:numPr>
          <w:ilvl w:val="0"/>
          <w:numId w:val="3"/>
        </w:numPr>
        <w:spacing w:before="0" w:beforeAutospacing="0" w:after="0" w:afterAutospacing="0" w:line="480" w:lineRule="auto"/>
        <w:textAlignment w:val="baseline"/>
        <w:rPr>
          <w:color w:val="000000" w:themeColor="text1"/>
        </w:rPr>
      </w:pPr>
      <w:r w:rsidRPr="004B226F">
        <w:rPr>
          <w:color w:val="000000" w:themeColor="text1"/>
        </w:rPr>
        <w:t>¿Cómo asegurar que el marco propuesto cumple los estándares seleccionados para enmarcar el proyecto?</w:t>
      </w:r>
    </w:p>
    <w:p w14:paraId="2C0E221C" w14:textId="353F52E8" w:rsidR="00DF78D4" w:rsidRDefault="00DF78D4" w:rsidP="00DF78D4">
      <w:pPr>
        <w:pStyle w:val="NormalWeb"/>
        <w:spacing w:before="0" w:beforeAutospacing="0" w:after="0" w:afterAutospacing="0" w:line="480" w:lineRule="auto"/>
        <w:textAlignment w:val="baseline"/>
        <w:rPr>
          <w:color w:val="000000" w:themeColor="text1"/>
        </w:rPr>
      </w:pPr>
    </w:p>
    <w:p w14:paraId="595C53BD" w14:textId="0ACB450F" w:rsidR="00DF78D4" w:rsidRDefault="00DF78D4" w:rsidP="00DF78D4">
      <w:pPr>
        <w:pStyle w:val="NormalWeb"/>
        <w:spacing w:before="0" w:beforeAutospacing="0" w:after="0" w:afterAutospacing="0" w:line="480" w:lineRule="auto"/>
        <w:textAlignment w:val="baseline"/>
        <w:rPr>
          <w:color w:val="000000" w:themeColor="text1"/>
        </w:rPr>
      </w:pPr>
    </w:p>
    <w:p w14:paraId="3324F4A4" w14:textId="787E8DDD" w:rsidR="00DF78D4" w:rsidRDefault="00DF78D4" w:rsidP="00DF78D4">
      <w:pPr>
        <w:pStyle w:val="NormalWeb"/>
        <w:spacing w:before="0" w:beforeAutospacing="0" w:after="0" w:afterAutospacing="0" w:line="480" w:lineRule="auto"/>
        <w:textAlignment w:val="baseline"/>
        <w:rPr>
          <w:color w:val="000000" w:themeColor="text1"/>
        </w:rPr>
      </w:pPr>
    </w:p>
    <w:p w14:paraId="2A153EEA" w14:textId="57D3F396" w:rsidR="00DF78D4" w:rsidRDefault="00DF78D4" w:rsidP="00DF78D4">
      <w:pPr>
        <w:pStyle w:val="NormalWeb"/>
        <w:spacing w:before="0" w:beforeAutospacing="0" w:after="0" w:afterAutospacing="0" w:line="480" w:lineRule="auto"/>
        <w:textAlignment w:val="baseline"/>
        <w:rPr>
          <w:color w:val="000000" w:themeColor="text1"/>
        </w:rPr>
      </w:pPr>
    </w:p>
    <w:p w14:paraId="7934A525" w14:textId="00AD96C6" w:rsidR="00DF78D4" w:rsidRDefault="00DF78D4" w:rsidP="00DF78D4">
      <w:pPr>
        <w:pStyle w:val="NormalWeb"/>
        <w:spacing w:before="0" w:beforeAutospacing="0" w:after="0" w:afterAutospacing="0" w:line="480" w:lineRule="auto"/>
        <w:textAlignment w:val="baseline"/>
        <w:rPr>
          <w:color w:val="000000" w:themeColor="text1"/>
        </w:rPr>
      </w:pPr>
    </w:p>
    <w:p w14:paraId="1E7DD132" w14:textId="0875F9B2" w:rsidR="00DF78D4" w:rsidRDefault="00DF78D4" w:rsidP="00DF78D4">
      <w:pPr>
        <w:pStyle w:val="NormalWeb"/>
        <w:spacing w:before="0" w:beforeAutospacing="0" w:after="0" w:afterAutospacing="0" w:line="480" w:lineRule="auto"/>
        <w:textAlignment w:val="baseline"/>
        <w:rPr>
          <w:color w:val="000000" w:themeColor="text1"/>
        </w:rPr>
      </w:pPr>
    </w:p>
    <w:p w14:paraId="30F8D5BE" w14:textId="289C06ED" w:rsidR="00DF78D4" w:rsidRDefault="00DF78D4" w:rsidP="00DF78D4">
      <w:pPr>
        <w:pStyle w:val="NormalWeb"/>
        <w:spacing w:before="0" w:beforeAutospacing="0" w:after="0" w:afterAutospacing="0" w:line="480" w:lineRule="auto"/>
        <w:textAlignment w:val="baseline"/>
        <w:rPr>
          <w:color w:val="000000" w:themeColor="text1"/>
        </w:rPr>
      </w:pPr>
    </w:p>
    <w:p w14:paraId="04C2880B" w14:textId="569D2CBE" w:rsidR="00DF78D4" w:rsidRDefault="00DF78D4" w:rsidP="00DF78D4">
      <w:pPr>
        <w:pStyle w:val="NormalWeb"/>
        <w:spacing w:before="0" w:beforeAutospacing="0" w:after="0" w:afterAutospacing="0" w:line="480" w:lineRule="auto"/>
        <w:textAlignment w:val="baseline"/>
        <w:rPr>
          <w:color w:val="000000" w:themeColor="text1"/>
        </w:rPr>
      </w:pPr>
    </w:p>
    <w:p w14:paraId="66CA5E72" w14:textId="6FE5982A" w:rsidR="00DF78D4" w:rsidRDefault="00DF78D4" w:rsidP="00DF78D4">
      <w:pPr>
        <w:pStyle w:val="NormalWeb"/>
        <w:spacing w:before="0" w:beforeAutospacing="0" w:after="0" w:afterAutospacing="0" w:line="480" w:lineRule="auto"/>
        <w:textAlignment w:val="baseline"/>
        <w:rPr>
          <w:color w:val="000000" w:themeColor="text1"/>
        </w:rPr>
      </w:pPr>
    </w:p>
    <w:p w14:paraId="560B78BF" w14:textId="0DBC2FEA" w:rsidR="00DF78D4" w:rsidRDefault="00DF78D4" w:rsidP="00DF78D4">
      <w:pPr>
        <w:pStyle w:val="NormalWeb"/>
        <w:spacing w:before="0" w:beforeAutospacing="0" w:after="0" w:afterAutospacing="0" w:line="480" w:lineRule="auto"/>
        <w:textAlignment w:val="baseline"/>
        <w:rPr>
          <w:color w:val="000000" w:themeColor="text1"/>
        </w:rPr>
      </w:pPr>
    </w:p>
    <w:p w14:paraId="0786CE45" w14:textId="77777777" w:rsidR="00DF78D4" w:rsidRPr="007A5A2F" w:rsidRDefault="00DF78D4" w:rsidP="00DF78D4">
      <w:pPr>
        <w:pStyle w:val="NormalWeb"/>
        <w:spacing w:before="0" w:beforeAutospacing="0" w:after="0" w:afterAutospacing="0" w:line="480" w:lineRule="auto"/>
        <w:textAlignment w:val="baseline"/>
        <w:rPr>
          <w:color w:val="000000" w:themeColor="text1"/>
        </w:rPr>
      </w:pPr>
    </w:p>
    <w:p w14:paraId="72061F68" w14:textId="77777777" w:rsidR="006C494A" w:rsidRPr="00BC7364" w:rsidRDefault="00A11B82" w:rsidP="0097322C">
      <w:pPr>
        <w:pStyle w:val="Ttulo1"/>
      </w:pPr>
      <w:bookmarkStart w:id="8" w:name="_Toc19396210"/>
      <w:r w:rsidRPr="00BC7364">
        <w:lastRenderedPageBreak/>
        <w:t>O</w:t>
      </w:r>
      <w:r w:rsidR="006C494A" w:rsidRPr="00BC7364">
        <w:t>bjetivo</w:t>
      </w:r>
      <w:r w:rsidR="00A97670">
        <w:t>s</w:t>
      </w:r>
      <w:bookmarkEnd w:id="8"/>
    </w:p>
    <w:p w14:paraId="49015BDE" w14:textId="77777777" w:rsidR="00F64840" w:rsidRDefault="00A11B82" w:rsidP="00F64840">
      <w:pPr>
        <w:pStyle w:val="Ttulo2"/>
      </w:pPr>
      <w:bookmarkStart w:id="9" w:name="_Toc19396211"/>
      <w:r w:rsidRPr="00BC7364">
        <w:t>Objetivo general</w:t>
      </w:r>
      <w:bookmarkEnd w:id="9"/>
    </w:p>
    <w:p w14:paraId="28EF6763" w14:textId="4ADB9A07" w:rsidR="00F64840" w:rsidRDefault="00F64840" w:rsidP="001B39DD">
      <w:pPr>
        <w:rPr>
          <w:rStyle w:val="tl8wme"/>
        </w:rPr>
      </w:pPr>
      <w:r>
        <w:rPr>
          <w:rStyle w:val="tl8wme"/>
        </w:rPr>
        <w:t>Establecer un marco de trabajo siguiendo los lineamientos dados por la ISO</w:t>
      </w:r>
      <w:r w:rsidR="004B226F">
        <w:rPr>
          <w:rStyle w:val="tl8wme"/>
        </w:rPr>
        <w:t>/IEC</w:t>
      </w:r>
      <w:r>
        <w:rPr>
          <w:rStyle w:val="tl8wme"/>
        </w:rPr>
        <w:t xml:space="preserve"> 29110 utilizando como caso de estudio la integración de procesos del proyecto San</w:t>
      </w:r>
      <w:r w:rsidR="006D3AE9">
        <w:rPr>
          <w:rStyle w:val="tl8wme"/>
        </w:rPr>
        <w:t>a</w:t>
      </w:r>
      <w:r>
        <w:rPr>
          <w:rStyle w:val="tl8wme"/>
        </w:rPr>
        <w:t>mbiente.</w:t>
      </w:r>
    </w:p>
    <w:p w14:paraId="7336FE44" w14:textId="1EB7DB01" w:rsidR="00A11B82" w:rsidRDefault="00A11B82" w:rsidP="001B39DD">
      <w:pPr>
        <w:pStyle w:val="Ttulo2"/>
      </w:pPr>
      <w:bookmarkStart w:id="10" w:name="_Toc19396212"/>
      <w:r>
        <w:t>Objetivos específicos</w:t>
      </w:r>
      <w:bookmarkEnd w:id="10"/>
    </w:p>
    <w:p w14:paraId="7EC48A6D" w14:textId="4191C3F4" w:rsidR="00F64840" w:rsidRPr="00F64840" w:rsidRDefault="00F64840" w:rsidP="001B39DD">
      <w:pPr>
        <w:pStyle w:val="Prrafodelista"/>
        <w:numPr>
          <w:ilvl w:val="0"/>
          <w:numId w:val="1"/>
        </w:numPr>
        <w:ind w:left="641" w:hanging="284"/>
        <w:rPr>
          <w:rStyle w:val="tl8wme"/>
          <w:rFonts w:cs="Times New Roman"/>
          <w:szCs w:val="24"/>
        </w:rPr>
      </w:pPr>
      <w:r>
        <w:rPr>
          <w:rStyle w:val="tl8wme"/>
        </w:rPr>
        <w:t>Identificar los procesos y medidas propuestas por la ISO</w:t>
      </w:r>
      <w:r w:rsidR="004B226F">
        <w:rPr>
          <w:rStyle w:val="tl8wme"/>
        </w:rPr>
        <w:t>/IEC</w:t>
      </w:r>
      <w:r>
        <w:rPr>
          <w:rStyle w:val="tl8wme"/>
        </w:rPr>
        <w:t xml:space="preserve"> 29110 que se adecúen a las características del gestor de datos ambientales de la empresa San</w:t>
      </w:r>
      <w:r w:rsidR="006D3AE9">
        <w:rPr>
          <w:rStyle w:val="tl8wme"/>
        </w:rPr>
        <w:t>am</w:t>
      </w:r>
      <w:r>
        <w:rPr>
          <w:rStyle w:val="tl8wme"/>
        </w:rPr>
        <w:t>biente</w:t>
      </w:r>
      <w:r w:rsidR="003B7EF5">
        <w:rPr>
          <w:rStyle w:val="tl8wme"/>
        </w:rPr>
        <w:t>.</w:t>
      </w:r>
    </w:p>
    <w:p w14:paraId="21D61CBA" w14:textId="6C78E0E2" w:rsidR="00F64840" w:rsidRPr="00F64840" w:rsidRDefault="00F64840" w:rsidP="001B39DD">
      <w:pPr>
        <w:pStyle w:val="Prrafodelista"/>
        <w:numPr>
          <w:ilvl w:val="0"/>
          <w:numId w:val="1"/>
        </w:numPr>
        <w:ind w:left="641" w:hanging="284"/>
        <w:rPr>
          <w:rStyle w:val="tl8wme"/>
          <w:rFonts w:cs="Times New Roman"/>
          <w:szCs w:val="24"/>
        </w:rPr>
      </w:pPr>
      <w:r>
        <w:rPr>
          <w:rStyle w:val="tl8wme"/>
        </w:rPr>
        <w:t xml:space="preserve">Establecer la ruta de procesos y herramientas que permitan la integración de los </w:t>
      </w:r>
      <w:r w:rsidR="00B3147A">
        <w:rPr>
          <w:rStyle w:val="tl8wme"/>
        </w:rPr>
        <w:t>equipos</w:t>
      </w:r>
      <w:r>
        <w:rPr>
          <w:rStyle w:val="tl8wme"/>
        </w:rPr>
        <w:t xml:space="preserve"> del proyecto de San</w:t>
      </w:r>
      <w:r w:rsidR="006D3AE9">
        <w:rPr>
          <w:rStyle w:val="tl8wme"/>
        </w:rPr>
        <w:t>a</w:t>
      </w:r>
      <w:r>
        <w:rPr>
          <w:rStyle w:val="tl8wme"/>
        </w:rPr>
        <w:t>mbiente de acuerdo a la ISO</w:t>
      </w:r>
      <w:r w:rsidR="004B226F">
        <w:rPr>
          <w:rStyle w:val="tl8wme"/>
        </w:rPr>
        <w:t>/IEC</w:t>
      </w:r>
      <w:r>
        <w:rPr>
          <w:rStyle w:val="tl8wme"/>
        </w:rPr>
        <w:t xml:space="preserve"> 29110.</w:t>
      </w:r>
    </w:p>
    <w:p w14:paraId="55F35AB2" w14:textId="01D9841A" w:rsidR="00F64840" w:rsidRPr="00F64840" w:rsidRDefault="000716E2" w:rsidP="001B39DD">
      <w:pPr>
        <w:pStyle w:val="Prrafodelista"/>
        <w:numPr>
          <w:ilvl w:val="0"/>
          <w:numId w:val="1"/>
        </w:numPr>
        <w:ind w:left="641" w:hanging="284"/>
        <w:rPr>
          <w:rStyle w:val="tl8wme"/>
          <w:rFonts w:cs="Times New Roman"/>
          <w:szCs w:val="24"/>
        </w:rPr>
      </w:pPr>
      <w:r>
        <w:rPr>
          <w:rStyle w:val="tl8wme"/>
        </w:rPr>
        <w:t>Aplicar</w:t>
      </w:r>
      <w:r w:rsidR="00F64840">
        <w:rPr>
          <w:rStyle w:val="tl8wme"/>
        </w:rPr>
        <w:t xml:space="preserve"> el marco de trabajo</w:t>
      </w:r>
      <w:r>
        <w:rPr>
          <w:rStyle w:val="tl8wme"/>
        </w:rPr>
        <w:t xml:space="preserve"> identificado en la ISO/IEC</w:t>
      </w:r>
      <w:r w:rsidR="00D14F9B">
        <w:rPr>
          <w:rStyle w:val="tl8wme"/>
        </w:rPr>
        <w:t xml:space="preserve"> 29110</w:t>
      </w:r>
      <w:r>
        <w:rPr>
          <w:rStyle w:val="tl8wme"/>
        </w:rPr>
        <w:t xml:space="preserve"> al proyecto Sanambiente.</w:t>
      </w:r>
    </w:p>
    <w:p w14:paraId="5DE782E8" w14:textId="08322B52" w:rsidR="00DA24EA" w:rsidRPr="00F64840" w:rsidRDefault="00F64840" w:rsidP="001B39DD">
      <w:pPr>
        <w:pStyle w:val="Prrafodelista"/>
        <w:numPr>
          <w:ilvl w:val="0"/>
          <w:numId w:val="1"/>
        </w:numPr>
        <w:ind w:left="641" w:hanging="284"/>
        <w:rPr>
          <w:rFonts w:cs="Times New Roman"/>
          <w:szCs w:val="24"/>
        </w:rPr>
      </w:pPr>
      <w:r>
        <w:rPr>
          <w:rStyle w:val="tl8wme"/>
        </w:rPr>
        <w:t xml:space="preserve">Evaluar los resultados de la aplicación del marco de trabajo </w:t>
      </w:r>
      <w:r w:rsidR="00EE092E">
        <w:rPr>
          <w:rStyle w:val="tl8wme"/>
        </w:rPr>
        <w:t>de acuerdo a</w:t>
      </w:r>
      <w:r w:rsidR="00E162F7">
        <w:rPr>
          <w:rStyle w:val="tl8wme"/>
        </w:rPr>
        <w:t xml:space="preserve"> la ISO/IEC 29110</w:t>
      </w:r>
      <w:r>
        <w:rPr>
          <w:rStyle w:val="tl8wme"/>
        </w:rPr>
        <w:t>.</w:t>
      </w:r>
      <w:r w:rsidR="00774600">
        <w:br w:type="page"/>
      </w:r>
    </w:p>
    <w:p w14:paraId="694A83AD" w14:textId="5DED3B49" w:rsidR="004B5F07" w:rsidRPr="00562299" w:rsidRDefault="001927EC" w:rsidP="00562299">
      <w:pPr>
        <w:pStyle w:val="Ttulo1"/>
      </w:pPr>
      <w:bookmarkStart w:id="11" w:name="_Toc19396213"/>
      <w:r>
        <w:lastRenderedPageBreak/>
        <w:t>Justificación</w:t>
      </w:r>
      <w:bookmarkEnd w:id="11"/>
    </w:p>
    <w:p w14:paraId="0779CB6F" w14:textId="4414DD71" w:rsidR="00FE7ED6" w:rsidRPr="00FE7ED6" w:rsidRDefault="00FE7ED6" w:rsidP="001B39DD">
      <w:pPr>
        <w:rPr>
          <w:rFonts w:cs="Times New Roman"/>
          <w:szCs w:val="24"/>
        </w:rPr>
      </w:pPr>
      <w:r w:rsidRPr="00FE7ED6">
        <w:rPr>
          <w:rFonts w:cs="Times New Roman"/>
          <w:szCs w:val="24"/>
        </w:rPr>
        <w:t>En el presente proyecto se realiz</w:t>
      </w:r>
      <w:r w:rsidR="002446A1">
        <w:rPr>
          <w:rFonts w:cs="Times New Roman"/>
          <w:szCs w:val="24"/>
        </w:rPr>
        <w:t>ó</w:t>
      </w:r>
      <w:r w:rsidRPr="00FE7ED6">
        <w:rPr>
          <w:rFonts w:cs="Times New Roman"/>
          <w:szCs w:val="24"/>
        </w:rPr>
        <w:t xml:space="preserve"> el aporte de un marco de trabajo para la integración de lo</w:t>
      </w:r>
      <w:r w:rsidR="00B16EEC">
        <w:rPr>
          <w:rFonts w:cs="Times New Roman"/>
          <w:szCs w:val="24"/>
        </w:rPr>
        <w:t xml:space="preserve">s </w:t>
      </w:r>
      <w:r w:rsidR="00B3147A">
        <w:rPr>
          <w:rFonts w:cs="Times New Roman"/>
          <w:szCs w:val="24"/>
        </w:rPr>
        <w:t>equipos</w:t>
      </w:r>
      <w:r w:rsidR="00B16EEC">
        <w:rPr>
          <w:rFonts w:cs="Times New Roman"/>
          <w:szCs w:val="24"/>
        </w:rPr>
        <w:t xml:space="preserve"> (calidad </w:t>
      </w:r>
      <w:r w:rsidRPr="00FE7ED6">
        <w:rPr>
          <w:rFonts w:cs="Times New Roman"/>
          <w:szCs w:val="24"/>
        </w:rPr>
        <w:t>y desarrollo), el cual se llev</w:t>
      </w:r>
      <w:r w:rsidR="002446A1">
        <w:rPr>
          <w:rFonts w:cs="Times New Roman"/>
          <w:szCs w:val="24"/>
        </w:rPr>
        <w:t>ó</w:t>
      </w:r>
      <w:r w:rsidRPr="00FE7ED6">
        <w:rPr>
          <w:rFonts w:cs="Times New Roman"/>
          <w:szCs w:val="24"/>
        </w:rPr>
        <w:t xml:space="preserve"> a cabo tomando como base </w:t>
      </w:r>
      <w:r w:rsidR="009D34D2">
        <w:rPr>
          <w:rFonts w:cs="Times New Roman"/>
          <w:szCs w:val="24"/>
        </w:rPr>
        <w:t>la norma ISO/IEC 29110</w:t>
      </w:r>
      <w:r w:rsidRPr="00FE7ED6">
        <w:rPr>
          <w:rFonts w:cs="Times New Roman"/>
          <w:szCs w:val="24"/>
        </w:rPr>
        <w:t>, ya que</w:t>
      </w:r>
      <w:r w:rsidR="009D34D2">
        <w:rPr>
          <w:rFonts w:cs="Times New Roman"/>
          <w:szCs w:val="24"/>
        </w:rPr>
        <w:t xml:space="preserve"> determina una serie de pasos a cumplir;</w:t>
      </w:r>
      <w:r w:rsidRPr="00FE7ED6">
        <w:rPr>
          <w:rFonts w:cs="Times New Roman"/>
          <w:szCs w:val="24"/>
        </w:rPr>
        <w:t xml:space="preserve"> adicional a esto, la investigación otorg</w:t>
      </w:r>
      <w:r w:rsidR="002446A1">
        <w:rPr>
          <w:rFonts w:cs="Times New Roman"/>
          <w:szCs w:val="24"/>
        </w:rPr>
        <w:t>ó</w:t>
      </w:r>
      <w:r w:rsidRPr="00FE7ED6">
        <w:rPr>
          <w:rFonts w:cs="Times New Roman"/>
          <w:szCs w:val="24"/>
        </w:rPr>
        <w:t xml:space="preserve"> unos conocimientos para ser empleados en el futuro, en un área de trabajo que requiera la aplicación de un marco con unos lineamientos a seguir para realizar la integración efectiva de todos los </w:t>
      </w:r>
      <w:r w:rsidR="00B3147A">
        <w:rPr>
          <w:rFonts w:cs="Times New Roman"/>
          <w:szCs w:val="24"/>
        </w:rPr>
        <w:t>equipos</w:t>
      </w:r>
      <w:r w:rsidRPr="00FE7ED6">
        <w:rPr>
          <w:rFonts w:cs="Times New Roman"/>
          <w:szCs w:val="24"/>
        </w:rPr>
        <w:t xml:space="preserve"> implicados en un proyecto. Además, la integración de los </w:t>
      </w:r>
      <w:r w:rsidR="00B3147A">
        <w:rPr>
          <w:rFonts w:cs="Times New Roman"/>
          <w:szCs w:val="24"/>
        </w:rPr>
        <w:t>equipos</w:t>
      </w:r>
      <w:r w:rsidRPr="00FE7ED6">
        <w:rPr>
          <w:rFonts w:cs="Times New Roman"/>
          <w:szCs w:val="24"/>
        </w:rPr>
        <w:t xml:space="preserve"> conllev</w:t>
      </w:r>
      <w:r w:rsidR="00552DF3">
        <w:rPr>
          <w:rFonts w:cs="Times New Roman"/>
          <w:szCs w:val="24"/>
        </w:rPr>
        <w:t>ó</w:t>
      </w:r>
      <w:r w:rsidRPr="00FE7ED6">
        <w:rPr>
          <w:rFonts w:cs="Times New Roman"/>
          <w:szCs w:val="24"/>
        </w:rPr>
        <w:t xml:space="preserve"> a tener una mejor comunicación </w:t>
      </w:r>
      <w:r w:rsidR="00A0583A">
        <w:rPr>
          <w:rFonts w:cs="Times New Roman"/>
          <w:szCs w:val="24"/>
        </w:rPr>
        <w:t xml:space="preserve">en </w:t>
      </w:r>
      <w:r w:rsidRPr="00FE7ED6">
        <w:rPr>
          <w:rFonts w:cs="Times New Roman"/>
          <w:szCs w:val="24"/>
        </w:rPr>
        <w:t xml:space="preserve">el proceso de la realización del aplicativo </w:t>
      </w:r>
      <w:r w:rsidR="00A0583A">
        <w:rPr>
          <w:rFonts w:cs="Times New Roman"/>
          <w:szCs w:val="24"/>
        </w:rPr>
        <w:t>obteniendo</w:t>
      </w:r>
      <w:r w:rsidRPr="00FE7ED6">
        <w:rPr>
          <w:rFonts w:cs="Times New Roman"/>
          <w:szCs w:val="24"/>
        </w:rPr>
        <w:t xml:space="preserve"> avance</w:t>
      </w:r>
      <w:r w:rsidR="00A0583A">
        <w:rPr>
          <w:rFonts w:cs="Times New Roman"/>
          <w:szCs w:val="24"/>
        </w:rPr>
        <w:t>s</w:t>
      </w:r>
      <w:r w:rsidRPr="00FE7ED6">
        <w:rPr>
          <w:rFonts w:cs="Times New Roman"/>
          <w:szCs w:val="24"/>
        </w:rPr>
        <w:t xml:space="preserve"> significativo</w:t>
      </w:r>
      <w:r w:rsidR="00A0583A">
        <w:rPr>
          <w:rFonts w:cs="Times New Roman"/>
          <w:szCs w:val="24"/>
        </w:rPr>
        <w:t>s</w:t>
      </w:r>
      <w:r w:rsidRPr="00FE7ED6">
        <w:rPr>
          <w:rFonts w:cs="Times New Roman"/>
          <w:szCs w:val="24"/>
        </w:rPr>
        <w:t xml:space="preserve"> </w:t>
      </w:r>
      <w:r w:rsidR="00A0583A">
        <w:rPr>
          <w:rFonts w:cs="Times New Roman"/>
          <w:szCs w:val="24"/>
        </w:rPr>
        <w:t>gracias a la participación de todos en conjunto</w:t>
      </w:r>
      <w:r w:rsidRPr="00FE7ED6">
        <w:rPr>
          <w:rFonts w:cs="Times New Roman"/>
          <w:szCs w:val="24"/>
        </w:rPr>
        <w:t xml:space="preserve">, </w:t>
      </w:r>
      <w:r w:rsidR="00A0583A">
        <w:rPr>
          <w:rFonts w:cs="Times New Roman"/>
          <w:szCs w:val="24"/>
        </w:rPr>
        <w:t>y dando como resultados</w:t>
      </w:r>
      <w:r w:rsidRPr="00FE7ED6">
        <w:rPr>
          <w:rFonts w:cs="Times New Roman"/>
          <w:szCs w:val="24"/>
        </w:rPr>
        <w:t xml:space="preserve"> el desarrollo de software, y un marco de trabajo </w:t>
      </w:r>
      <w:r w:rsidR="00552DF3">
        <w:rPr>
          <w:rFonts w:cs="Times New Roman"/>
          <w:szCs w:val="24"/>
        </w:rPr>
        <w:t xml:space="preserve">para ser </w:t>
      </w:r>
      <w:r w:rsidR="00A0583A">
        <w:rPr>
          <w:rFonts w:cs="Times New Roman"/>
          <w:szCs w:val="24"/>
        </w:rPr>
        <w:t>base de implementación en</w:t>
      </w:r>
      <w:r w:rsidRPr="00FE7ED6">
        <w:rPr>
          <w:rFonts w:cs="Times New Roman"/>
          <w:szCs w:val="24"/>
        </w:rPr>
        <w:t xml:space="preserve"> proyectos</w:t>
      </w:r>
      <w:r w:rsidR="00A0583A">
        <w:rPr>
          <w:rFonts w:cs="Times New Roman"/>
          <w:szCs w:val="24"/>
        </w:rPr>
        <w:t xml:space="preserve"> futuros</w:t>
      </w:r>
      <w:r w:rsidRPr="00FE7ED6">
        <w:rPr>
          <w:rFonts w:cs="Times New Roman"/>
          <w:szCs w:val="24"/>
        </w:rPr>
        <w:t>.</w:t>
      </w:r>
    </w:p>
    <w:p w14:paraId="667E24FC" w14:textId="6E2C71C1" w:rsidR="00FE7ED6" w:rsidRPr="00FE7ED6" w:rsidRDefault="00FE7ED6" w:rsidP="001B39DD">
      <w:pPr>
        <w:rPr>
          <w:rFonts w:cs="Times New Roman"/>
          <w:szCs w:val="24"/>
        </w:rPr>
      </w:pPr>
      <w:r w:rsidRPr="00FE7ED6">
        <w:rPr>
          <w:rFonts w:cs="Times New Roman"/>
          <w:szCs w:val="24"/>
        </w:rPr>
        <w:t xml:space="preserve">El proyecto </w:t>
      </w:r>
      <w:r w:rsidR="00FD25F7">
        <w:rPr>
          <w:rFonts w:cs="Times New Roman"/>
          <w:szCs w:val="24"/>
        </w:rPr>
        <w:t>realizado</w:t>
      </w:r>
      <w:r w:rsidRPr="00FE7ED6">
        <w:rPr>
          <w:rFonts w:cs="Times New Roman"/>
          <w:szCs w:val="24"/>
        </w:rPr>
        <w:t xml:space="preserve"> está vinculado particularmente al programa académico de Ingeniería de sistemas, por lo cual se afirma que, </w:t>
      </w:r>
      <w:r w:rsidR="00AC3C2D">
        <w:rPr>
          <w:rFonts w:cs="Times New Roman"/>
          <w:szCs w:val="24"/>
        </w:rPr>
        <w:t xml:space="preserve">se puso </w:t>
      </w:r>
      <w:r w:rsidRPr="00FE7ED6">
        <w:rPr>
          <w:rFonts w:cs="Times New Roman"/>
          <w:szCs w:val="24"/>
        </w:rPr>
        <w:t xml:space="preserve">en práctica </w:t>
      </w:r>
      <w:r w:rsidR="00764C43">
        <w:rPr>
          <w:rFonts w:cs="Times New Roman"/>
          <w:szCs w:val="24"/>
        </w:rPr>
        <w:t>lo apre</w:t>
      </w:r>
      <w:r w:rsidR="00AC3C2D">
        <w:rPr>
          <w:rFonts w:cs="Times New Roman"/>
          <w:szCs w:val="24"/>
        </w:rPr>
        <w:t>ndido</w:t>
      </w:r>
      <w:r w:rsidR="00764C43">
        <w:rPr>
          <w:rFonts w:cs="Times New Roman"/>
          <w:szCs w:val="24"/>
        </w:rPr>
        <w:t xml:space="preserve"> a</w:t>
      </w:r>
      <w:r w:rsidRPr="00FE7ED6">
        <w:rPr>
          <w:rFonts w:cs="Times New Roman"/>
          <w:szCs w:val="24"/>
        </w:rPr>
        <w:t xml:space="preserve"> lo largo del programa. </w:t>
      </w:r>
    </w:p>
    <w:p w14:paraId="105DB237" w14:textId="551AF53F" w:rsidR="00FE7ED6" w:rsidRPr="00FE7ED6" w:rsidRDefault="00FE7ED6" w:rsidP="001B39DD">
      <w:pPr>
        <w:rPr>
          <w:rFonts w:cs="Times New Roman"/>
          <w:szCs w:val="24"/>
        </w:rPr>
      </w:pPr>
      <w:r w:rsidRPr="00FE7ED6">
        <w:rPr>
          <w:rFonts w:cs="Times New Roman"/>
          <w:szCs w:val="24"/>
        </w:rPr>
        <w:t>Este proyecto pose</w:t>
      </w:r>
      <w:r w:rsidR="00AC3C2D">
        <w:rPr>
          <w:rFonts w:cs="Times New Roman"/>
          <w:szCs w:val="24"/>
        </w:rPr>
        <w:t>e</w:t>
      </w:r>
      <w:r w:rsidRPr="00FE7ED6">
        <w:rPr>
          <w:rFonts w:cs="Times New Roman"/>
          <w:szCs w:val="24"/>
        </w:rPr>
        <w:t xml:space="preserve"> escalabilidad, esto quiere decir que seguirá en constante evolución a lo largo del tiempo, añadiendo nuevas funcionalidades y mejoras, sin degradar su desempeño</w:t>
      </w:r>
      <w:r w:rsidR="00476715">
        <w:rPr>
          <w:rFonts w:cs="Times New Roman"/>
          <w:szCs w:val="24"/>
        </w:rPr>
        <w:t>.</w:t>
      </w:r>
      <w:r w:rsidR="00AC3C2D">
        <w:rPr>
          <w:rFonts w:cs="Times New Roman"/>
          <w:szCs w:val="24"/>
        </w:rPr>
        <w:t xml:space="preserve"> (justificar)</w:t>
      </w:r>
    </w:p>
    <w:p w14:paraId="1FF3F979" w14:textId="1281928B" w:rsidR="004B5F07" w:rsidRDefault="004B5F07" w:rsidP="004B5F07">
      <w:pPr>
        <w:rPr>
          <w:rFonts w:cs="Times New Roman"/>
          <w:szCs w:val="24"/>
        </w:rPr>
      </w:pPr>
    </w:p>
    <w:p w14:paraId="0FDF8C21" w14:textId="716F262C" w:rsidR="004B5F07" w:rsidRDefault="004B5F07" w:rsidP="004B5F07">
      <w:pPr>
        <w:rPr>
          <w:rFonts w:cs="Times New Roman"/>
          <w:szCs w:val="24"/>
        </w:rPr>
      </w:pPr>
    </w:p>
    <w:p w14:paraId="5018667C" w14:textId="2690D1D1" w:rsidR="004B5F07" w:rsidRDefault="004B5F07" w:rsidP="004B5F07">
      <w:pPr>
        <w:rPr>
          <w:rFonts w:cs="Times New Roman"/>
          <w:szCs w:val="24"/>
        </w:rPr>
      </w:pPr>
    </w:p>
    <w:p w14:paraId="1CCDF507" w14:textId="6B8CD095" w:rsidR="004B5F07" w:rsidRDefault="004B5F07" w:rsidP="004B5F07">
      <w:pPr>
        <w:rPr>
          <w:rFonts w:cs="Times New Roman"/>
          <w:szCs w:val="24"/>
        </w:rPr>
      </w:pPr>
    </w:p>
    <w:p w14:paraId="2D699F2C" w14:textId="4F54A547" w:rsidR="004B5F07" w:rsidRDefault="004B5F07" w:rsidP="004011B9">
      <w:pPr>
        <w:ind w:firstLine="0"/>
        <w:rPr>
          <w:rFonts w:cs="Times New Roman"/>
          <w:szCs w:val="24"/>
        </w:rPr>
      </w:pPr>
    </w:p>
    <w:p w14:paraId="7D556710" w14:textId="77777777" w:rsidR="00AC3C2D" w:rsidRDefault="00AC3C2D" w:rsidP="004011B9">
      <w:pPr>
        <w:ind w:firstLine="0"/>
        <w:rPr>
          <w:rFonts w:cs="Times New Roman"/>
          <w:szCs w:val="24"/>
        </w:rPr>
      </w:pPr>
    </w:p>
    <w:p w14:paraId="2A7E0287" w14:textId="77777777" w:rsidR="008B22DA" w:rsidRPr="00D23003" w:rsidRDefault="008B22DA" w:rsidP="004011B9">
      <w:pPr>
        <w:ind w:firstLine="0"/>
        <w:rPr>
          <w:rFonts w:cs="Times New Roman"/>
          <w:szCs w:val="24"/>
        </w:rPr>
      </w:pPr>
    </w:p>
    <w:p w14:paraId="64522917" w14:textId="573BFE0F" w:rsidR="002061C0" w:rsidRDefault="002061C0" w:rsidP="002061C0">
      <w:pPr>
        <w:pStyle w:val="Ttulo1"/>
      </w:pPr>
      <w:bookmarkStart w:id="12" w:name="_Toc19396214"/>
      <w:r>
        <w:lastRenderedPageBreak/>
        <w:t>Marco de referencia</w:t>
      </w:r>
      <w:bookmarkEnd w:id="12"/>
    </w:p>
    <w:p w14:paraId="4ADF3D76" w14:textId="5389BC9A" w:rsidR="005B7B16" w:rsidRDefault="002061C0" w:rsidP="00E85FB1">
      <w:pPr>
        <w:pStyle w:val="Ttulo2"/>
      </w:pPr>
      <w:bookmarkStart w:id="13" w:name="_Toc19396215"/>
      <w:r>
        <w:t>Marco histórico o antecedentes</w:t>
      </w:r>
      <w:bookmarkEnd w:id="13"/>
    </w:p>
    <w:p w14:paraId="661546D2" w14:textId="2B50666F" w:rsidR="00452883" w:rsidRPr="00452883" w:rsidRDefault="00FD1908" w:rsidP="001B39DD">
      <w:r>
        <w:t xml:space="preserve">Para el </w:t>
      </w:r>
      <w:r w:rsidR="00ED50A9">
        <w:t xml:space="preserve">presente </w:t>
      </w:r>
      <w:r>
        <w:t>proyecto se</w:t>
      </w:r>
      <w:r w:rsidR="00452883">
        <w:t xml:space="preserve"> </w:t>
      </w:r>
      <w:r>
        <w:t>analizaron</w:t>
      </w:r>
      <w:r w:rsidR="00452883">
        <w:t xml:space="preserve"> </w:t>
      </w:r>
      <w:r w:rsidR="00ED50A9">
        <w:t xml:space="preserve">diferentes </w:t>
      </w:r>
      <w:r w:rsidR="00452883">
        <w:t>proyectos que tuvieron el mismo o similar objeto de estudio</w:t>
      </w:r>
      <w:r w:rsidR="0082168B">
        <w:t xml:space="preserve"> </w:t>
      </w:r>
      <w:r w:rsidR="00452883">
        <w:t>que el presente proyecto tiene, estos fueron tomados como base para llevar a cabo el desarrollo de este proyecto, estos proyectos brinda</w:t>
      </w:r>
      <w:r w:rsidR="004A4F6F">
        <w:t>n una guía para saber cómo proceder y de qué forma iniciar la elaboración del proyecto, los pasos a seguir, cuáles pueden ser de utilidad</w:t>
      </w:r>
      <w:r w:rsidR="005275FE">
        <w:t xml:space="preserve"> para el presente proyecto y poderlos adecuar de acuerdo a las necesidades que éste tiene determinadas</w:t>
      </w:r>
      <w:r w:rsidR="00452883">
        <w:t>.</w:t>
      </w:r>
      <w:r w:rsidR="005275FE">
        <w:t xml:space="preserve"> La información que será mostrada en este marco es de aquellos proyectos que tienen relación con los temas que el presente proyecto aborda: ISO/IEC 29110</w:t>
      </w:r>
      <w:r w:rsidR="007427C2">
        <w:t xml:space="preserve"> </w:t>
      </w:r>
      <w:r w:rsidR="005275FE">
        <w:t xml:space="preserve">y Metodología ICONIX. El tipo de revisión que se hizo a estos proyectos es meramente enfocado en la parte donde tocan los temas mencionados anteriormente, qué uso hicieron de estos temas en sus proyectos, cómo lo ejecutaron y qué resultados les dieron. </w:t>
      </w:r>
      <w:r w:rsidR="003027DB">
        <w:t>Para la realización de este marco</w:t>
      </w:r>
      <w:r w:rsidR="005275FE">
        <w:t xml:space="preserve"> se </w:t>
      </w:r>
      <w:r w:rsidR="003027DB">
        <w:t>hizo</w:t>
      </w:r>
      <w:r w:rsidR="005275FE">
        <w:t xml:space="preserve"> el </w:t>
      </w:r>
      <w:r w:rsidR="00486244">
        <w:t>análisis y estudio</w:t>
      </w:r>
      <w:r w:rsidR="005275FE">
        <w:t xml:space="preserve"> de </w:t>
      </w:r>
      <w:r w:rsidR="00E074B7">
        <w:t>cinco</w:t>
      </w:r>
      <w:r w:rsidR="005275FE">
        <w:t xml:space="preserve"> documentos, tesis, concretamente; pero entre ellos, cuatro</w:t>
      </w:r>
      <w:r w:rsidR="00BA56E2">
        <w:t xml:space="preserve"> fueron los que más tenían mejor dominio del tema y mostraban de forma clara la aplicación de estos temas al detalle.</w:t>
      </w:r>
    </w:p>
    <w:p w14:paraId="5A42C48F" w14:textId="72275868" w:rsidR="00372D49" w:rsidRDefault="00372D49" w:rsidP="001B39DD">
      <w:r w:rsidRPr="00452883">
        <w:t xml:space="preserve">Según </w:t>
      </w:r>
      <w:r w:rsidR="00BE72B4">
        <w:fldChar w:fldCharType="begin"/>
      </w:r>
      <w:r w:rsidR="003B38E2">
        <w:instrText xml:space="preserve"> ADDIN ZOTERO_ITEM CSL_CITATION {"citationID":"4vJcJbLD","properties":{"formattedCitation":"(Madru\\uc0\\u241{}ero Padilla, 2018)","plainCitation":"(Madruñero Padilla, 2018)","noteIndex":0},"citationItems":[{"id":2,"uris":["http://zotero.org/users/5687329/items/ZE8XECTR"],"uri":["http://zotero.org/users/5687329/items/ZE8XECTR"],"itemData":{"id":2,"type":"thesis","title":"Implementación del estándar ISO/IEC 29110 en el proceso de desarrollo de software de la dirección de desarrollo tecnológico e informático de la Universidad Técnica del Norte","publisher":"Universidad Técnica del Norte","publisher-place":"Ibarra","number-of-pages":"213","event-place":"Ibarra","language":"Español","author":[{"family":"Madruñero Padilla","given":"Edwin Ramiro"}],"issued":{"date-parts":[["2018"]]}}}],"schema":"https://github.com/citation-style-language/schema/raw/master/csl-citation.json"} </w:instrText>
      </w:r>
      <w:r w:rsidR="00BE72B4">
        <w:fldChar w:fldCharType="separate"/>
      </w:r>
      <w:r w:rsidR="00BE72B4" w:rsidRPr="00BE72B4">
        <w:rPr>
          <w:rFonts w:cs="Times New Roman"/>
          <w:szCs w:val="24"/>
        </w:rPr>
        <w:t>(Madruñero Padilla, 2018)</w:t>
      </w:r>
      <w:r w:rsidR="00BE72B4">
        <w:fldChar w:fldCharType="end"/>
      </w:r>
      <w:r w:rsidRPr="00452883">
        <w:t xml:space="preserve"> cuyo proyecto denominado “</w:t>
      </w:r>
      <w:r w:rsidR="00452883">
        <w:t>Implementación del estándar ISO/IEC</w:t>
      </w:r>
      <w:r w:rsidR="00452883" w:rsidRPr="00452883">
        <w:t xml:space="preserve"> 29110 en el proceso de desarrollo de software de la dirección de desarrollo tecnológico e informático de la universidad técnica del norte</w:t>
      </w:r>
      <w:r w:rsidRPr="00452883">
        <w:t xml:space="preserve">”  este trabajo se </w:t>
      </w:r>
      <w:r w:rsidR="00130D64" w:rsidRPr="00452883">
        <w:t>manejó</w:t>
      </w:r>
      <w:r w:rsidRPr="00452883">
        <w:t xml:space="preserve">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70F03AA2" w14:textId="657AA4D5" w:rsidR="00130D64" w:rsidRPr="009A31B8" w:rsidRDefault="009A31B8" w:rsidP="001B39DD">
      <w:r w:rsidRPr="00803BBB">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w:t>
      </w:r>
      <w:r>
        <w:t>lo de software.</w:t>
      </w:r>
    </w:p>
    <w:p w14:paraId="5FF23D9E" w14:textId="0926C6B8" w:rsidR="00130D64" w:rsidRDefault="009A31B8" w:rsidP="001B39DD">
      <w:pPr>
        <w:ind w:firstLine="0"/>
        <w:rPr>
          <w:rFonts w:cs="Times New Roman"/>
          <w:szCs w:val="24"/>
        </w:rPr>
      </w:pPr>
      <w:r>
        <w:rPr>
          <w:rFonts w:cs="Times New Roman"/>
          <w:szCs w:val="24"/>
          <w:lang w:eastAsia="es-CO"/>
        </w:rPr>
        <w:t xml:space="preserve">     En</w:t>
      </w:r>
      <w:r w:rsidR="00130D64">
        <w:rPr>
          <w:rFonts w:cs="Times New Roman"/>
          <w:szCs w:val="24"/>
          <w:lang w:eastAsia="es-CO"/>
        </w:rPr>
        <w:t xml:space="preserve"> la tesis </w:t>
      </w:r>
      <w:r w:rsidR="00130D64">
        <w:rPr>
          <w:rFonts w:cs="Times New Roman"/>
          <w:szCs w:val="24"/>
          <w:lang w:eastAsia="es-CO"/>
        </w:rPr>
        <w:fldChar w:fldCharType="begin"/>
      </w:r>
      <w:r w:rsidR="0081742C">
        <w:rPr>
          <w:rFonts w:cs="Times New Roman"/>
          <w:szCs w:val="24"/>
          <w:lang w:eastAsia="es-CO"/>
        </w:rPr>
        <w:instrText xml:space="preserve"> ADDIN ZOTERO_ITEM CSL_CITATION {"citationID":"3iG6thgH","properties":{"formattedCitation":"(Laporte, O\\uc0\\u180{}connor, &amp; Garc\\uc0\\u237{}a, 2016)","plainCitation":"(Laporte, O´connor, &amp; García, 2016)","noteIndex":0},"citationItems":[{"id":"jq0SFF7B/qyFYSv2Y","uris":["http://zotero.org/users/5695799/items/ZWY5R8KA"],"uri":["http://zotero.org/users/5695799/items/ZWY5R8KA"],"itemData":{"id":2,"type":"thesis","title":"THE IMPLEMENTATION OF ISO/IEC 29110 SOFTWARE ENGINEERING STANDARDS AND GUIDES IN VERY SMALL ENTITES","publisher":"École de technologie supérieure, Montréal, Canada, School of Computing, Dublin City University, Dublin, Ireland, Universidad Peruana de Ciencias Aplicadas, Lima, Peru","number-of-pages":"18","language":"Ingles","author":[{"family":"Laporte","given":"Claude"},{"family":"O´connor","given":"Rory"},{"family":"García","given":"Luis"}],"issued":{"date-parts":[["2016"]]}}}],"schema":"https://github.com/citation-style-language/schema/raw/master/csl-citation.json"} </w:instrText>
      </w:r>
      <w:r w:rsidR="00130D64">
        <w:rPr>
          <w:rFonts w:cs="Times New Roman"/>
          <w:szCs w:val="24"/>
          <w:lang w:eastAsia="es-CO"/>
        </w:rPr>
        <w:fldChar w:fldCharType="separate"/>
      </w:r>
      <w:r w:rsidR="00130D64" w:rsidRPr="00130D64">
        <w:rPr>
          <w:rFonts w:cs="Times New Roman"/>
          <w:szCs w:val="24"/>
        </w:rPr>
        <w:t>(Laporte, O´connor, &amp; García, 2016)</w:t>
      </w:r>
      <w:r w:rsidR="00130D64">
        <w:rPr>
          <w:rFonts w:cs="Times New Roman"/>
          <w:szCs w:val="24"/>
          <w:lang w:eastAsia="es-CO"/>
        </w:rPr>
        <w:fldChar w:fldCharType="end"/>
      </w:r>
      <w:r w:rsidR="00130D64">
        <w:rPr>
          <w:rFonts w:cs="Times New Roman"/>
          <w:szCs w:val="24"/>
          <w:lang w:eastAsia="es-CO"/>
        </w:rPr>
        <w:t xml:space="preserve"> </w:t>
      </w:r>
      <w:r w:rsidR="00130D64" w:rsidRPr="00477A81">
        <w:rPr>
          <w:rFonts w:cs="Times New Roman"/>
          <w:szCs w:val="24"/>
        </w:rPr>
        <w:t>bajo el título general de  “ THE IMPLEMENTATION OF ISO/IEC 29110 SOFTWARE ENGINEERING STANDARDS AND GUIDE</w:t>
      </w:r>
      <w:r>
        <w:rPr>
          <w:rFonts w:cs="Times New Roman"/>
          <w:szCs w:val="24"/>
        </w:rPr>
        <w:t xml:space="preserve">S IN VERY SMALL ENTITIES” </w:t>
      </w:r>
      <w:r w:rsidR="00130D64" w:rsidRPr="00477A81">
        <w:rPr>
          <w:rFonts w:cs="Times New Roman"/>
          <w:szCs w:val="24"/>
        </w:rPr>
        <w:t>se demuestra que el ISO/IEC 29110 tiene perfiles de ciclo de vida para empresas muy pequeñas</w:t>
      </w:r>
      <w:r>
        <w:rPr>
          <w:rFonts w:cs="Times New Roman"/>
          <w:szCs w:val="24"/>
        </w:rPr>
        <w:t xml:space="preserve"> (de desarrollo de s</w:t>
      </w:r>
      <w:r w:rsidR="00130D64" w:rsidRPr="00477A81">
        <w:rPr>
          <w:rFonts w:cs="Times New Roman"/>
          <w:szCs w:val="24"/>
        </w:rPr>
        <w:t xml:space="preserve">oftware) que deben seguir para que puedan elaborar software con altos estándares de calidad, así mismo, este estándar permite que las empresas pequeñas puedan hacer gestión a sus proyectos que permite tener un </w:t>
      </w:r>
      <w:r w:rsidR="00130D64">
        <w:rPr>
          <w:rFonts w:cs="Times New Roman"/>
          <w:szCs w:val="24"/>
        </w:rPr>
        <w:t>seguimiento a los proceso que se realizan, dichos procesos ayudan al mejoramiento y el rendimiento de la empresa.</w:t>
      </w:r>
    </w:p>
    <w:p w14:paraId="6986D6A0" w14:textId="11F9EAC7" w:rsidR="00130D64" w:rsidRPr="009A31B8" w:rsidRDefault="00130D64" w:rsidP="001B39DD">
      <w:r>
        <w:rPr>
          <w:rFonts w:cs="Times New Roman"/>
          <w:szCs w:val="24"/>
          <w:lang w:eastAsia="es-CO"/>
        </w:rPr>
        <w:t xml:space="preserve">  </w:t>
      </w:r>
      <w:r w:rsidR="009A31B8" w:rsidRPr="00803BBB">
        <w:t>El resultado que se puede obtene</w:t>
      </w:r>
      <w:r w:rsidR="009A31B8">
        <w:t xml:space="preserve">r por este proyecto es que las </w:t>
      </w:r>
      <w:r w:rsidR="009A31B8" w:rsidRPr="00803BBB">
        <w:t>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667E33E3" w14:textId="75E3886D" w:rsidR="00C62556" w:rsidRDefault="00130D64" w:rsidP="001B39DD">
      <w:pPr>
        <w:rPr>
          <w:rFonts w:cs="Times New Roman"/>
          <w:szCs w:val="24"/>
        </w:rPr>
      </w:pPr>
      <w:r>
        <w:rPr>
          <w:rFonts w:cs="Times New Roman"/>
          <w:szCs w:val="24"/>
          <w:lang w:eastAsia="es-CO"/>
        </w:rPr>
        <w:t xml:space="preserve">Según la tesis de </w:t>
      </w:r>
      <w:r w:rsidR="003A0A98">
        <w:rPr>
          <w:rFonts w:cs="Times New Roman"/>
          <w:szCs w:val="24"/>
          <w:lang w:eastAsia="es-CO"/>
        </w:rPr>
        <w:fldChar w:fldCharType="begin"/>
      </w:r>
      <w:r w:rsidR="0081742C">
        <w:rPr>
          <w:rFonts w:cs="Times New Roman"/>
          <w:szCs w:val="24"/>
          <w:lang w:eastAsia="es-CO"/>
        </w:rPr>
        <w:instrText xml:space="preserve"> ADDIN ZOTERO_ITEM CSL_CITATION {"citationID":"Lb1zoCkF","properties":{"formattedCitation":"(LEGARIA, 2018)","plainCitation":"(LEGARIA, 2018)","noteIndex":0},"citationItems":[{"id":"jq0SFF7B/hhQ2unVm","uris":["http://zotero.org/users/5695799/items/4744HTE7"],"uri":["http://zotero.org/users/5695799/items/4744HTE7"],"itemData":{"id":4,"type":"thesis","title":"IMPLEMENTACIÓN DE PROCESO ORGANIZACIONAL DE GESTIÓN DE PROYECTOS EN DEVELOPIT","publisher-place":"SANTIAGO DE CHILE","event-place":"SANTIAGO DE CHILE","author":[{"family":"LEGARIA","given":""}],"issued":{"date-parts":[["2018"]]}}}],"schema":"https://github.com/citation-style-language/schema/raw/master/csl-citation.json"} </w:instrText>
      </w:r>
      <w:r w:rsidR="003A0A98">
        <w:rPr>
          <w:rFonts w:cs="Times New Roman"/>
          <w:szCs w:val="24"/>
          <w:lang w:eastAsia="es-CO"/>
        </w:rPr>
        <w:fldChar w:fldCharType="separate"/>
      </w:r>
      <w:r w:rsidR="003A0A98" w:rsidRPr="003A0A98">
        <w:rPr>
          <w:rFonts w:cs="Times New Roman"/>
        </w:rPr>
        <w:t>(LEGARIA, 2018)</w:t>
      </w:r>
      <w:r w:rsidR="003A0A98">
        <w:rPr>
          <w:rFonts w:cs="Times New Roman"/>
          <w:szCs w:val="24"/>
          <w:lang w:eastAsia="es-CO"/>
        </w:rPr>
        <w:fldChar w:fldCharType="end"/>
      </w:r>
      <w:r w:rsidR="003A0A98">
        <w:rPr>
          <w:rFonts w:cs="Times New Roman"/>
          <w:szCs w:val="24"/>
          <w:lang w:eastAsia="es-CO"/>
        </w:rPr>
        <w:t xml:space="preserve"> </w:t>
      </w:r>
      <w:r w:rsidR="003A0A98" w:rsidRPr="00A5681B">
        <w:rPr>
          <w:rFonts w:cs="Times New Roman"/>
          <w:szCs w:val="24"/>
        </w:rPr>
        <w:t xml:space="preserve">con el título de “IMPLEMENTACION DE PROCESO ORGANIZACIONAL DE GESTION DE PROYECTOS EN DEVELOPIT” donde nos habla de cómo la ISO/IEC 29110 cumple con los proceso de la gestión de proyecto,  </w:t>
      </w:r>
      <w:proofErr w:type="spellStart"/>
      <w:r w:rsidR="003A0A98" w:rsidRPr="00A5681B">
        <w:rPr>
          <w:rFonts w:cs="Times New Roman"/>
          <w:szCs w:val="24"/>
        </w:rPr>
        <w:t>DevelopIT</w:t>
      </w:r>
      <w:proofErr w:type="spellEnd"/>
      <w:r w:rsidR="003A0A98" w:rsidRPr="00A5681B">
        <w:rPr>
          <w:rFonts w:cs="Times New Roman"/>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003A0A98" w:rsidRPr="00A5681B">
        <w:rPr>
          <w:rFonts w:cs="Times New Roman"/>
          <w:szCs w:val="24"/>
        </w:rPr>
        <w:lastRenderedPageBreak/>
        <w:t>DevelopIT</w:t>
      </w:r>
      <w:proofErr w:type="spellEnd"/>
      <w:r w:rsidR="003A0A98" w:rsidRPr="00A5681B">
        <w:rPr>
          <w:rFonts w:cs="Times New Roman"/>
          <w:szCs w:val="24"/>
        </w:rPr>
        <w:t xml:space="preserve"> esto permita a la organización pueda ejecutar proyectos considerados complejos y no complejos</w:t>
      </w:r>
      <w:r w:rsidR="003A0A98">
        <w:rPr>
          <w:rFonts w:cs="Times New Roman"/>
          <w:szCs w:val="24"/>
        </w:rPr>
        <w:t>.</w:t>
      </w:r>
    </w:p>
    <w:p w14:paraId="721A5CA2" w14:textId="10EF894F" w:rsidR="003A0A98" w:rsidRPr="009A31B8" w:rsidRDefault="009A31B8" w:rsidP="001B39DD">
      <w:r w:rsidRPr="00803BBB">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803BBB">
        <w:t>DevelopIT</w:t>
      </w:r>
      <w:proofErr w:type="spellEnd"/>
      <w:r w:rsidRPr="00803BBB">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0A27288F" w14:textId="62AC5895" w:rsidR="003A0A98" w:rsidRDefault="003A0A98" w:rsidP="001B39DD">
      <w:pPr>
        <w:rPr>
          <w:rFonts w:cs="Times New Roman"/>
          <w:szCs w:val="24"/>
        </w:rPr>
      </w:pPr>
      <w:r>
        <w:rPr>
          <w:rFonts w:cs="Times New Roman"/>
          <w:szCs w:val="24"/>
        </w:rPr>
        <w:t xml:space="preserve">De acuerdo </w:t>
      </w:r>
      <w:r w:rsidR="00283D85">
        <w:rPr>
          <w:rFonts w:cs="Times New Roman"/>
          <w:szCs w:val="24"/>
        </w:rPr>
        <w:fldChar w:fldCharType="begin"/>
      </w:r>
      <w:r w:rsidR="0081742C">
        <w:rPr>
          <w:rFonts w:cs="Times New Roman"/>
          <w:szCs w:val="24"/>
        </w:rPr>
        <w:instrText xml:space="preserve"> ADDIN ZOTERO_ITEM CSL_CITATION {"citationID":"e55B78YJ","properties":{"formattedCitation":"(PORRAS, 2019)","plainCitation":"(PORRAS, 2019)","noteIndex":0},"citationItems":[{"id":"jq0SFF7B/a2cvwOny","uris":["http://zotero.org/users/5695799/items/STBZFR5H"],"uri":["http://zotero.org/users/5695799/items/STBZFR5H"],"itemData":{"id":5,"type":"thesis","title":"“METODOLOGÍA ÁGIL ICONIX EN LA CALIDAD DEL PRODUCTO SOFTWARE, LIMA, 2017”","publisher":"Universidad Nacional Federico villareal","publisher-place":"LIMA – PERÚ","event-place":"LIMA – PERÚ","author":[{"family":"PORRAS","given":""}],"issued":{"date-parts":[["2019"]]}}}],"schema":"https://github.com/citation-style-language/schema/raw/master/csl-citation.json"} </w:instrText>
      </w:r>
      <w:r w:rsidR="00283D85">
        <w:rPr>
          <w:rFonts w:cs="Times New Roman"/>
          <w:szCs w:val="24"/>
        </w:rPr>
        <w:fldChar w:fldCharType="separate"/>
      </w:r>
      <w:r w:rsidR="00283D85" w:rsidRPr="00283D85">
        <w:rPr>
          <w:rFonts w:cs="Times New Roman"/>
        </w:rPr>
        <w:t>(PORRAS, 2019)</w:t>
      </w:r>
      <w:r w:rsidR="00283D85">
        <w:rPr>
          <w:rFonts w:cs="Times New Roman"/>
          <w:szCs w:val="24"/>
        </w:rPr>
        <w:fldChar w:fldCharType="end"/>
      </w:r>
      <w:r w:rsidR="00283D85">
        <w:rPr>
          <w:rFonts w:cs="Times New Roman"/>
          <w:szCs w:val="24"/>
        </w:rPr>
        <w:t xml:space="preserve"> </w:t>
      </w:r>
      <w:r w:rsidR="00283D85" w:rsidRPr="00283D85">
        <w:rPr>
          <w:rFonts w:cs="Times New Roman"/>
          <w:szCs w:val="24"/>
        </w:rPr>
        <w:t xml:space="preserve">en el estudio “METODOLOGÍA ÁGIL ICONIX EN LA CALIDAD DEL PRODUCTO SOFTWARE, LIMA, 2017” tiene como objetivo de que la metodología ágil </w:t>
      </w:r>
      <w:r w:rsidR="00B20C3D">
        <w:rPr>
          <w:rFonts w:cs="Times New Roman"/>
          <w:szCs w:val="24"/>
        </w:rPr>
        <w:t>ICONIX</w:t>
      </w:r>
      <w:r w:rsidR="00283D85" w:rsidRPr="00283D85">
        <w:rPr>
          <w:rFonts w:cs="Times New Roman"/>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w:t>
      </w:r>
      <w:r w:rsidR="009A31B8">
        <w:rPr>
          <w:rFonts w:cs="Times New Roman"/>
          <w:szCs w:val="24"/>
        </w:rPr>
        <w:t>ductos aceptables y sostenible.</w:t>
      </w:r>
    </w:p>
    <w:p w14:paraId="7E0A9276" w14:textId="62A8540E" w:rsidR="00D83BF4" w:rsidRPr="009A31B8" w:rsidRDefault="009A31B8" w:rsidP="001B39DD">
      <w:r w:rsidRPr="00803BBB">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D851C9A" w14:textId="77777777" w:rsidR="00F34F3A" w:rsidRDefault="005B7B16" w:rsidP="00F34F3A">
      <w:pPr>
        <w:pStyle w:val="Ttulo2"/>
      </w:pPr>
      <w:bookmarkStart w:id="14" w:name="_Toc19396216"/>
      <w:r>
        <w:lastRenderedPageBreak/>
        <w:t>Marco teórico</w:t>
      </w:r>
      <w:bookmarkEnd w:id="14"/>
    </w:p>
    <w:p w14:paraId="72DE0011" w14:textId="5451C415" w:rsidR="00ED195D" w:rsidRDefault="005B7B16" w:rsidP="001B39DD">
      <w:bookmarkStart w:id="15" w:name="_Toc19396217"/>
      <w:r w:rsidRPr="007D1EB5">
        <w:rPr>
          <w:rStyle w:val="Ttulo3Car"/>
        </w:rPr>
        <w:t>Estándar ISO/IEC 29110</w:t>
      </w:r>
      <w:r w:rsidR="007D1EB5" w:rsidRPr="007D1EB5">
        <w:rPr>
          <w:rStyle w:val="Ttulo3Car"/>
        </w:rPr>
        <w:t>.</w:t>
      </w:r>
      <w:bookmarkEnd w:id="15"/>
      <w:r w:rsidR="007D1EB5">
        <w:t xml:space="preserve"> </w:t>
      </w:r>
      <w:r w:rsidR="002A5387" w:rsidRPr="00BA2A14">
        <w:t xml:space="preserve">Es una norma bajo el título </w:t>
      </w:r>
      <w:r w:rsidR="002A5387" w:rsidRPr="004B226F">
        <w:rPr>
          <w:i/>
        </w:rPr>
        <w:t>Ingeniería de Software</w:t>
      </w:r>
      <w:r w:rsidR="004B226F">
        <w:rPr>
          <w:i/>
        </w:rPr>
        <w:t xml:space="preserve"> – Perfiles del ciclo de vida para</w:t>
      </w:r>
      <w:r w:rsidR="002A5387" w:rsidRPr="004B226F">
        <w:rPr>
          <w:i/>
        </w:rPr>
        <w:t xml:space="preserve"> entidades muy pequeñas</w:t>
      </w:r>
      <w:r w:rsidR="002A5387" w:rsidRPr="00BA2A14">
        <w:t xml:space="preserve"> (Very Small Enterprises (VSEs))</w:t>
      </w:r>
      <w:r w:rsidR="007858B7">
        <w:t xml:space="preserve"> y </w:t>
      </w:r>
      <w:r w:rsidR="00533C47" w:rsidRPr="00BA2A14">
        <w:t>se basa en subconjuntos de elementos normativos apropiados, conocidos como perfiles VSE</w:t>
      </w:r>
      <w:r w:rsidR="009C5ED1" w:rsidRPr="00BA2A14">
        <w:t xml:space="preserve">. </w:t>
      </w:r>
      <w:r w:rsidR="00325818" w:rsidRPr="00BA2A14">
        <w:t>El propósito de los perfiles VSE es definir un subconjunto de normas internacionales para el contexto de VSE</w:t>
      </w:r>
      <w:r w:rsidR="009B2F32" w:rsidRPr="00BA2A14">
        <w:t xml:space="preserve"> </w:t>
      </w:r>
      <w:r w:rsidR="009B2F32" w:rsidRPr="00BA2A14">
        <w:fldChar w:fldCharType="begin"/>
      </w:r>
      <w:r w:rsidR="003B38E2">
        <w:instrText xml:space="preserve"> ADDIN ZOTERO_ITEM CSL_CITATION {"citationID":"kDfK7rjr","properties":{"formattedCitation":"(ISO/IEC, 2011, p. vi)","plainCitation":"(ISO/IEC, 2011, p. vi)","noteIndex":0},"citationItems":[{"id":5,"uris":["http://zotero.org/users/5687329/items/NQGELMXE"],"uri":["http://zotero.org/users/5687329/items/NQGELMXE"],"itemData":{"id":5,"type":"article","title":"Software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profile","language":"Inglés","author":[{"family":"ISO/IEC","given":""}],"issued":{"date-parts":[["2011"]]}},"locator":"vi","label":"page"}],"schema":"https://github.com/citation-style-language/schema/raw/master/csl-citation.json"} </w:instrText>
      </w:r>
      <w:r w:rsidR="009B2F32" w:rsidRPr="00BA2A14">
        <w:fldChar w:fldCharType="separate"/>
      </w:r>
      <w:r w:rsidR="002D1C14" w:rsidRPr="00BA2A14">
        <w:t>(ISO/IEC, 2011, p. vi)</w:t>
      </w:r>
      <w:r w:rsidR="009B2F32" w:rsidRPr="00BA2A14">
        <w:fldChar w:fldCharType="end"/>
      </w:r>
      <w:r w:rsidR="00BA2A14">
        <w:t>.</w:t>
      </w:r>
    </w:p>
    <w:p w14:paraId="60B069D4" w14:textId="1CEC7E5C" w:rsidR="003733F9" w:rsidRDefault="003733F9" w:rsidP="001B39DD">
      <w:r>
        <w:t xml:space="preserve">La norma </w:t>
      </w:r>
      <w:r w:rsidR="007858B7">
        <w:t xml:space="preserve">se desarrolló </w:t>
      </w:r>
      <w:r>
        <w:t>para mejorar la calidad de</w:t>
      </w:r>
      <w:r w:rsidR="007858B7">
        <w:t xml:space="preserve">l software ayudando en </w:t>
      </w:r>
      <w:r>
        <w:t xml:space="preserve">el rendimiento de los </w:t>
      </w:r>
      <w:r w:rsidR="007858B7">
        <w:t>productos en pymes, donde puedan contar con los mismos niveles de competitividad en mercado de las grandes industrias.</w:t>
      </w:r>
      <w:r w:rsidR="00E9572F">
        <w:t xml:space="preserve"> </w:t>
      </w:r>
      <w:r>
        <w:t xml:space="preserve">La ISO/IEC 29110 </w:t>
      </w:r>
      <w:r w:rsidR="00E9572F">
        <w:t>se encuentra divido en 5 partes</w:t>
      </w:r>
      <w:r w:rsidR="007858B7">
        <w:t xml:space="preserve"> de acuerdo a un público objetivo</w:t>
      </w:r>
      <w:r w:rsidR="00E9572F">
        <w:t xml:space="preserve"> (ver figura 2):</w:t>
      </w:r>
    </w:p>
    <w:p w14:paraId="6E7911FA" w14:textId="77777777" w:rsidR="00E9572F" w:rsidRDefault="00E9572F" w:rsidP="00E9572F">
      <w:pPr>
        <w:keepNext/>
      </w:pPr>
      <w:r>
        <w:rPr>
          <w:noProof/>
          <w:lang w:eastAsia="es-CO"/>
        </w:rPr>
        <w:drawing>
          <wp:inline distT="0" distB="0" distL="0" distR="0" wp14:anchorId="567CD7AF" wp14:editId="766CE09A">
            <wp:extent cx="5812403" cy="19325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7565" cy="2007362"/>
                    </a:xfrm>
                    <a:prstGeom prst="rect">
                      <a:avLst/>
                    </a:prstGeom>
                  </pic:spPr>
                </pic:pic>
              </a:graphicData>
            </a:graphic>
          </wp:inline>
        </w:drawing>
      </w:r>
    </w:p>
    <w:p w14:paraId="241B5081" w14:textId="43C703F6" w:rsidR="00E9572F" w:rsidRPr="00674A3E" w:rsidRDefault="00E9572F" w:rsidP="00E9572F">
      <w:pPr>
        <w:pStyle w:val="Descripcin"/>
        <w:jc w:val="center"/>
        <w:rPr>
          <w:i w:val="0"/>
          <w:color w:val="auto"/>
          <w:sz w:val="24"/>
        </w:rPr>
      </w:pPr>
      <w:bookmarkStart w:id="16" w:name="_Toc19396245"/>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2</w:t>
      </w:r>
      <w:r w:rsidRPr="00E9572F">
        <w:rPr>
          <w:color w:val="auto"/>
          <w:sz w:val="24"/>
        </w:rPr>
        <w:fldChar w:fldCharType="end"/>
      </w:r>
      <w:r w:rsidRPr="00E9572F">
        <w:rPr>
          <w:color w:val="auto"/>
          <w:sz w:val="24"/>
        </w:rPr>
        <w:t>. Público objetivo ISO/IEC 29110</w:t>
      </w:r>
      <w:r w:rsidR="002D1A31">
        <w:rPr>
          <w:color w:val="auto"/>
          <w:sz w:val="24"/>
        </w:rPr>
        <w:t>.</w:t>
      </w:r>
      <w:r w:rsidR="009477F5">
        <w:rPr>
          <w:rStyle w:val="Refdenotaalpie"/>
          <w:color w:val="auto"/>
          <w:sz w:val="24"/>
        </w:rPr>
        <w:footnoteReference w:id="3"/>
      </w:r>
      <w:bookmarkEnd w:id="16"/>
    </w:p>
    <w:p w14:paraId="54CE1A4A" w14:textId="71E94971" w:rsidR="00416A55" w:rsidRDefault="007858B7" w:rsidP="001B39DD">
      <w:r>
        <w:t>El estándar defin</w:t>
      </w:r>
      <w:r w:rsidR="001F77B2">
        <w:t>e</w:t>
      </w:r>
      <w:r>
        <w:t xml:space="preserve"> los procesos </w:t>
      </w:r>
      <w:r w:rsidR="009C5ED1">
        <w:t xml:space="preserve">de gestión de proyectos </w:t>
      </w:r>
      <w:r>
        <w:t>y desarrollo</w:t>
      </w:r>
      <w:r w:rsidR="009C5ED1">
        <w:t xml:space="preserve"> de software</w:t>
      </w:r>
      <w:r>
        <w:t xml:space="preserve"> (los cuales están interrelacionados)</w:t>
      </w:r>
      <w:r w:rsidR="001F77B2">
        <w:t>,</w:t>
      </w:r>
      <w:bookmarkStart w:id="17" w:name="_GoBack"/>
      <w:bookmarkEnd w:id="17"/>
      <w:r>
        <w:t xml:space="preserve"> y</w:t>
      </w:r>
      <w:r w:rsidR="009C5ED1">
        <w:t xml:space="preserve"> las prácticas que integran están basadas en la selección de la ISO/IEC 12207:2008, bajo el título </w:t>
      </w:r>
      <w:r w:rsidR="009C5ED1">
        <w:rPr>
          <w:i/>
        </w:rPr>
        <w:t xml:space="preserve">Sistemas e ingeniería de software – Procesos del ciclo de vida del software </w:t>
      </w:r>
      <w:r w:rsidR="009C5ED1">
        <w:t xml:space="preserve">e ISO/IEC 15289:2006, bajo el título </w:t>
      </w:r>
      <w:r w:rsidR="00416A55">
        <w:rPr>
          <w:i/>
        </w:rPr>
        <w:t xml:space="preserve">Sistemas e ingeniería de software – Contenido de </w:t>
      </w:r>
      <w:r w:rsidR="00416A55">
        <w:rPr>
          <w:i/>
        </w:rPr>
        <w:lastRenderedPageBreak/>
        <w:t>los sistemas y productos de información del proceso del ciclo de vida del software (Documentación)</w:t>
      </w:r>
      <w:r>
        <w:rPr>
          <w:i/>
        </w:rPr>
        <w:t xml:space="preserve">, </w:t>
      </w:r>
      <w:r>
        <w:rPr>
          <w:iCs/>
        </w:rPr>
        <w:t>presentando los productos y documentos requeridos en cada etapa</w:t>
      </w:r>
      <w:r w:rsidR="002D1C14">
        <w:t xml:space="preserve"> </w:t>
      </w:r>
      <w:r>
        <w:t xml:space="preserve">(ver figura 3) </w:t>
      </w:r>
      <w:r w:rsidR="002D1C14">
        <w:fldChar w:fldCharType="begin"/>
      </w:r>
      <w:r w:rsidR="003B38E2">
        <w:instrText xml:space="preserve"> ADDIN ZOTERO_ITEM CSL_CITATION {"citationID":"RTxMfaSO","properties":{"formattedCitation":"(ISO/IEC, 2011, p. 3)","plainCitation":"(ISO/IEC, 2011, p. 3)","noteIndex":0},"citationItems":[{"id":5,"uris":["http://zotero.org/users/5687329/items/NQGELMXE"],"uri":["http://zotero.org/users/5687329/items/NQGELMXE"],"itemData":{"id":5,"type":"article","title":"Software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profile","language":"Inglés","author":[{"family":"ISO/IEC","given":""}],"issued":{"date-parts":[["2011"]]}},"locator":"3","label":"page"}],"schema":"https://github.com/citation-style-language/schema/raw/master/csl-citation.json"} </w:instrText>
      </w:r>
      <w:r w:rsidR="002D1C14">
        <w:fldChar w:fldCharType="separate"/>
      </w:r>
      <w:r w:rsidR="002D1C14" w:rsidRPr="002D1C14">
        <w:rPr>
          <w:rFonts w:cs="Times New Roman"/>
        </w:rPr>
        <w:t>(ISO/IEC, 2011, p. 3)</w:t>
      </w:r>
      <w:r w:rsidR="002D1C14">
        <w:fldChar w:fldCharType="end"/>
      </w:r>
      <w:r>
        <w:t>.</w:t>
      </w:r>
    </w:p>
    <w:p w14:paraId="4737B62F" w14:textId="77777777" w:rsidR="00CD5E66" w:rsidRDefault="00CD5E66" w:rsidP="00CD5E66">
      <w:pPr>
        <w:keepNext/>
        <w:jc w:val="center"/>
      </w:pPr>
      <w:r>
        <w:rPr>
          <w:noProof/>
          <w:lang w:eastAsia="es-CO"/>
        </w:rPr>
        <w:drawing>
          <wp:inline distT="0" distB="0" distL="0" distR="0" wp14:anchorId="4EA33F7D" wp14:editId="54A4CCA0">
            <wp:extent cx="3045350" cy="1830261"/>
            <wp:effectExtent l="0" t="0" r="317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634" cy="1839446"/>
                    </a:xfrm>
                    <a:prstGeom prst="rect">
                      <a:avLst/>
                    </a:prstGeom>
                  </pic:spPr>
                </pic:pic>
              </a:graphicData>
            </a:graphic>
          </wp:inline>
        </w:drawing>
      </w:r>
    </w:p>
    <w:p w14:paraId="6BE007CF" w14:textId="0DE01908" w:rsidR="00416A55" w:rsidRDefault="00CD5E66" w:rsidP="00CD5E66">
      <w:pPr>
        <w:pStyle w:val="Descripcin"/>
        <w:jc w:val="center"/>
        <w:rPr>
          <w:color w:val="auto"/>
          <w:sz w:val="24"/>
        </w:rPr>
      </w:pPr>
      <w:bookmarkStart w:id="18" w:name="_Toc19396246"/>
      <w:r w:rsidRPr="00AD376C">
        <w:rPr>
          <w:color w:val="auto"/>
          <w:sz w:val="24"/>
        </w:rPr>
        <w:t xml:space="preserve">Figura </w:t>
      </w:r>
      <w:r w:rsidRPr="00AD376C">
        <w:rPr>
          <w:color w:val="auto"/>
          <w:sz w:val="24"/>
        </w:rPr>
        <w:fldChar w:fldCharType="begin"/>
      </w:r>
      <w:r w:rsidRPr="00AD376C">
        <w:rPr>
          <w:color w:val="auto"/>
          <w:sz w:val="24"/>
        </w:rPr>
        <w:instrText xml:space="preserve"> SEQ Figura \* ARABIC </w:instrText>
      </w:r>
      <w:r w:rsidRPr="00AD376C">
        <w:rPr>
          <w:color w:val="auto"/>
          <w:sz w:val="24"/>
        </w:rPr>
        <w:fldChar w:fldCharType="separate"/>
      </w:r>
      <w:r w:rsidR="006D4E73">
        <w:rPr>
          <w:noProof/>
          <w:color w:val="auto"/>
          <w:sz w:val="24"/>
        </w:rPr>
        <w:t>3</w:t>
      </w:r>
      <w:r w:rsidRPr="00AD376C">
        <w:rPr>
          <w:color w:val="auto"/>
          <w:sz w:val="24"/>
        </w:rPr>
        <w:fldChar w:fldCharType="end"/>
      </w:r>
      <w:r w:rsidRPr="00AD376C">
        <w:rPr>
          <w:color w:val="auto"/>
          <w:sz w:val="24"/>
        </w:rPr>
        <w:t xml:space="preserve">. </w:t>
      </w:r>
      <w:r w:rsidR="00AD376C" w:rsidRPr="00AD376C">
        <w:rPr>
          <w:color w:val="auto"/>
          <w:sz w:val="24"/>
        </w:rPr>
        <w:t>Procesos básicos</w:t>
      </w:r>
      <w:r w:rsidR="0008340E" w:rsidRPr="00AD376C">
        <w:rPr>
          <w:color w:val="auto"/>
          <w:sz w:val="24"/>
        </w:rPr>
        <w:t xml:space="preserve"> de la guía de perfiles</w:t>
      </w:r>
      <w:r w:rsidR="002D1A31">
        <w:rPr>
          <w:color w:val="auto"/>
          <w:sz w:val="24"/>
        </w:rPr>
        <w:t>.</w:t>
      </w:r>
      <w:r w:rsidR="008D4EE5">
        <w:rPr>
          <w:rStyle w:val="Refdenotaalpie"/>
          <w:color w:val="auto"/>
          <w:sz w:val="24"/>
        </w:rPr>
        <w:footnoteReference w:id="4"/>
      </w:r>
      <w:bookmarkEnd w:id="18"/>
    </w:p>
    <w:p w14:paraId="0221CBD3" w14:textId="58E974A3" w:rsidR="00005B5D" w:rsidRPr="00005B5D" w:rsidRDefault="00005B5D" w:rsidP="001B39DD">
      <w:pPr>
        <w:pBdr>
          <w:top w:val="nil"/>
          <w:left w:val="nil"/>
          <w:bottom w:val="nil"/>
          <w:right w:val="nil"/>
          <w:between w:val="nil"/>
        </w:pBdr>
        <w:spacing w:after="200"/>
        <w:rPr>
          <w:iCs/>
          <w:color w:val="000000"/>
        </w:rPr>
      </w:pPr>
      <w:r>
        <w:rPr>
          <w:iCs/>
          <w:color w:val="000000"/>
        </w:rPr>
        <w:t>A continuación, se realizará una breve descripción de cada uno de los procesos y las actividades que conllevan.</w:t>
      </w:r>
    </w:p>
    <w:p w14:paraId="030BDE90" w14:textId="77777777" w:rsidR="00640F5A" w:rsidRDefault="0008340E" w:rsidP="00640F5A">
      <w:pPr>
        <w:pStyle w:val="Prrafodelista"/>
        <w:numPr>
          <w:ilvl w:val="0"/>
          <w:numId w:val="140"/>
        </w:numPr>
        <w:rPr>
          <w:b/>
          <w:bCs/>
        </w:rPr>
      </w:pPr>
      <w:r w:rsidRPr="007D1EB5">
        <w:rPr>
          <w:b/>
          <w:bCs/>
        </w:rPr>
        <w:t>Proceso de gestión del proyecto (PM)</w:t>
      </w:r>
      <w:r w:rsidR="0038576C" w:rsidRPr="007D1EB5">
        <w:rPr>
          <w:b/>
          <w:bCs/>
        </w:rPr>
        <w:t>:</w:t>
      </w:r>
    </w:p>
    <w:p w14:paraId="4DEAC05F" w14:textId="0459C5F4" w:rsidR="007D1EB5" w:rsidRPr="00640F5A" w:rsidRDefault="0008340E" w:rsidP="00640F5A">
      <w:pPr>
        <w:pStyle w:val="Prrafodelista"/>
        <w:rPr>
          <w:b/>
          <w:bCs/>
        </w:rPr>
      </w:pPr>
      <w:r>
        <w:t xml:space="preserve">Tiene como propósito </w:t>
      </w:r>
      <w:r w:rsidR="006150BC">
        <w:t xml:space="preserve">administrar </w:t>
      </w:r>
      <w:r>
        <w:t xml:space="preserve">de manera </w:t>
      </w:r>
      <w:r w:rsidR="006150BC">
        <w:t>jerárquica</w:t>
      </w:r>
      <w:r>
        <w:t xml:space="preserve"> las </w:t>
      </w:r>
      <w:r w:rsidR="00EA3648" w:rsidRPr="00640F5A">
        <w:rPr>
          <w:iCs/>
        </w:rPr>
        <w:t>t</w:t>
      </w:r>
      <w:r w:rsidRPr="00640F5A">
        <w:rPr>
          <w:iCs/>
        </w:rPr>
        <w:t>areas</w:t>
      </w:r>
      <w:r>
        <w:t xml:space="preserve"> del proyecto</w:t>
      </w:r>
      <w:r w:rsidR="00F36C58">
        <w:t xml:space="preserve"> de implementación de software</w:t>
      </w:r>
      <w:r w:rsidR="00EA3648">
        <w:t>, permitiendo</w:t>
      </w:r>
      <w:r w:rsidR="00F36C58">
        <w:t xml:space="preserve"> cumplir con los objetivos del proyecto en la calidad, tiempo y costos esperados</w:t>
      </w:r>
      <w:r w:rsidR="001D1FA3">
        <w:t>.</w:t>
      </w:r>
      <w:r w:rsidR="00AD376C">
        <w:t xml:space="preserve"> </w:t>
      </w:r>
      <w:r w:rsidR="00EA3648">
        <w:t>Para este proceso se tienen</w:t>
      </w:r>
      <w:r w:rsidR="00AD376C">
        <w:t xml:space="preserve"> las siguientes actividades: </w:t>
      </w:r>
      <w:r w:rsidR="00EA3648">
        <w:t>p</w:t>
      </w:r>
      <w:r w:rsidR="00AD376C">
        <w:t>lanificación del proyecto</w:t>
      </w:r>
      <w:r w:rsidR="00EA3648">
        <w:t>, e</w:t>
      </w:r>
      <w:r w:rsidR="00AD376C">
        <w:t>jecución del proyecto</w:t>
      </w:r>
      <w:r w:rsidR="00EA3648">
        <w:t>, e</w:t>
      </w:r>
      <w:r w:rsidR="00AD376C">
        <w:t>valuación y control del proyecto</w:t>
      </w:r>
      <w:r w:rsidR="00EA3648">
        <w:t xml:space="preserve"> y por último ci</w:t>
      </w:r>
      <w:r w:rsidR="00AD376C">
        <w:t>erre del proyecto.</w:t>
      </w:r>
    </w:p>
    <w:p w14:paraId="626FE5C6" w14:textId="7ED86013" w:rsidR="0038576C" w:rsidRPr="007D1EB5" w:rsidRDefault="00754850" w:rsidP="001B39DD">
      <w:pPr>
        <w:pStyle w:val="Prrafodelista"/>
        <w:rPr>
          <w:b/>
          <w:bCs/>
        </w:rPr>
      </w:pPr>
      <w:r>
        <w:t xml:space="preserve">El siguiente diagrama </w:t>
      </w:r>
      <w:r w:rsidR="00AD376C">
        <w:t xml:space="preserve">muestra de manera clara el flujo entre las actividades del proceso de gestión del proyecto, incluyendo </w:t>
      </w:r>
      <w:r w:rsidR="00EA3648">
        <w:t>sus productos más importantes y su relación</w:t>
      </w:r>
      <w:r w:rsidR="00274BC6">
        <w:t xml:space="preserve"> (ver </w:t>
      </w:r>
      <w:r w:rsidR="00EE1D38">
        <w:t>f</w:t>
      </w:r>
      <w:r w:rsidR="00274BC6">
        <w:t>igura 4).</w:t>
      </w:r>
    </w:p>
    <w:p w14:paraId="0FE694B2" w14:textId="77777777" w:rsidR="00AD376C" w:rsidRDefault="00AD376C" w:rsidP="00274BC6">
      <w:pPr>
        <w:pStyle w:val="Prrafodelista"/>
        <w:keepNext/>
        <w:ind w:firstLine="0"/>
        <w:jc w:val="center"/>
      </w:pPr>
      <w:r>
        <w:rPr>
          <w:noProof/>
          <w:lang w:eastAsia="es-CO"/>
        </w:rPr>
        <w:lastRenderedPageBreak/>
        <w:drawing>
          <wp:inline distT="0" distB="0" distL="0" distR="0" wp14:anchorId="574A8861" wp14:editId="7CFBBA50">
            <wp:extent cx="3466936" cy="3864334"/>
            <wp:effectExtent l="0" t="0" r="635"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2896" cy="3870977"/>
                    </a:xfrm>
                    <a:prstGeom prst="rect">
                      <a:avLst/>
                    </a:prstGeom>
                  </pic:spPr>
                </pic:pic>
              </a:graphicData>
            </a:graphic>
          </wp:inline>
        </w:drawing>
      </w:r>
    </w:p>
    <w:p w14:paraId="6D1A90B2" w14:textId="7DCC0651" w:rsidR="00AD376C" w:rsidRDefault="00AD376C" w:rsidP="00AD376C">
      <w:pPr>
        <w:pStyle w:val="Descripcin"/>
        <w:jc w:val="center"/>
        <w:rPr>
          <w:noProof/>
          <w:color w:val="auto"/>
          <w:sz w:val="24"/>
        </w:rPr>
      </w:pPr>
      <w:bookmarkStart w:id="19" w:name="_Toc19396247"/>
      <w:r w:rsidRPr="00E9572F">
        <w:rPr>
          <w:color w:val="auto"/>
          <w:sz w:val="24"/>
        </w:rPr>
        <w:t xml:space="preserve">Figura </w:t>
      </w:r>
      <w:r w:rsidRPr="00E9572F">
        <w:rPr>
          <w:color w:val="auto"/>
          <w:sz w:val="24"/>
        </w:rPr>
        <w:fldChar w:fldCharType="begin"/>
      </w:r>
      <w:r w:rsidRPr="00E9572F">
        <w:rPr>
          <w:color w:val="auto"/>
          <w:sz w:val="24"/>
        </w:rPr>
        <w:instrText xml:space="preserve"> SEQ Figura \* ARABIC </w:instrText>
      </w:r>
      <w:r w:rsidRPr="00E9572F">
        <w:rPr>
          <w:color w:val="auto"/>
          <w:sz w:val="24"/>
        </w:rPr>
        <w:fldChar w:fldCharType="separate"/>
      </w:r>
      <w:r w:rsidR="006D4E73">
        <w:rPr>
          <w:noProof/>
          <w:color w:val="auto"/>
          <w:sz w:val="24"/>
        </w:rPr>
        <w:t>4</w:t>
      </w:r>
      <w:r w:rsidRPr="00E9572F">
        <w:rPr>
          <w:color w:val="auto"/>
          <w:sz w:val="24"/>
        </w:rPr>
        <w:fldChar w:fldCharType="end"/>
      </w:r>
      <w:r w:rsidRPr="00E9572F">
        <w:rPr>
          <w:color w:val="auto"/>
          <w:sz w:val="24"/>
        </w:rPr>
        <w:t>. Diagrama</w:t>
      </w:r>
      <w:r w:rsidRPr="00E9572F">
        <w:rPr>
          <w:noProof/>
          <w:color w:val="auto"/>
          <w:sz w:val="24"/>
        </w:rPr>
        <w:t xml:space="preserve"> del proceso de gestión del proyecto</w:t>
      </w:r>
      <w:r w:rsidR="002D1A31">
        <w:rPr>
          <w:noProof/>
          <w:color w:val="auto"/>
          <w:sz w:val="24"/>
        </w:rPr>
        <w:t>.</w:t>
      </w:r>
      <w:r w:rsidR="00DE738B">
        <w:rPr>
          <w:rStyle w:val="Refdenotaalpie"/>
          <w:noProof/>
          <w:color w:val="auto"/>
          <w:sz w:val="24"/>
        </w:rPr>
        <w:footnoteReference w:id="5"/>
      </w:r>
      <w:bookmarkEnd w:id="19"/>
    </w:p>
    <w:p w14:paraId="5C38BF46" w14:textId="77777777" w:rsidR="007D1EB5" w:rsidRDefault="0038576C" w:rsidP="00640F5A">
      <w:pPr>
        <w:pStyle w:val="Prrafodelista"/>
        <w:numPr>
          <w:ilvl w:val="0"/>
          <w:numId w:val="1"/>
        </w:numPr>
        <w:rPr>
          <w:b/>
          <w:bCs/>
        </w:rPr>
      </w:pPr>
      <w:r w:rsidRPr="00395467">
        <w:rPr>
          <w:b/>
          <w:bCs/>
        </w:rPr>
        <w:t>Proceso de implementación de software (SI):</w:t>
      </w:r>
    </w:p>
    <w:p w14:paraId="7FE9B65A" w14:textId="77777777" w:rsidR="00A76E0D" w:rsidRDefault="0038576C" w:rsidP="00640F5A">
      <w:pPr>
        <w:pStyle w:val="Prrafodelista"/>
        <w:ind w:left="641"/>
      </w:pPr>
      <w:r>
        <w:t xml:space="preserve">Tiene como propósito la realización sistemática de las actividades de análisis, construcción, integración y pruebas de software nuevos o modificados </w:t>
      </w:r>
      <w:r w:rsidR="00EA3648">
        <w:t>según los</w:t>
      </w:r>
      <w:r w:rsidR="004A2766">
        <w:t xml:space="preserve"> requisitos </w:t>
      </w:r>
      <w:r w:rsidR="004A2766">
        <w:fldChar w:fldCharType="begin"/>
      </w:r>
      <w:r w:rsidR="003B38E2">
        <w:instrText xml:space="preserve"> ADDIN ZOTERO_ITEM CSL_CITATION {"citationID":"fdxBs0EG","properties":{"formattedCitation":"(ISO/IEC, 2011, p. 16)","plainCitation":"(ISO/IEC, 2011, p. 16)","noteIndex":0},"citationItems":[{"id":5,"uris":["http://zotero.org/users/5687329/items/NQGELMXE"],"uri":["http://zotero.org/users/5687329/items/NQGELMXE"],"itemData":{"id":5,"type":"article","title":"Software engineering - Lifecycle profiles for Very Small Entities (VSEs) Part 5-1-2: Management and engineering guide: Generic profile group: Basic profile","language":"Inglés","author":[{"family":"ISO/IEC","given":""}],"issued":{"date-parts":[["2011"]]}},"locator":"16","label":"page"}],"schema":"https://github.com/citation-style-language/schema/raw/master/csl-citation.json"} </w:instrText>
      </w:r>
      <w:r w:rsidR="004A2766">
        <w:fldChar w:fldCharType="separate"/>
      </w:r>
      <w:r w:rsidR="004A2766" w:rsidRPr="007D1EB5">
        <w:rPr>
          <w:rFonts w:cs="Times New Roman"/>
        </w:rPr>
        <w:t>(ISO/IEC, 2011, p. 16)</w:t>
      </w:r>
      <w:r w:rsidR="004A2766">
        <w:fldChar w:fldCharType="end"/>
      </w:r>
      <w:r>
        <w:t xml:space="preserve">. </w:t>
      </w:r>
      <w:r w:rsidR="00EA3648">
        <w:t>Para este proceso se</w:t>
      </w:r>
      <w:r>
        <w:t xml:space="preserve"> tiene</w:t>
      </w:r>
      <w:r w:rsidR="00EA3648">
        <w:t>n</w:t>
      </w:r>
      <w:r>
        <w:t xml:space="preserve"> las siguientes actividades:</w:t>
      </w:r>
      <w:r w:rsidR="00D973D7">
        <w:t xml:space="preserve"> i</w:t>
      </w:r>
      <w:r w:rsidR="00754850">
        <w:t>nicio de la implementación del software</w:t>
      </w:r>
      <w:r w:rsidR="00D973D7">
        <w:t>, a</w:t>
      </w:r>
      <w:r w:rsidR="00754850">
        <w:t>nálisis de los requerimientos de software</w:t>
      </w:r>
      <w:r w:rsidR="00D973D7">
        <w:t>, d</w:t>
      </w:r>
      <w:r w:rsidR="00754850">
        <w:t>iseño arquitectónico y detallado de programas informáticos</w:t>
      </w:r>
      <w:r w:rsidR="00D973D7">
        <w:t>, c</w:t>
      </w:r>
      <w:r w:rsidR="00754850">
        <w:t>onstrucción de software</w:t>
      </w:r>
      <w:r w:rsidR="00D973D7">
        <w:t>, i</w:t>
      </w:r>
      <w:r w:rsidR="00754850">
        <w:t>ntegración de software y pruebas</w:t>
      </w:r>
      <w:r w:rsidR="00D973D7">
        <w:t>, y por último la e</w:t>
      </w:r>
      <w:r w:rsidR="00754850">
        <w:t>ntrega de productos.</w:t>
      </w:r>
      <w:r w:rsidR="00A76E0D">
        <w:t xml:space="preserve"> </w:t>
      </w:r>
    </w:p>
    <w:p w14:paraId="4DEE7493" w14:textId="5BDB1CB8" w:rsidR="00754850" w:rsidRPr="00A76E0D" w:rsidRDefault="00A76E0D" w:rsidP="00640F5A">
      <w:pPr>
        <w:pStyle w:val="Prrafodelista"/>
        <w:ind w:left="641"/>
        <w:rPr>
          <w:b/>
          <w:bCs/>
          <w:color w:val="FF0000"/>
        </w:rPr>
      </w:pPr>
      <w:r w:rsidRPr="00A76E0D">
        <w:rPr>
          <w:color w:val="FF0000"/>
        </w:rPr>
        <w:t>Reconocimiento de las tecnologías utilizadas por los equipos de trabajo</w:t>
      </w:r>
    </w:p>
    <w:p w14:paraId="6297B51C" w14:textId="03FA9712" w:rsidR="00754850" w:rsidRDefault="00754850" w:rsidP="00AC64CD">
      <w:pPr>
        <w:pStyle w:val="Prrafodelista"/>
      </w:pPr>
      <w:r>
        <w:lastRenderedPageBreak/>
        <w:t xml:space="preserve">El siguiente diagrama muestra de manera clara el flujo entre las actividades del proceso de implementación de software, incluyendo </w:t>
      </w:r>
      <w:r w:rsidR="00AC590B">
        <w:t xml:space="preserve">sus productos más importantes y su relación </w:t>
      </w:r>
      <w:r>
        <w:t xml:space="preserve">(ver </w:t>
      </w:r>
      <w:r w:rsidR="00EE1D38">
        <w:t>f</w:t>
      </w:r>
      <w:r>
        <w:t>igura 5).</w:t>
      </w:r>
    </w:p>
    <w:p w14:paraId="4129E3DC" w14:textId="77777777" w:rsidR="001203D3" w:rsidRDefault="00754850" w:rsidP="001203D3">
      <w:pPr>
        <w:pStyle w:val="Prrafodelista"/>
        <w:keepNext/>
        <w:ind w:firstLine="0"/>
        <w:jc w:val="center"/>
      </w:pPr>
      <w:r>
        <w:rPr>
          <w:noProof/>
          <w:lang w:eastAsia="es-CO"/>
        </w:rPr>
        <w:drawing>
          <wp:inline distT="0" distB="0" distL="0" distR="0" wp14:anchorId="18BFE1F1" wp14:editId="7E06248A">
            <wp:extent cx="3550920" cy="4928243"/>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8724" cy="5036225"/>
                    </a:xfrm>
                    <a:prstGeom prst="rect">
                      <a:avLst/>
                    </a:prstGeom>
                  </pic:spPr>
                </pic:pic>
              </a:graphicData>
            </a:graphic>
          </wp:inline>
        </w:drawing>
      </w:r>
    </w:p>
    <w:p w14:paraId="06A1ACBD" w14:textId="354EBA62" w:rsidR="00754850" w:rsidRPr="001203D3" w:rsidRDefault="001203D3" w:rsidP="001203D3">
      <w:pPr>
        <w:pStyle w:val="Descripcin"/>
        <w:jc w:val="center"/>
        <w:rPr>
          <w:color w:val="auto"/>
          <w:sz w:val="24"/>
        </w:rPr>
      </w:pPr>
      <w:bookmarkStart w:id="20" w:name="_Toc19396248"/>
      <w:r w:rsidRPr="001203D3">
        <w:rPr>
          <w:color w:val="auto"/>
          <w:sz w:val="24"/>
        </w:rPr>
        <w:t xml:space="preserve">Figura </w:t>
      </w:r>
      <w:r w:rsidRPr="001203D3">
        <w:rPr>
          <w:color w:val="auto"/>
          <w:sz w:val="24"/>
        </w:rPr>
        <w:fldChar w:fldCharType="begin"/>
      </w:r>
      <w:r w:rsidRPr="001203D3">
        <w:rPr>
          <w:color w:val="auto"/>
          <w:sz w:val="24"/>
        </w:rPr>
        <w:instrText xml:space="preserve"> SEQ Figura \* ARABIC </w:instrText>
      </w:r>
      <w:r w:rsidRPr="001203D3">
        <w:rPr>
          <w:color w:val="auto"/>
          <w:sz w:val="24"/>
        </w:rPr>
        <w:fldChar w:fldCharType="separate"/>
      </w:r>
      <w:r w:rsidR="006D4E73">
        <w:rPr>
          <w:noProof/>
          <w:color w:val="auto"/>
          <w:sz w:val="24"/>
        </w:rPr>
        <w:t>5</w:t>
      </w:r>
      <w:r w:rsidRPr="001203D3">
        <w:rPr>
          <w:color w:val="auto"/>
          <w:sz w:val="24"/>
        </w:rPr>
        <w:fldChar w:fldCharType="end"/>
      </w:r>
      <w:r w:rsidRPr="001203D3">
        <w:rPr>
          <w:color w:val="auto"/>
          <w:sz w:val="24"/>
        </w:rPr>
        <w:t>. Diagrama del proceso de implementación de software</w:t>
      </w:r>
      <w:r w:rsidR="002D1A31">
        <w:rPr>
          <w:color w:val="auto"/>
          <w:sz w:val="24"/>
        </w:rPr>
        <w:t>.</w:t>
      </w:r>
      <w:r w:rsidR="003325A7">
        <w:rPr>
          <w:rStyle w:val="Refdenotaalpie"/>
          <w:color w:val="auto"/>
          <w:sz w:val="24"/>
        </w:rPr>
        <w:footnoteReference w:id="6"/>
      </w:r>
      <w:bookmarkEnd w:id="20"/>
    </w:p>
    <w:p w14:paraId="739FB9E3" w14:textId="77777777" w:rsidR="00FD0D5E" w:rsidRDefault="00C70724" w:rsidP="00FD0D5E">
      <w:pPr>
        <w:pStyle w:val="Prrafodelista"/>
        <w:numPr>
          <w:ilvl w:val="0"/>
          <w:numId w:val="138"/>
        </w:numPr>
        <w:rPr>
          <w:b/>
          <w:bCs/>
        </w:rPr>
      </w:pPr>
      <w:r w:rsidRPr="00395467">
        <w:rPr>
          <w:b/>
          <w:bCs/>
        </w:rPr>
        <w:t>Productos o artefactos:</w:t>
      </w:r>
    </w:p>
    <w:p w14:paraId="33A130B8" w14:textId="1EB3D283" w:rsidR="00AF4DCF" w:rsidRPr="00FD0D5E" w:rsidRDefault="002A4F93" w:rsidP="00FD0D5E">
      <w:pPr>
        <w:pStyle w:val="Prrafodelista"/>
        <w:rPr>
          <w:b/>
          <w:bCs/>
        </w:rPr>
      </w:pPr>
      <w:r>
        <w:lastRenderedPageBreak/>
        <w:t xml:space="preserve">La ISO/IEC 29110 define unos productos o artefactos obligatorios </w:t>
      </w:r>
      <w:r w:rsidR="00DC2173">
        <w:t>para</w:t>
      </w:r>
      <w:r w:rsidR="00DF72A3">
        <w:t xml:space="preserve"> su implementación</w:t>
      </w:r>
      <w:r>
        <w:t xml:space="preserve">. </w:t>
      </w:r>
      <w:r w:rsidR="00C70724">
        <w:t>En la siguiente tabla se listan</w:t>
      </w:r>
      <w:r w:rsidR="00DF72A3">
        <w:t xml:space="preserve"> junto con</w:t>
      </w:r>
      <w:r>
        <w:t xml:space="preserve"> sus descripciones y </w:t>
      </w:r>
      <w:r w:rsidR="007E7E35">
        <w:t>el proceso</w:t>
      </w:r>
      <w:r>
        <w:t xml:space="preserve"> de donde provienen</w:t>
      </w:r>
      <w:r w:rsidR="002224BC">
        <w:t xml:space="preserve"> (ver </w:t>
      </w:r>
      <w:r w:rsidR="00675B0D">
        <w:t>t</w:t>
      </w:r>
      <w:r w:rsidR="002224BC">
        <w:t xml:space="preserve">abla </w:t>
      </w:r>
      <w:r w:rsidR="00EE1D38">
        <w:t>2</w:t>
      </w:r>
      <w:r w:rsidR="002224BC">
        <w:t>)</w:t>
      </w:r>
      <w:r w:rsidR="00C70724">
        <w:t>.</w:t>
      </w:r>
    </w:p>
    <w:p w14:paraId="02613755" w14:textId="0ADB7943" w:rsidR="00B9053A" w:rsidRPr="00B9053A" w:rsidRDefault="00B9053A" w:rsidP="00B9053A">
      <w:pPr>
        <w:pStyle w:val="Descripcin"/>
        <w:ind w:firstLine="708"/>
        <w:rPr>
          <w:i w:val="0"/>
          <w:color w:val="auto"/>
          <w:sz w:val="24"/>
        </w:rPr>
      </w:pPr>
      <w:bookmarkStart w:id="21" w:name="_Toc19396242"/>
      <w:r w:rsidRPr="00B9053A">
        <w:rPr>
          <w:color w:val="auto"/>
          <w:sz w:val="24"/>
        </w:rPr>
        <w:t xml:space="preserve">Tabla </w:t>
      </w:r>
      <w:r w:rsidRPr="00B9053A">
        <w:rPr>
          <w:color w:val="auto"/>
          <w:sz w:val="24"/>
        </w:rPr>
        <w:fldChar w:fldCharType="begin"/>
      </w:r>
      <w:r w:rsidRPr="00B9053A">
        <w:rPr>
          <w:color w:val="auto"/>
          <w:sz w:val="24"/>
        </w:rPr>
        <w:instrText xml:space="preserve"> SEQ Tabla \* ARABIC </w:instrText>
      </w:r>
      <w:r w:rsidRPr="00B9053A">
        <w:rPr>
          <w:color w:val="auto"/>
          <w:sz w:val="24"/>
        </w:rPr>
        <w:fldChar w:fldCharType="separate"/>
      </w:r>
      <w:r w:rsidR="006D4E73">
        <w:rPr>
          <w:noProof/>
          <w:color w:val="auto"/>
          <w:sz w:val="24"/>
        </w:rPr>
        <w:t>2</w:t>
      </w:r>
      <w:r w:rsidRPr="00B9053A">
        <w:rPr>
          <w:color w:val="auto"/>
          <w:sz w:val="24"/>
        </w:rPr>
        <w:fldChar w:fldCharType="end"/>
      </w:r>
      <w:r w:rsidRPr="00B9053A">
        <w:rPr>
          <w:color w:val="auto"/>
          <w:sz w:val="24"/>
        </w:rPr>
        <w:t>. Productos o artefactos según la ISO/IEC 29110</w:t>
      </w:r>
      <w:r w:rsidR="00F509F2">
        <w:rPr>
          <w:color w:val="auto"/>
          <w:sz w:val="24"/>
        </w:rPr>
        <w:t>.</w:t>
      </w:r>
      <w:r w:rsidR="003325A7">
        <w:rPr>
          <w:rStyle w:val="Refdenotaalpie"/>
          <w:color w:val="auto"/>
          <w:sz w:val="24"/>
        </w:rPr>
        <w:footnoteReference w:id="7"/>
      </w:r>
      <w:bookmarkEnd w:id="21"/>
    </w:p>
    <w:tbl>
      <w:tblPr>
        <w:tblW w:w="8631"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20"/>
        <w:gridCol w:w="2976"/>
        <w:gridCol w:w="3119"/>
      </w:tblGrid>
      <w:tr w:rsidR="002224BC" w14:paraId="0538641A" w14:textId="77777777" w:rsidTr="00F57120">
        <w:tc>
          <w:tcPr>
            <w:tcW w:w="516" w:type="dxa"/>
          </w:tcPr>
          <w:p w14:paraId="5A586983" w14:textId="07BFAA61" w:rsidR="002224BC" w:rsidRDefault="002224BC" w:rsidP="00BF7FC7">
            <w:pPr>
              <w:pStyle w:val="Prrafodelista"/>
              <w:spacing w:line="240" w:lineRule="auto"/>
              <w:ind w:left="0" w:firstLine="0"/>
              <w:contextualSpacing w:val="0"/>
              <w:jc w:val="center"/>
            </w:pPr>
            <w:r>
              <w:rPr>
                <w:b/>
              </w:rPr>
              <w:t>#</w:t>
            </w:r>
          </w:p>
        </w:tc>
        <w:tc>
          <w:tcPr>
            <w:tcW w:w="2020" w:type="dxa"/>
          </w:tcPr>
          <w:p w14:paraId="0CD4B975" w14:textId="5EF7FDBD" w:rsidR="002224BC" w:rsidRDefault="002224BC" w:rsidP="00BF7FC7">
            <w:pPr>
              <w:pStyle w:val="Prrafodelista"/>
              <w:spacing w:line="240" w:lineRule="auto"/>
              <w:ind w:left="0" w:firstLine="0"/>
              <w:contextualSpacing w:val="0"/>
              <w:jc w:val="center"/>
            </w:pPr>
            <w:r>
              <w:rPr>
                <w:b/>
              </w:rPr>
              <w:t>Nombre</w:t>
            </w:r>
          </w:p>
        </w:tc>
        <w:tc>
          <w:tcPr>
            <w:tcW w:w="2976" w:type="dxa"/>
          </w:tcPr>
          <w:p w14:paraId="57DB8270" w14:textId="6ACE25D5" w:rsidR="002224BC" w:rsidRDefault="002224BC" w:rsidP="00BF7FC7">
            <w:pPr>
              <w:pStyle w:val="Prrafodelista"/>
              <w:spacing w:line="240" w:lineRule="auto"/>
              <w:ind w:left="0" w:firstLine="0"/>
              <w:contextualSpacing w:val="0"/>
              <w:jc w:val="center"/>
            </w:pPr>
            <w:r>
              <w:rPr>
                <w:b/>
              </w:rPr>
              <w:t>Descripción</w:t>
            </w:r>
          </w:p>
        </w:tc>
        <w:tc>
          <w:tcPr>
            <w:tcW w:w="3119" w:type="dxa"/>
          </w:tcPr>
          <w:p w14:paraId="1B27E0BA" w14:textId="10EB45EC" w:rsidR="002224BC" w:rsidRDefault="00523749" w:rsidP="00BF7FC7">
            <w:pPr>
              <w:pStyle w:val="Prrafodelista"/>
              <w:spacing w:line="240" w:lineRule="auto"/>
              <w:ind w:left="0" w:firstLine="0"/>
              <w:contextualSpacing w:val="0"/>
              <w:jc w:val="center"/>
            </w:pPr>
            <w:r>
              <w:rPr>
                <w:b/>
              </w:rPr>
              <w:t>Proceso de donde proviene</w:t>
            </w:r>
          </w:p>
        </w:tc>
      </w:tr>
      <w:tr w:rsidR="002224BC" w14:paraId="14E51D0D" w14:textId="77777777" w:rsidTr="00F57120">
        <w:tc>
          <w:tcPr>
            <w:tcW w:w="516" w:type="dxa"/>
          </w:tcPr>
          <w:p w14:paraId="49F91A8A" w14:textId="77777777" w:rsidR="002224BC" w:rsidRDefault="002224BC" w:rsidP="00BF7FC7">
            <w:pPr>
              <w:pStyle w:val="Prrafodelista"/>
              <w:spacing w:line="240" w:lineRule="auto"/>
              <w:ind w:left="0" w:firstLine="0"/>
              <w:contextualSpacing w:val="0"/>
              <w:jc w:val="center"/>
            </w:pPr>
          </w:p>
          <w:p w14:paraId="611087BF" w14:textId="747BF34D" w:rsidR="002224BC" w:rsidRDefault="002224BC" w:rsidP="00BF7FC7">
            <w:pPr>
              <w:pStyle w:val="Prrafodelista"/>
              <w:spacing w:line="240" w:lineRule="auto"/>
              <w:ind w:left="0" w:firstLine="0"/>
              <w:contextualSpacing w:val="0"/>
              <w:jc w:val="center"/>
            </w:pPr>
            <w:r>
              <w:t>1.</w:t>
            </w:r>
          </w:p>
        </w:tc>
        <w:tc>
          <w:tcPr>
            <w:tcW w:w="2020" w:type="dxa"/>
          </w:tcPr>
          <w:p w14:paraId="52348D97" w14:textId="5BBCA278" w:rsidR="002224BC" w:rsidRDefault="002224BC" w:rsidP="00BF7FC7">
            <w:pPr>
              <w:pStyle w:val="Prrafodelista"/>
              <w:spacing w:line="240" w:lineRule="auto"/>
              <w:ind w:left="0" w:firstLine="0"/>
              <w:contextualSpacing w:val="0"/>
              <w:jc w:val="center"/>
            </w:pPr>
            <w:proofErr w:type="spellStart"/>
            <w:r>
              <w:t>Acceptance</w:t>
            </w:r>
            <w:proofErr w:type="spellEnd"/>
            <w:r>
              <w:t xml:space="preserve"> </w:t>
            </w:r>
            <w:proofErr w:type="spellStart"/>
            <w:r>
              <w:t>Record</w:t>
            </w:r>
            <w:proofErr w:type="spellEnd"/>
            <w:r>
              <w:t xml:space="preserve"> (Registro de aceptación)</w:t>
            </w:r>
          </w:p>
        </w:tc>
        <w:tc>
          <w:tcPr>
            <w:tcW w:w="2976" w:type="dxa"/>
          </w:tcPr>
          <w:p w14:paraId="4528C694" w14:textId="0C373939" w:rsidR="002224BC" w:rsidRDefault="002224BC" w:rsidP="00BF7FC7">
            <w:pPr>
              <w:pStyle w:val="Prrafodelista"/>
              <w:spacing w:line="240" w:lineRule="auto"/>
              <w:ind w:left="0" w:firstLine="0"/>
              <w:contextualSpacing w:val="0"/>
            </w:pPr>
            <w:r>
              <w:t xml:space="preserve">Documenta la aceptación del </w:t>
            </w:r>
            <w:r w:rsidR="00D53455">
              <w:t>c</w:t>
            </w:r>
            <w:r>
              <w:t>liente de los entregables del proyecto.</w:t>
            </w:r>
          </w:p>
        </w:tc>
        <w:tc>
          <w:tcPr>
            <w:tcW w:w="3119" w:type="dxa"/>
          </w:tcPr>
          <w:p w14:paraId="47AB42E0" w14:textId="77777777" w:rsidR="00FA06DD" w:rsidRDefault="00FA06DD" w:rsidP="00BF7FC7">
            <w:pPr>
              <w:pStyle w:val="Prrafodelista"/>
              <w:spacing w:line="240" w:lineRule="auto"/>
              <w:ind w:left="0" w:firstLine="0"/>
              <w:contextualSpacing w:val="0"/>
            </w:pPr>
          </w:p>
          <w:p w14:paraId="4856E4BF" w14:textId="549DE01B" w:rsidR="002224BC" w:rsidRDefault="002224BC" w:rsidP="00BF7FC7">
            <w:pPr>
              <w:pStyle w:val="Prrafodelista"/>
              <w:spacing w:line="240" w:lineRule="auto"/>
              <w:ind w:left="0" w:firstLine="0"/>
              <w:contextualSpacing w:val="0"/>
            </w:pPr>
            <w:r>
              <w:t>Gestión del proyecto</w:t>
            </w:r>
            <w:r w:rsidR="00127EDE">
              <w:t>.</w:t>
            </w:r>
          </w:p>
        </w:tc>
      </w:tr>
      <w:tr w:rsidR="002224BC" w14:paraId="577BF3C8" w14:textId="77777777" w:rsidTr="00F57120">
        <w:tc>
          <w:tcPr>
            <w:tcW w:w="516" w:type="dxa"/>
          </w:tcPr>
          <w:p w14:paraId="37EA75CC" w14:textId="77777777" w:rsidR="009D3919" w:rsidRDefault="009D3919" w:rsidP="00BF7FC7">
            <w:pPr>
              <w:pStyle w:val="Prrafodelista"/>
              <w:spacing w:line="240" w:lineRule="auto"/>
              <w:ind w:left="0" w:firstLine="0"/>
              <w:contextualSpacing w:val="0"/>
            </w:pPr>
          </w:p>
          <w:p w14:paraId="349176AA" w14:textId="7032BB34" w:rsidR="002224BC" w:rsidRPr="009A784F" w:rsidRDefault="002224BC" w:rsidP="00BF7FC7">
            <w:pPr>
              <w:pStyle w:val="Prrafodelista"/>
              <w:spacing w:line="240" w:lineRule="auto"/>
              <w:ind w:left="0" w:firstLine="0"/>
              <w:contextualSpacing w:val="0"/>
              <w:jc w:val="center"/>
            </w:pPr>
            <w:r>
              <w:t>2.</w:t>
            </w:r>
          </w:p>
        </w:tc>
        <w:tc>
          <w:tcPr>
            <w:tcW w:w="2020" w:type="dxa"/>
          </w:tcPr>
          <w:p w14:paraId="1FD0DBA9" w14:textId="69BD91A2" w:rsidR="002224BC" w:rsidRPr="009A784F" w:rsidRDefault="002224BC" w:rsidP="00BF7FC7">
            <w:pPr>
              <w:pStyle w:val="Prrafodelista"/>
              <w:spacing w:line="240" w:lineRule="auto"/>
              <w:ind w:left="0" w:firstLine="0"/>
              <w:contextualSpacing w:val="0"/>
              <w:jc w:val="center"/>
            </w:pPr>
            <w:r>
              <w:t>Change Request (Solicitud de cambio)</w:t>
            </w:r>
          </w:p>
        </w:tc>
        <w:tc>
          <w:tcPr>
            <w:tcW w:w="2976" w:type="dxa"/>
          </w:tcPr>
          <w:p w14:paraId="61A6E537" w14:textId="7A9110FB" w:rsidR="002224BC" w:rsidRDefault="0002136A" w:rsidP="00BF7FC7">
            <w:pPr>
              <w:pStyle w:val="Prrafodelista"/>
              <w:spacing w:line="240" w:lineRule="auto"/>
              <w:ind w:left="0" w:firstLine="0"/>
              <w:contextualSpacing w:val="0"/>
            </w:pPr>
            <w:r>
              <w:t>Se realiza cuando se requier</w:t>
            </w:r>
            <w:r w:rsidR="002A0D83">
              <w:t>e solicitar una modificación en partes de los productos.</w:t>
            </w:r>
          </w:p>
        </w:tc>
        <w:tc>
          <w:tcPr>
            <w:tcW w:w="3119" w:type="dxa"/>
          </w:tcPr>
          <w:p w14:paraId="7C1C7D02" w14:textId="56E28301" w:rsidR="002224BC" w:rsidRDefault="002224BC" w:rsidP="00BF7FC7">
            <w:pPr>
              <w:pStyle w:val="Prrafodelista"/>
              <w:spacing w:line="240" w:lineRule="auto"/>
              <w:ind w:left="0" w:firstLine="0"/>
              <w:contextualSpacing w:val="0"/>
            </w:pPr>
            <w:r>
              <w:t>Implementación de software</w:t>
            </w:r>
            <w:r w:rsidR="00127EDE">
              <w:t>.</w:t>
            </w:r>
          </w:p>
          <w:p w14:paraId="26F411A0" w14:textId="2EAA2372" w:rsidR="002224BC" w:rsidRDefault="002224BC" w:rsidP="00BF7FC7">
            <w:pPr>
              <w:pStyle w:val="Prrafodelista"/>
              <w:spacing w:line="240" w:lineRule="auto"/>
              <w:ind w:left="0" w:firstLine="0"/>
              <w:contextualSpacing w:val="0"/>
            </w:pPr>
            <w:r>
              <w:t>Cliente</w:t>
            </w:r>
            <w:r w:rsidR="00127EDE">
              <w:t>.</w:t>
            </w:r>
          </w:p>
          <w:p w14:paraId="5AB45BB3" w14:textId="0826D9CA" w:rsidR="00CD1AFC" w:rsidRDefault="002224BC" w:rsidP="00BF7FC7">
            <w:pPr>
              <w:pStyle w:val="Prrafodelista"/>
              <w:spacing w:line="240" w:lineRule="auto"/>
              <w:ind w:left="0" w:firstLine="0"/>
              <w:contextualSpacing w:val="0"/>
            </w:pPr>
            <w:r>
              <w:t>Gestión del proyecto</w:t>
            </w:r>
            <w:r w:rsidR="00127EDE">
              <w:t>.</w:t>
            </w:r>
          </w:p>
        </w:tc>
      </w:tr>
      <w:tr w:rsidR="00C10CF1" w14:paraId="6C2842B8" w14:textId="77777777" w:rsidTr="00F57120">
        <w:tc>
          <w:tcPr>
            <w:tcW w:w="516" w:type="dxa"/>
          </w:tcPr>
          <w:p w14:paraId="5D5DA4ED" w14:textId="77777777" w:rsidR="00C10CF1" w:rsidRDefault="00C10CF1" w:rsidP="00BF7FC7">
            <w:pPr>
              <w:pStyle w:val="Prrafodelista"/>
              <w:spacing w:line="240" w:lineRule="auto"/>
              <w:ind w:left="0" w:firstLine="0"/>
              <w:contextualSpacing w:val="0"/>
              <w:jc w:val="center"/>
            </w:pPr>
          </w:p>
          <w:p w14:paraId="39F0C3D3" w14:textId="6C8D05B7" w:rsidR="00C10CF1" w:rsidRDefault="00C10CF1" w:rsidP="00BF7FC7">
            <w:pPr>
              <w:pStyle w:val="Prrafodelista"/>
              <w:spacing w:line="240" w:lineRule="auto"/>
              <w:ind w:left="0" w:firstLine="0"/>
              <w:contextualSpacing w:val="0"/>
              <w:jc w:val="center"/>
            </w:pPr>
            <w:r>
              <w:t>3.</w:t>
            </w:r>
          </w:p>
        </w:tc>
        <w:tc>
          <w:tcPr>
            <w:tcW w:w="2020" w:type="dxa"/>
          </w:tcPr>
          <w:p w14:paraId="40A2C225" w14:textId="77777777" w:rsidR="00C10CF1" w:rsidRDefault="00C10CF1" w:rsidP="00BF7FC7">
            <w:pPr>
              <w:pStyle w:val="Prrafodelista"/>
              <w:spacing w:line="240" w:lineRule="auto"/>
              <w:ind w:left="0" w:firstLine="0"/>
              <w:contextualSpacing w:val="0"/>
              <w:jc w:val="center"/>
            </w:pPr>
          </w:p>
          <w:p w14:paraId="64953B69" w14:textId="3EFED251" w:rsidR="00C10CF1" w:rsidRDefault="00C10CF1" w:rsidP="00BF7FC7">
            <w:pPr>
              <w:pStyle w:val="Prrafodelista"/>
              <w:spacing w:line="240" w:lineRule="auto"/>
              <w:ind w:left="0" w:firstLine="0"/>
              <w:contextualSpacing w:val="0"/>
              <w:jc w:val="center"/>
            </w:pPr>
            <w:proofErr w:type="spellStart"/>
            <w:r>
              <w:t>Correction</w:t>
            </w:r>
            <w:proofErr w:type="spellEnd"/>
            <w:r>
              <w:t xml:space="preserve"> </w:t>
            </w:r>
            <w:proofErr w:type="spellStart"/>
            <w:r>
              <w:t>Register</w:t>
            </w:r>
            <w:proofErr w:type="spellEnd"/>
          </w:p>
        </w:tc>
        <w:tc>
          <w:tcPr>
            <w:tcW w:w="2976" w:type="dxa"/>
          </w:tcPr>
          <w:p w14:paraId="4C15091B" w14:textId="2324CFE8" w:rsidR="00C10CF1" w:rsidRDefault="00C10CF1" w:rsidP="00BF7FC7">
            <w:pPr>
              <w:pStyle w:val="Prrafodelista"/>
              <w:spacing w:line="240" w:lineRule="auto"/>
              <w:ind w:left="0" w:firstLine="0"/>
              <w:contextualSpacing w:val="0"/>
            </w:pPr>
            <w:r>
              <w:t>Identifica las actividades establecidas para corregir una desviación o problema relacionado</w:t>
            </w:r>
            <w:r w:rsidR="00D53455">
              <w:t xml:space="preserve"> con la realización de un producto</w:t>
            </w:r>
            <w:r>
              <w:t>.</w:t>
            </w:r>
          </w:p>
        </w:tc>
        <w:tc>
          <w:tcPr>
            <w:tcW w:w="3119" w:type="dxa"/>
          </w:tcPr>
          <w:p w14:paraId="2179EAA3" w14:textId="77777777" w:rsidR="00C10CF1" w:rsidRDefault="00C10CF1" w:rsidP="00BF7FC7">
            <w:pPr>
              <w:pStyle w:val="Prrafodelista"/>
              <w:spacing w:line="240" w:lineRule="auto"/>
              <w:ind w:left="0" w:firstLine="0"/>
              <w:contextualSpacing w:val="0"/>
            </w:pPr>
          </w:p>
          <w:p w14:paraId="5CF839CA" w14:textId="77777777" w:rsidR="00C10CF1" w:rsidRDefault="00C10CF1" w:rsidP="00BF7FC7">
            <w:pPr>
              <w:pStyle w:val="Prrafodelista"/>
              <w:spacing w:line="240" w:lineRule="auto"/>
              <w:ind w:left="0" w:firstLine="0"/>
              <w:contextualSpacing w:val="0"/>
            </w:pPr>
          </w:p>
          <w:p w14:paraId="5E0B221B" w14:textId="5D2B30B3" w:rsidR="00C10CF1" w:rsidRDefault="00C10CF1" w:rsidP="00BF7FC7">
            <w:pPr>
              <w:pStyle w:val="Prrafodelista"/>
              <w:spacing w:line="240" w:lineRule="auto"/>
              <w:ind w:left="0" w:firstLine="0"/>
              <w:contextualSpacing w:val="0"/>
            </w:pPr>
            <w:r>
              <w:t>Gestión del proyecto.</w:t>
            </w:r>
          </w:p>
        </w:tc>
      </w:tr>
      <w:tr w:rsidR="002D2B7D" w14:paraId="4A4D9116" w14:textId="77777777" w:rsidTr="00F57120">
        <w:tc>
          <w:tcPr>
            <w:tcW w:w="516" w:type="dxa"/>
          </w:tcPr>
          <w:p w14:paraId="429DDF2C" w14:textId="5D17046C" w:rsidR="002D2B7D" w:rsidRDefault="00F50D4A" w:rsidP="00BF7FC7">
            <w:pPr>
              <w:pStyle w:val="Prrafodelista"/>
              <w:spacing w:line="240" w:lineRule="auto"/>
              <w:ind w:left="0" w:firstLine="0"/>
              <w:contextualSpacing w:val="0"/>
              <w:jc w:val="center"/>
            </w:pPr>
            <w:r>
              <w:t>4</w:t>
            </w:r>
            <w:r w:rsidR="002D2B7D">
              <w:t>.</w:t>
            </w:r>
          </w:p>
        </w:tc>
        <w:tc>
          <w:tcPr>
            <w:tcW w:w="2020" w:type="dxa"/>
          </w:tcPr>
          <w:p w14:paraId="3D877DF7" w14:textId="7F32062B" w:rsidR="002D2B7D" w:rsidRDefault="002D2B7D" w:rsidP="00BF7FC7">
            <w:pPr>
              <w:pStyle w:val="Prrafodelista"/>
              <w:spacing w:line="240" w:lineRule="auto"/>
              <w:ind w:left="0" w:firstLine="0"/>
              <w:contextualSpacing w:val="0"/>
              <w:jc w:val="center"/>
            </w:pPr>
            <w:r>
              <w:t xml:space="preserve">Meeting </w:t>
            </w:r>
            <w:proofErr w:type="spellStart"/>
            <w:r>
              <w:t>Record</w:t>
            </w:r>
            <w:proofErr w:type="spellEnd"/>
            <w:r>
              <w:t xml:space="preserve"> (Acta de reunión)</w:t>
            </w:r>
          </w:p>
        </w:tc>
        <w:tc>
          <w:tcPr>
            <w:tcW w:w="2976" w:type="dxa"/>
          </w:tcPr>
          <w:p w14:paraId="11F8448D" w14:textId="5CC74347" w:rsidR="002D2B7D" w:rsidRDefault="002D2B7D" w:rsidP="00BF7FC7">
            <w:pPr>
              <w:pStyle w:val="Prrafodelista"/>
              <w:spacing w:line="240" w:lineRule="auto"/>
              <w:ind w:left="0" w:firstLine="0"/>
              <w:contextualSpacing w:val="0"/>
            </w:pPr>
            <w:r>
              <w:t>Registr</w:t>
            </w:r>
            <w:r w:rsidR="00802DCF">
              <w:t>o de los acuerdos con el equipo de trabajo del proyecto y con el cliente.</w:t>
            </w:r>
          </w:p>
        </w:tc>
        <w:tc>
          <w:tcPr>
            <w:tcW w:w="3119" w:type="dxa"/>
          </w:tcPr>
          <w:p w14:paraId="7C6A8433" w14:textId="48C044C6" w:rsidR="002D2B7D" w:rsidRDefault="002D2B7D" w:rsidP="00BF7FC7">
            <w:pPr>
              <w:pStyle w:val="Prrafodelista"/>
              <w:spacing w:line="240" w:lineRule="auto"/>
              <w:ind w:left="0" w:firstLine="0"/>
              <w:contextualSpacing w:val="0"/>
            </w:pPr>
            <w:r>
              <w:t>Gestión de proyectos.</w:t>
            </w:r>
          </w:p>
        </w:tc>
      </w:tr>
      <w:tr w:rsidR="002D2B7D" w14:paraId="28BC012E" w14:textId="77777777" w:rsidTr="00F57120">
        <w:tc>
          <w:tcPr>
            <w:tcW w:w="516" w:type="dxa"/>
          </w:tcPr>
          <w:p w14:paraId="6C7C9F84" w14:textId="58F76588" w:rsidR="002D2B7D" w:rsidRDefault="00F50D4A" w:rsidP="00BF7FC7">
            <w:pPr>
              <w:pStyle w:val="Prrafodelista"/>
              <w:spacing w:line="240" w:lineRule="auto"/>
              <w:ind w:left="0" w:firstLine="0"/>
              <w:contextualSpacing w:val="0"/>
              <w:jc w:val="center"/>
            </w:pPr>
            <w:r>
              <w:t>5</w:t>
            </w:r>
            <w:r w:rsidR="002D2B7D">
              <w:t>.</w:t>
            </w:r>
          </w:p>
        </w:tc>
        <w:tc>
          <w:tcPr>
            <w:tcW w:w="2020" w:type="dxa"/>
          </w:tcPr>
          <w:p w14:paraId="04006971" w14:textId="6C99B232" w:rsidR="002D2B7D" w:rsidRDefault="002D2B7D" w:rsidP="00BF7FC7">
            <w:pPr>
              <w:pStyle w:val="Prrafodelista"/>
              <w:spacing w:line="240" w:lineRule="auto"/>
              <w:ind w:left="0" w:firstLine="0"/>
              <w:contextualSpacing w:val="0"/>
              <w:jc w:val="center"/>
            </w:pPr>
            <w:proofErr w:type="spellStart"/>
            <w:r>
              <w:t>Progress</w:t>
            </w:r>
            <w:proofErr w:type="spellEnd"/>
            <w:r>
              <w:t xml:space="preserve"> Status </w:t>
            </w:r>
            <w:proofErr w:type="spellStart"/>
            <w:r>
              <w:t>Record</w:t>
            </w:r>
            <w:proofErr w:type="spellEnd"/>
            <w:r>
              <w:t xml:space="preserve"> (Registro de estado de progreso)</w:t>
            </w:r>
          </w:p>
        </w:tc>
        <w:tc>
          <w:tcPr>
            <w:tcW w:w="2976" w:type="dxa"/>
          </w:tcPr>
          <w:p w14:paraId="1ED9C97A" w14:textId="5C3A579A" w:rsidR="002D2B7D" w:rsidRDefault="0002136A" w:rsidP="00BF7FC7">
            <w:pPr>
              <w:pStyle w:val="Prrafodelista"/>
              <w:spacing w:line="240" w:lineRule="auto"/>
              <w:ind w:left="0" w:firstLine="0"/>
              <w:contextualSpacing w:val="0"/>
            </w:pPr>
            <w:r>
              <w:t>Registro del avance en el proyecto con respecto al Plan del proyecto.</w:t>
            </w:r>
          </w:p>
        </w:tc>
        <w:tc>
          <w:tcPr>
            <w:tcW w:w="3119" w:type="dxa"/>
          </w:tcPr>
          <w:p w14:paraId="2413145B" w14:textId="19F86E58" w:rsidR="002D2B7D" w:rsidRDefault="002D2B7D" w:rsidP="00BF7FC7">
            <w:pPr>
              <w:pStyle w:val="Prrafodelista"/>
              <w:spacing w:line="240" w:lineRule="auto"/>
              <w:ind w:left="0" w:firstLine="0"/>
              <w:contextualSpacing w:val="0"/>
            </w:pPr>
            <w:r>
              <w:t>Gestión del proyecto.</w:t>
            </w:r>
          </w:p>
        </w:tc>
      </w:tr>
      <w:tr w:rsidR="002D2B7D" w14:paraId="5D1E75E1" w14:textId="77777777" w:rsidTr="001C01F0">
        <w:trPr>
          <w:trHeight w:val="1768"/>
        </w:trPr>
        <w:tc>
          <w:tcPr>
            <w:tcW w:w="516" w:type="dxa"/>
          </w:tcPr>
          <w:p w14:paraId="643FE7F5" w14:textId="77777777" w:rsidR="002D2B7D" w:rsidRDefault="002D2B7D" w:rsidP="00BF7FC7">
            <w:pPr>
              <w:pStyle w:val="Prrafodelista"/>
              <w:spacing w:line="240" w:lineRule="auto"/>
              <w:ind w:left="0" w:firstLine="0"/>
              <w:contextualSpacing w:val="0"/>
              <w:jc w:val="center"/>
            </w:pPr>
          </w:p>
          <w:p w14:paraId="02B29147" w14:textId="77777777" w:rsidR="002D2B7D" w:rsidRDefault="002D2B7D" w:rsidP="00BF7FC7">
            <w:pPr>
              <w:pStyle w:val="Prrafodelista"/>
              <w:spacing w:line="240" w:lineRule="auto"/>
              <w:ind w:left="0" w:firstLine="0"/>
              <w:contextualSpacing w:val="0"/>
              <w:jc w:val="center"/>
            </w:pPr>
          </w:p>
          <w:p w14:paraId="3254BE83" w14:textId="44040D28" w:rsidR="002D2B7D" w:rsidRDefault="00F50D4A" w:rsidP="00BF7FC7">
            <w:pPr>
              <w:pStyle w:val="Prrafodelista"/>
              <w:spacing w:line="240" w:lineRule="auto"/>
              <w:ind w:left="0" w:firstLine="0"/>
              <w:contextualSpacing w:val="0"/>
              <w:jc w:val="center"/>
            </w:pPr>
            <w:r>
              <w:t>6</w:t>
            </w:r>
            <w:r w:rsidR="002D2B7D">
              <w:t>.</w:t>
            </w:r>
          </w:p>
        </w:tc>
        <w:tc>
          <w:tcPr>
            <w:tcW w:w="2020" w:type="dxa"/>
          </w:tcPr>
          <w:p w14:paraId="36B417D0" w14:textId="01A40B09" w:rsidR="002D2B7D" w:rsidRDefault="002D2B7D" w:rsidP="00BF7FC7">
            <w:pPr>
              <w:pStyle w:val="Prrafodelista"/>
              <w:spacing w:line="240" w:lineRule="auto"/>
              <w:ind w:left="0" w:firstLine="0"/>
              <w:contextualSpacing w:val="0"/>
            </w:pPr>
          </w:p>
          <w:p w14:paraId="1E1A49C6" w14:textId="77777777" w:rsidR="002D2B7D" w:rsidRDefault="002D2B7D" w:rsidP="00BF7FC7">
            <w:pPr>
              <w:pStyle w:val="Prrafodelista"/>
              <w:spacing w:line="240" w:lineRule="auto"/>
              <w:ind w:left="0" w:firstLine="0"/>
              <w:contextualSpacing w:val="0"/>
              <w:jc w:val="center"/>
            </w:pPr>
          </w:p>
          <w:p w14:paraId="781D6481" w14:textId="2E376494" w:rsidR="002D2B7D" w:rsidRDefault="002D2B7D" w:rsidP="00BF7FC7">
            <w:pPr>
              <w:pStyle w:val="Prrafodelista"/>
              <w:spacing w:line="240" w:lineRule="auto"/>
              <w:ind w:left="0" w:firstLine="0"/>
              <w:contextualSpacing w:val="0"/>
              <w:jc w:val="center"/>
            </w:pPr>
            <w:r>
              <w:t>Project Plan (Plan del Proyecto)</w:t>
            </w:r>
          </w:p>
        </w:tc>
        <w:tc>
          <w:tcPr>
            <w:tcW w:w="2976" w:type="dxa"/>
          </w:tcPr>
          <w:p w14:paraId="1AA59C8E" w14:textId="456F907A" w:rsidR="002D2B7D" w:rsidRDefault="00F50D4A" w:rsidP="00BF7FC7">
            <w:pPr>
              <w:pStyle w:val="Prrafodelista"/>
              <w:spacing w:line="240" w:lineRule="auto"/>
              <w:ind w:left="0" w:firstLine="0"/>
              <w:contextualSpacing w:val="0"/>
            </w:pPr>
            <w:r>
              <w:t>Presenta la planeación de todas las actividades del proyecto que se van a realizar con sus fechas. Esto asegura la finalización exitosa del proyecto.</w:t>
            </w:r>
          </w:p>
        </w:tc>
        <w:tc>
          <w:tcPr>
            <w:tcW w:w="3119" w:type="dxa"/>
          </w:tcPr>
          <w:p w14:paraId="60CB7AC3" w14:textId="77777777" w:rsidR="002D2B7D" w:rsidRDefault="002D2B7D" w:rsidP="00BF7FC7">
            <w:pPr>
              <w:pStyle w:val="Prrafodelista"/>
              <w:spacing w:line="240" w:lineRule="auto"/>
              <w:ind w:left="0" w:firstLine="0"/>
              <w:contextualSpacing w:val="0"/>
            </w:pPr>
          </w:p>
          <w:p w14:paraId="79317469" w14:textId="77777777" w:rsidR="002D2B7D" w:rsidRDefault="002D2B7D" w:rsidP="00BF7FC7">
            <w:pPr>
              <w:pStyle w:val="Prrafodelista"/>
              <w:spacing w:line="240" w:lineRule="auto"/>
              <w:ind w:left="0" w:firstLine="0"/>
              <w:contextualSpacing w:val="0"/>
            </w:pPr>
          </w:p>
          <w:p w14:paraId="1681B332" w14:textId="77777777" w:rsidR="002D2B7D" w:rsidRDefault="002D2B7D" w:rsidP="00BF7FC7">
            <w:pPr>
              <w:pStyle w:val="Prrafodelista"/>
              <w:spacing w:line="240" w:lineRule="auto"/>
              <w:ind w:left="0" w:firstLine="0"/>
              <w:contextualSpacing w:val="0"/>
            </w:pPr>
            <w:r>
              <w:t>Gestión del proyecto.</w:t>
            </w:r>
          </w:p>
          <w:p w14:paraId="0B7CAB8B" w14:textId="77777777" w:rsidR="002D2B7D" w:rsidRDefault="002D2B7D" w:rsidP="00BF7FC7">
            <w:pPr>
              <w:pStyle w:val="Prrafodelista"/>
              <w:spacing w:line="240" w:lineRule="auto"/>
              <w:ind w:left="0" w:firstLine="0"/>
              <w:contextualSpacing w:val="0"/>
            </w:pPr>
          </w:p>
          <w:p w14:paraId="5E73B872" w14:textId="5B40C035" w:rsidR="002C7C99" w:rsidRPr="00AC2FC8" w:rsidRDefault="002C7C99" w:rsidP="00BF7FC7">
            <w:pPr>
              <w:pStyle w:val="Prrafodelista"/>
              <w:spacing w:line="240" w:lineRule="auto"/>
              <w:ind w:left="0" w:firstLine="0"/>
              <w:contextualSpacing w:val="0"/>
            </w:pPr>
          </w:p>
        </w:tc>
      </w:tr>
      <w:tr w:rsidR="002C7C99" w14:paraId="50785033" w14:textId="77777777" w:rsidTr="00F57120">
        <w:tc>
          <w:tcPr>
            <w:tcW w:w="516" w:type="dxa"/>
          </w:tcPr>
          <w:p w14:paraId="45B97F12" w14:textId="5485BE49" w:rsidR="002C7C99" w:rsidRDefault="00F50D4A" w:rsidP="00BF7FC7">
            <w:pPr>
              <w:pStyle w:val="Prrafodelista"/>
              <w:spacing w:line="240" w:lineRule="auto"/>
              <w:ind w:left="0" w:firstLine="0"/>
              <w:contextualSpacing w:val="0"/>
              <w:jc w:val="center"/>
            </w:pPr>
            <w:r>
              <w:t>7</w:t>
            </w:r>
            <w:r w:rsidR="002C7C99">
              <w:t>.</w:t>
            </w:r>
          </w:p>
        </w:tc>
        <w:tc>
          <w:tcPr>
            <w:tcW w:w="2020" w:type="dxa"/>
          </w:tcPr>
          <w:p w14:paraId="784CADF4" w14:textId="28AF8A10" w:rsidR="002C7C99" w:rsidRDefault="002C7C99" w:rsidP="00BF7FC7">
            <w:pPr>
              <w:pStyle w:val="Prrafodelista"/>
              <w:spacing w:line="240" w:lineRule="auto"/>
              <w:ind w:left="0" w:firstLine="0"/>
              <w:contextualSpacing w:val="0"/>
              <w:jc w:val="center"/>
            </w:pPr>
            <w:r>
              <w:t xml:space="preserve">Project </w:t>
            </w:r>
            <w:proofErr w:type="spellStart"/>
            <w:r>
              <w:t>Repository</w:t>
            </w:r>
            <w:proofErr w:type="spellEnd"/>
            <w:r>
              <w:t xml:space="preserve"> (Repositorio del proyecto)</w:t>
            </w:r>
          </w:p>
        </w:tc>
        <w:tc>
          <w:tcPr>
            <w:tcW w:w="2976" w:type="dxa"/>
          </w:tcPr>
          <w:p w14:paraId="30BA505E" w14:textId="3706CAE0" w:rsidR="002C7C99" w:rsidRDefault="00F50D4A" w:rsidP="00BF7FC7">
            <w:pPr>
              <w:pStyle w:val="Prrafodelista"/>
              <w:spacing w:line="240" w:lineRule="auto"/>
              <w:ind w:left="0" w:firstLine="0"/>
              <w:contextualSpacing w:val="0"/>
            </w:pPr>
            <w:r>
              <w:t>Almacenamiento de los productos y sus respectivas entregas del proyecto.</w:t>
            </w:r>
          </w:p>
        </w:tc>
        <w:tc>
          <w:tcPr>
            <w:tcW w:w="3119" w:type="dxa"/>
          </w:tcPr>
          <w:p w14:paraId="76AA012F" w14:textId="564188BE" w:rsidR="002C7C99" w:rsidRDefault="002C7C99" w:rsidP="00BF7FC7">
            <w:pPr>
              <w:pStyle w:val="Prrafodelista"/>
              <w:spacing w:line="240" w:lineRule="auto"/>
              <w:ind w:left="0" w:firstLine="0"/>
              <w:contextualSpacing w:val="0"/>
            </w:pPr>
            <w:r>
              <w:t>Gestión del proyecto.</w:t>
            </w:r>
          </w:p>
        </w:tc>
      </w:tr>
      <w:tr w:rsidR="00F036E5" w14:paraId="17089E8E" w14:textId="77777777" w:rsidTr="00F57120">
        <w:tc>
          <w:tcPr>
            <w:tcW w:w="516" w:type="dxa"/>
          </w:tcPr>
          <w:p w14:paraId="58FB3F1E" w14:textId="5A44C597" w:rsidR="00F036E5" w:rsidRDefault="00F50D4A" w:rsidP="00BF7FC7">
            <w:pPr>
              <w:pStyle w:val="Prrafodelista"/>
              <w:spacing w:line="240" w:lineRule="auto"/>
              <w:ind w:left="0" w:firstLine="0"/>
              <w:contextualSpacing w:val="0"/>
              <w:jc w:val="center"/>
            </w:pPr>
            <w:r>
              <w:t>8</w:t>
            </w:r>
            <w:r w:rsidR="00F036E5">
              <w:t>.</w:t>
            </w:r>
          </w:p>
        </w:tc>
        <w:tc>
          <w:tcPr>
            <w:tcW w:w="2020" w:type="dxa"/>
          </w:tcPr>
          <w:p w14:paraId="39B14D92" w14:textId="45901766" w:rsidR="00F036E5" w:rsidRDefault="00F036E5" w:rsidP="00BF7FC7">
            <w:pPr>
              <w:pStyle w:val="Prrafodelista"/>
              <w:spacing w:line="240" w:lineRule="auto"/>
              <w:ind w:left="0" w:firstLine="0"/>
              <w:contextualSpacing w:val="0"/>
              <w:jc w:val="center"/>
            </w:pPr>
            <w:r w:rsidRPr="00F50D4A">
              <w:rPr>
                <w:rStyle w:val="tlid-translation"/>
              </w:rPr>
              <w:t xml:space="preserve">Project </w:t>
            </w:r>
            <w:proofErr w:type="spellStart"/>
            <w:r w:rsidR="00D235F9">
              <w:rPr>
                <w:rStyle w:val="tlid-translation"/>
              </w:rPr>
              <w:t>R</w:t>
            </w:r>
            <w:r w:rsidRPr="00F50D4A">
              <w:rPr>
                <w:rStyle w:val="tlid-translation"/>
              </w:rPr>
              <w:t>epository</w:t>
            </w:r>
            <w:proofErr w:type="spellEnd"/>
            <w:r w:rsidRPr="00F50D4A">
              <w:rPr>
                <w:rStyle w:val="tlid-translation"/>
              </w:rPr>
              <w:t xml:space="preserve"> </w:t>
            </w:r>
            <w:proofErr w:type="spellStart"/>
            <w:r w:rsidR="00D235F9">
              <w:rPr>
                <w:rStyle w:val="tlid-translation"/>
              </w:rPr>
              <w:t>B</w:t>
            </w:r>
            <w:r w:rsidRPr="00F50D4A">
              <w:rPr>
                <w:rStyle w:val="tlid-translation"/>
              </w:rPr>
              <w:t>ackup</w:t>
            </w:r>
            <w:proofErr w:type="spellEnd"/>
            <w:r>
              <w:t xml:space="preserve"> (Copia de seguridad del repositorio del proyecto)</w:t>
            </w:r>
          </w:p>
        </w:tc>
        <w:tc>
          <w:tcPr>
            <w:tcW w:w="2976" w:type="dxa"/>
          </w:tcPr>
          <w:p w14:paraId="61F9B48D" w14:textId="06783C2A" w:rsidR="00F50D4A" w:rsidRDefault="00F50D4A" w:rsidP="00BF7FC7">
            <w:pPr>
              <w:pStyle w:val="Prrafodelista"/>
              <w:spacing w:line="240" w:lineRule="auto"/>
              <w:ind w:left="0" w:firstLine="0"/>
              <w:contextualSpacing w:val="0"/>
            </w:pPr>
            <w:r>
              <w:t>Respaldo del repositorio principal como medida de contingencia para poder realizar la recuperación de la información.</w:t>
            </w:r>
          </w:p>
        </w:tc>
        <w:tc>
          <w:tcPr>
            <w:tcW w:w="3119" w:type="dxa"/>
          </w:tcPr>
          <w:p w14:paraId="4C2DB5EC" w14:textId="77777777" w:rsidR="00F036E5" w:rsidRDefault="00F036E5" w:rsidP="00BF7FC7">
            <w:pPr>
              <w:pStyle w:val="Prrafodelista"/>
              <w:spacing w:line="240" w:lineRule="auto"/>
              <w:ind w:left="0" w:firstLine="0"/>
              <w:contextualSpacing w:val="0"/>
            </w:pPr>
          </w:p>
          <w:p w14:paraId="3D0194D3" w14:textId="77777777" w:rsidR="00F50D4A" w:rsidRDefault="00F50D4A" w:rsidP="00BF7FC7">
            <w:pPr>
              <w:pStyle w:val="Prrafodelista"/>
              <w:spacing w:line="240" w:lineRule="auto"/>
              <w:ind w:left="0" w:firstLine="0"/>
              <w:contextualSpacing w:val="0"/>
            </w:pPr>
          </w:p>
          <w:p w14:paraId="43906F3F" w14:textId="206D40DB" w:rsidR="00F50D4A" w:rsidRDefault="00F50D4A" w:rsidP="00BF7FC7">
            <w:pPr>
              <w:pStyle w:val="Prrafodelista"/>
              <w:spacing w:line="240" w:lineRule="auto"/>
              <w:ind w:left="0" w:firstLine="0"/>
              <w:contextualSpacing w:val="0"/>
            </w:pPr>
            <w:r>
              <w:t>Gestión del proyecto.</w:t>
            </w:r>
          </w:p>
        </w:tc>
      </w:tr>
      <w:tr w:rsidR="001C01F0" w14:paraId="746692BD" w14:textId="77777777" w:rsidTr="0049643D">
        <w:tc>
          <w:tcPr>
            <w:tcW w:w="516" w:type="dxa"/>
          </w:tcPr>
          <w:p w14:paraId="32B837D7" w14:textId="77777777" w:rsidR="001C01F0" w:rsidRDefault="001C01F0" w:rsidP="00BF7FC7">
            <w:pPr>
              <w:pStyle w:val="Prrafodelista"/>
              <w:spacing w:line="240" w:lineRule="auto"/>
              <w:ind w:left="0" w:firstLine="0"/>
              <w:contextualSpacing w:val="0"/>
              <w:jc w:val="center"/>
            </w:pPr>
            <w:r w:rsidRPr="002D2B7D">
              <w:rPr>
                <w:b/>
              </w:rPr>
              <w:lastRenderedPageBreak/>
              <w:t>#</w:t>
            </w:r>
          </w:p>
        </w:tc>
        <w:tc>
          <w:tcPr>
            <w:tcW w:w="2020" w:type="dxa"/>
          </w:tcPr>
          <w:p w14:paraId="6042F7AA" w14:textId="77777777" w:rsidR="001C01F0" w:rsidRDefault="001C01F0" w:rsidP="00BF7FC7">
            <w:pPr>
              <w:pStyle w:val="Prrafodelista"/>
              <w:spacing w:line="240" w:lineRule="auto"/>
              <w:ind w:left="0" w:firstLine="0"/>
              <w:contextualSpacing w:val="0"/>
              <w:jc w:val="center"/>
            </w:pPr>
            <w:r w:rsidRPr="002D2B7D">
              <w:rPr>
                <w:b/>
              </w:rPr>
              <w:t>Nombre</w:t>
            </w:r>
          </w:p>
        </w:tc>
        <w:tc>
          <w:tcPr>
            <w:tcW w:w="2976" w:type="dxa"/>
          </w:tcPr>
          <w:p w14:paraId="04241652" w14:textId="77777777" w:rsidR="001C01F0" w:rsidRDefault="001C01F0" w:rsidP="00BF7FC7">
            <w:pPr>
              <w:pStyle w:val="Prrafodelista"/>
              <w:spacing w:line="240" w:lineRule="auto"/>
              <w:ind w:left="0" w:firstLine="0"/>
              <w:contextualSpacing w:val="0"/>
            </w:pPr>
            <w:r w:rsidRPr="002D2B7D">
              <w:rPr>
                <w:b/>
              </w:rPr>
              <w:t>Descripción</w:t>
            </w:r>
          </w:p>
        </w:tc>
        <w:tc>
          <w:tcPr>
            <w:tcW w:w="3119" w:type="dxa"/>
          </w:tcPr>
          <w:p w14:paraId="7778E7EE" w14:textId="77777777" w:rsidR="001C01F0" w:rsidRDefault="001C01F0" w:rsidP="00BF7FC7">
            <w:pPr>
              <w:pStyle w:val="Prrafodelista"/>
              <w:spacing w:line="240" w:lineRule="auto"/>
              <w:ind w:left="0" w:firstLine="0"/>
              <w:contextualSpacing w:val="0"/>
            </w:pPr>
            <w:r w:rsidRPr="002D2B7D">
              <w:rPr>
                <w:b/>
              </w:rPr>
              <w:t>Proceso de donde proviene</w:t>
            </w:r>
          </w:p>
        </w:tc>
      </w:tr>
      <w:tr w:rsidR="002C7C99" w14:paraId="79368B3B" w14:textId="77777777" w:rsidTr="00F57120">
        <w:tc>
          <w:tcPr>
            <w:tcW w:w="516" w:type="dxa"/>
          </w:tcPr>
          <w:p w14:paraId="4FA5970F" w14:textId="77777777" w:rsidR="002C7C99" w:rsidRDefault="002C7C99" w:rsidP="00BF7FC7">
            <w:pPr>
              <w:pStyle w:val="Prrafodelista"/>
              <w:spacing w:line="240" w:lineRule="auto"/>
              <w:ind w:left="0" w:firstLine="0"/>
              <w:contextualSpacing w:val="0"/>
              <w:jc w:val="center"/>
            </w:pPr>
          </w:p>
          <w:p w14:paraId="1EA0FC62" w14:textId="77777777" w:rsidR="002C7C99" w:rsidRDefault="002C7C99" w:rsidP="00BF7FC7">
            <w:pPr>
              <w:pStyle w:val="Prrafodelista"/>
              <w:spacing w:line="240" w:lineRule="auto"/>
              <w:ind w:left="0" w:firstLine="0"/>
              <w:contextualSpacing w:val="0"/>
              <w:jc w:val="center"/>
            </w:pPr>
          </w:p>
          <w:p w14:paraId="20FEFE97" w14:textId="77777777" w:rsidR="002C7C99" w:rsidRDefault="002C7C99" w:rsidP="00BF7FC7">
            <w:pPr>
              <w:pStyle w:val="Prrafodelista"/>
              <w:spacing w:line="240" w:lineRule="auto"/>
              <w:ind w:left="0" w:firstLine="0"/>
              <w:contextualSpacing w:val="0"/>
              <w:jc w:val="center"/>
            </w:pPr>
          </w:p>
          <w:p w14:paraId="7179A92A" w14:textId="77777777" w:rsidR="002C7C99" w:rsidRDefault="002C7C99" w:rsidP="00BF7FC7">
            <w:pPr>
              <w:pStyle w:val="Prrafodelista"/>
              <w:spacing w:line="240" w:lineRule="auto"/>
              <w:ind w:left="0" w:firstLine="0"/>
              <w:contextualSpacing w:val="0"/>
              <w:jc w:val="center"/>
            </w:pPr>
          </w:p>
          <w:p w14:paraId="635BA6F1" w14:textId="77777777" w:rsidR="002C7C99" w:rsidRDefault="002C7C99" w:rsidP="00BF7FC7">
            <w:pPr>
              <w:pStyle w:val="Prrafodelista"/>
              <w:spacing w:line="240" w:lineRule="auto"/>
              <w:ind w:left="0" w:firstLine="0"/>
              <w:contextualSpacing w:val="0"/>
              <w:jc w:val="center"/>
            </w:pPr>
          </w:p>
          <w:p w14:paraId="4E2060F6" w14:textId="77777777" w:rsidR="002C7C99" w:rsidRDefault="002C7C99" w:rsidP="00BF7FC7">
            <w:pPr>
              <w:pStyle w:val="Prrafodelista"/>
              <w:spacing w:line="240" w:lineRule="auto"/>
              <w:ind w:left="0" w:firstLine="0"/>
              <w:contextualSpacing w:val="0"/>
              <w:jc w:val="center"/>
            </w:pPr>
          </w:p>
          <w:p w14:paraId="4B34AF68" w14:textId="77777777" w:rsidR="002C7C99" w:rsidRDefault="002C7C99" w:rsidP="00BF7FC7">
            <w:pPr>
              <w:pStyle w:val="Prrafodelista"/>
              <w:spacing w:line="240" w:lineRule="auto"/>
              <w:ind w:left="0" w:firstLine="0"/>
              <w:contextualSpacing w:val="0"/>
              <w:jc w:val="center"/>
            </w:pPr>
          </w:p>
          <w:p w14:paraId="3F3A1427" w14:textId="77777777" w:rsidR="002C7C99" w:rsidRDefault="002C7C99" w:rsidP="00BF7FC7">
            <w:pPr>
              <w:pStyle w:val="Prrafodelista"/>
              <w:spacing w:line="240" w:lineRule="auto"/>
              <w:ind w:left="0" w:firstLine="0"/>
              <w:contextualSpacing w:val="0"/>
              <w:jc w:val="center"/>
            </w:pPr>
          </w:p>
          <w:p w14:paraId="3224012C" w14:textId="47B20202" w:rsidR="002C7C99" w:rsidRDefault="002C7C99" w:rsidP="00BF7FC7">
            <w:pPr>
              <w:pStyle w:val="Prrafodelista"/>
              <w:spacing w:line="240" w:lineRule="auto"/>
              <w:ind w:left="0" w:firstLine="0"/>
              <w:contextualSpacing w:val="0"/>
              <w:jc w:val="center"/>
            </w:pPr>
          </w:p>
          <w:p w14:paraId="1303F4CD" w14:textId="19D3096F" w:rsidR="002C7C99" w:rsidRDefault="002C7C99" w:rsidP="00BF7FC7">
            <w:pPr>
              <w:pStyle w:val="Prrafodelista"/>
              <w:spacing w:line="240" w:lineRule="auto"/>
              <w:ind w:left="0" w:firstLine="0"/>
              <w:contextualSpacing w:val="0"/>
              <w:jc w:val="center"/>
            </w:pPr>
          </w:p>
          <w:p w14:paraId="501D9A33" w14:textId="77777777" w:rsidR="002C7C99" w:rsidRDefault="002C7C99" w:rsidP="00BF7FC7">
            <w:pPr>
              <w:pStyle w:val="Prrafodelista"/>
              <w:spacing w:line="240" w:lineRule="auto"/>
              <w:ind w:left="0" w:firstLine="0"/>
              <w:contextualSpacing w:val="0"/>
              <w:jc w:val="center"/>
            </w:pPr>
          </w:p>
          <w:p w14:paraId="6738B19A" w14:textId="083866D2" w:rsidR="002C7C99" w:rsidRDefault="00F50D4A" w:rsidP="00BF7FC7">
            <w:pPr>
              <w:pStyle w:val="Prrafodelista"/>
              <w:spacing w:line="240" w:lineRule="auto"/>
              <w:ind w:left="0" w:firstLine="0"/>
              <w:contextualSpacing w:val="0"/>
              <w:jc w:val="center"/>
            </w:pPr>
            <w:r>
              <w:t>9</w:t>
            </w:r>
            <w:r w:rsidR="002C7C99">
              <w:t>.</w:t>
            </w:r>
          </w:p>
        </w:tc>
        <w:tc>
          <w:tcPr>
            <w:tcW w:w="2020" w:type="dxa"/>
          </w:tcPr>
          <w:p w14:paraId="0529D028" w14:textId="77777777" w:rsidR="002C7C99" w:rsidRDefault="002C7C99" w:rsidP="00BF7FC7">
            <w:pPr>
              <w:pStyle w:val="Prrafodelista"/>
              <w:spacing w:line="240" w:lineRule="auto"/>
              <w:ind w:left="0" w:firstLine="0"/>
              <w:contextualSpacing w:val="0"/>
              <w:jc w:val="center"/>
            </w:pPr>
          </w:p>
          <w:p w14:paraId="302347DA" w14:textId="77777777" w:rsidR="002C7C99" w:rsidRDefault="002C7C99" w:rsidP="00BF7FC7">
            <w:pPr>
              <w:pStyle w:val="Prrafodelista"/>
              <w:spacing w:line="240" w:lineRule="auto"/>
              <w:ind w:left="0" w:firstLine="0"/>
              <w:contextualSpacing w:val="0"/>
              <w:jc w:val="center"/>
            </w:pPr>
          </w:p>
          <w:p w14:paraId="54884E4F" w14:textId="77777777" w:rsidR="002C7C99" w:rsidRDefault="002C7C99" w:rsidP="00BF7FC7">
            <w:pPr>
              <w:pStyle w:val="Prrafodelista"/>
              <w:spacing w:line="240" w:lineRule="auto"/>
              <w:ind w:left="0" w:firstLine="0"/>
              <w:contextualSpacing w:val="0"/>
              <w:jc w:val="center"/>
            </w:pPr>
          </w:p>
          <w:p w14:paraId="0C311DEB" w14:textId="77777777" w:rsidR="002C7C99" w:rsidRDefault="002C7C99" w:rsidP="00BF7FC7">
            <w:pPr>
              <w:pStyle w:val="Prrafodelista"/>
              <w:spacing w:line="240" w:lineRule="auto"/>
              <w:ind w:left="0" w:firstLine="0"/>
              <w:contextualSpacing w:val="0"/>
              <w:jc w:val="center"/>
            </w:pPr>
          </w:p>
          <w:p w14:paraId="53558574" w14:textId="77777777" w:rsidR="002C7C99" w:rsidRDefault="002C7C99" w:rsidP="00BF7FC7">
            <w:pPr>
              <w:pStyle w:val="Prrafodelista"/>
              <w:spacing w:line="240" w:lineRule="auto"/>
              <w:ind w:left="0" w:firstLine="0"/>
              <w:contextualSpacing w:val="0"/>
              <w:jc w:val="center"/>
            </w:pPr>
          </w:p>
          <w:p w14:paraId="12ED9F1E" w14:textId="77777777" w:rsidR="002C7C99" w:rsidRDefault="002C7C99" w:rsidP="00BF7FC7">
            <w:pPr>
              <w:pStyle w:val="Prrafodelista"/>
              <w:spacing w:line="240" w:lineRule="auto"/>
              <w:ind w:left="0" w:firstLine="0"/>
              <w:contextualSpacing w:val="0"/>
              <w:jc w:val="center"/>
            </w:pPr>
          </w:p>
          <w:p w14:paraId="40FDEB8F" w14:textId="77777777" w:rsidR="002C7C99" w:rsidRDefault="002C7C99" w:rsidP="00BF7FC7">
            <w:pPr>
              <w:pStyle w:val="Prrafodelista"/>
              <w:spacing w:line="240" w:lineRule="auto"/>
              <w:ind w:left="0" w:firstLine="0"/>
              <w:contextualSpacing w:val="0"/>
              <w:jc w:val="center"/>
            </w:pPr>
          </w:p>
          <w:p w14:paraId="6842A67D" w14:textId="77777777" w:rsidR="002C7C99" w:rsidRDefault="002C7C99" w:rsidP="00BF7FC7">
            <w:pPr>
              <w:pStyle w:val="Prrafodelista"/>
              <w:spacing w:line="240" w:lineRule="auto"/>
              <w:ind w:left="0" w:firstLine="0"/>
              <w:contextualSpacing w:val="0"/>
              <w:jc w:val="center"/>
            </w:pPr>
          </w:p>
          <w:p w14:paraId="05025FBA" w14:textId="5FF9E592" w:rsidR="002C7C99" w:rsidRDefault="002C7C99" w:rsidP="00BF7FC7">
            <w:pPr>
              <w:pStyle w:val="Prrafodelista"/>
              <w:spacing w:line="240" w:lineRule="auto"/>
              <w:ind w:left="0" w:firstLine="0"/>
              <w:contextualSpacing w:val="0"/>
              <w:jc w:val="center"/>
            </w:pPr>
            <w:r>
              <w:t>Software Configuration (Configuración del software)</w:t>
            </w:r>
          </w:p>
        </w:tc>
        <w:tc>
          <w:tcPr>
            <w:tcW w:w="2976" w:type="dxa"/>
          </w:tcPr>
          <w:p w14:paraId="10E8FBEA" w14:textId="73B2FCD3" w:rsidR="002C7C99" w:rsidRDefault="00D53455" w:rsidP="00BF7FC7">
            <w:pPr>
              <w:pStyle w:val="Prrafodelista"/>
              <w:spacing w:line="240" w:lineRule="auto"/>
              <w:ind w:left="0" w:firstLine="0"/>
              <w:contextualSpacing w:val="0"/>
            </w:pPr>
            <w:r>
              <w:t>C</w:t>
            </w:r>
            <w:r w:rsidR="002C7C99">
              <w:t>onjunto de productos de software identificado</w:t>
            </w:r>
            <w:r>
              <w:t>s. Estos son</w:t>
            </w:r>
            <w:r w:rsidR="002C7C99">
              <w:t>:</w:t>
            </w:r>
          </w:p>
          <w:p w14:paraId="55150CBC" w14:textId="77777777" w:rsidR="002C7C99" w:rsidRDefault="002C7C99" w:rsidP="00BF7FC7">
            <w:pPr>
              <w:pStyle w:val="Prrafodelista"/>
              <w:numPr>
                <w:ilvl w:val="0"/>
                <w:numId w:val="136"/>
              </w:numPr>
              <w:spacing w:line="240" w:lineRule="auto"/>
              <w:contextualSpacing w:val="0"/>
            </w:pPr>
            <w:r>
              <w:t>Especificación de requerimientos</w:t>
            </w:r>
          </w:p>
          <w:p w14:paraId="23966223" w14:textId="77777777" w:rsidR="002C7C99" w:rsidRDefault="002C7C99" w:rsidP="00BF7FC7">
            <w:pPr>
              <w:pStyle w:val="Prrafodelista"/>
              <w:numPr>
                <w:ilvl w:val="0"/>
                <w:numId w:val="136"/>
              </w:numPr>
              <w:spacing w:line="240" w:lineRule="auto"/>
              <w:ind w:left="357" w:hanging="357"/>
              <w:contextualSpacing w:val="0"/>
            </w:pPr>
            <w:r>
              <w:t>Diseño de software</w:t>
            </w:r>
          </w:p>
          <w:p w14:paraId="5B3FAA63" w14:textId="77777777" w:rsidR="002C7C99" w:rsidRDefault="002C7C99" w:rsidP="00BF7FC7">
            <w:pPr>
              <w:pStyle w:val="Prrafodelista"/>
              <w:numPr>
                <w:ilvl w:val="0"/>
                <w:numId w:val="136"/>
              </w:numPr>
              <w:spacing w:line="240" w:lineRule="auto"/>
              <w:ind w:left="357" w:hanging="357"/>
              <w:contextualSpacing w:val="0"/>
            </w:pPr>
            <w:r>
              <w:t>Registro de trazabilidad</w:t>
            </w:r>
          </w:p>
          <w:p w14:paraId="3478715B" w14:textId="77777777" w:rsidR="002C7C99" w:rsidRDefault="002C7C99" w:rsidP="00BF7FC7">
            <w:pPr>
              <w:pStyle w:val="Prrafodelista"/>
              <w:numPr>
                <w:ilvl w:val="0"/>
                <w:numId w:val="136"/>
              </w:numPr>
              <w:spacing w:line="240" w:lineRule="auto"/>
              <w:ind w:left="357" w:hanging="357"/>
              <w:contextualSpacing w:val="0"/>
            </w:pPr>
            <w:r>
              <w:t>Componentes de software</w:t>
            </w:r>
          </w:p>
          <w:p w14:paraId="0BA17E4A" w14:textId="77777777" w:rsidR="002C7C99" w:rsidRDefault="002C7C99" w:rsidP="00BF7FC7">
            <w:pPr>
              <w:pStyle w:val="Prrafodelista"/>
              <w:numPr>
                <w:ilvl w:val="0"/>
                <w:numId w:val="136"/>
              </w:numPr>
              <w:spacing w:line="240" w:lineRule="auto"/>
              <w:ind w:left="357" w:hanging="357"/>
              <w:contextualSpacing w:val="0"/>
            </w:pPr>
            <w:r>
              <w:t>Software</w:t>
            </w:r>
          </w:p>
          <w:p w14:paraId="4D768246" w14:textId="77777777" w:rsidR="002C7C99" w:rsidRDefault="002C7C99" w:rsidP="00BF7FC7">
            <w:pPr>
              <w:pStyle w:val="Prrafodelista"/>
              <w:numPr>
                <w:ilvl w:val="0"/>
                <w:numId w:val="136"/>
              </w:numPr>
              <w:spacing w:line="240" w:lineRule="auto"/>
              <w:ind w:left="357" w:hanging="357"/>
              <w:contextualSpacing w:val="0"/>
            </w:pPr>
            <w:r>
              <w:t>Casos de prueba y procedimientos de prueba</w:t>
            </w:r>
          </w:p>
          <w:p w14:paraId="56708368" w14:textId="77777777" w:rsidR="002C7C99" w:rsidRDefault="002C7C99" w:rsidP="00BF7FC7">
            <w:pPr>
              <w:pStyle w:val="Prrafodelista"/>
              <w:numPr>
                <w:ilvl w:val="0"/>
                <w:numId w:val="136"/>
              </w:numPr>
              <w:spacing w:line="240" w:lineRule="auto"/>
              <w:ind w:left="357" w:hanging="357"/>
              <w:contextualSpacing w:val="0"/>
            </w:pPr>
            <w:r>
              <w:t>Reporte de pruebas</w:t>
            </w:r>
          </w:p>
          <w:p w14:paraId="356E0DAA" w14:textId="77777777" w:rsidR="002C7C99" w:rsidRDefault="002C7C99" w:rsidP="00BF7FC7">
            <w:pPr>
              <w:pStyle w:val="Prrafodelista"/>
              <w:numPr>
                <w:ilvl w:val="0"/>
                <w:numId w:val="136"/>
              </w:numPr>
              <w:spacing w:line="240" w:lineRule="auto"/>
              <w:ind w:left="357" w:hanging="357"/>
              <w:contextualSpacing w:val="0"/>
            </w:pPr>
            <w:r>
              <w:t>Manual de operación</w:t>
            </w:r>
          </w:p>
          <w:p w14:paraId="463CC69A" w14:textId="77777777" w:rsidR="002C7C99" w:rsidRDefault="002C7C99" w:rsidP="00BF7FC7">
            <w:pPr>
              <w:pStyle w:val="Prrafodelista"/>
              <w:numPr>
                <w:ilvl w:val="0"/>
                <w:numId w:val="136"/>
              </w:numPr>
              <w:spacing w:line="240" w:lineRule="auto"/>
              <w:ind w:left="357" w:hanging="357"/>
              <w:contextualSpacing w:val="0"/>
            </w:pPr>
            <w:r>
              <w:t>Manual de usuario</w:t>
            </w:r>
          </w:p>
          <w:p w14:paraId="471F22EF" w14:textId="78755104" w:rsidR="002C7C99" w:rsidRDefault="002C7C99" w:rsidP="00BF7FC7">
            <w:pPr>
              <w:pStyle w:val="Prrafodelista"/>
              <w:numPr>
                <w:ilvl w:val="0"/>
                <w:numId w:val="136"/>
              </w:numPr>
              <w:spacing w:line="240" w:lineRule="auto"/>
              <w:ind w:left="357" w:hanging="357"/>
              <w:contextualSpacing w:val="0"/>
            </w:pPr>
            <w:r>
              <w:t>Manual de mantenimiento</w:t>
            </w:r>
          </w:p>
        </w:tc>
        <w:tc>
          <w:tcPr>
            <w:tcW w:w="3119" w:type="dxa"/>
          </w:tcPr>
          <w:p w14:paraId="759207C3" w14:textId="77777777" w:rsidR="002C7C99" w:rsidRDefault="002C7C99" w:rsidP="00BF7FC7">
            <w:pPr>
              <w:pStyle w:val="Prrafodelista"/>
              <w:spacing w:line="240" w:lineRule="auto"/>
              <w:ind w:left="0" w:firstLine="0"/>
              <w:contextualSpacing w:val="0"/>
            </w:pPr>
          </w:p>
          <w:p w14:paraId="7E40C430" w14:textId="77777777" w:rsidR="002C7C99" w:rsidRDefault="002C7C99" w:rsidP="00BF7FC7">
            <w:pPr>
              <w:pStyle w:val="Prrafodelista"/>
              <w:spacing w:line="240" w:lineRule="auto"/>
              <w:ind w:left="0" w:firstLine="0"/>
              <w:contextualSpacing w:val="0"/>
            </w:pPr>
          </w:p>
          <w:p w14:paraId="15B36B7D" w14:textId="77777777" w:rsidR="002C7C99" w:rsidRDefault="002C7C99" w:rsidP="00BF7FC7">
            <w:pPr>
              <w:pStyle w:val="Prrafodelista"/>
              <w:spacing w:line="240" w:lineRule="auto"/>
              <w:ind w:left="0" w:firstLine="0"/>
              <w:contextualSpacing w:val="0"/>
            </w:pPr>
          </w:p>
          <w:p w14:paraId="1F2F4C3D" w14:textId="77777777" w:rsidR="002C7C99" w:rsidRDefault="002C7C99" w:rsidP="00BF7FC7">
            <w:pPr>
              <w:pStyle w:val="Prrafodelista"/>
              <w:spacing w:line="240" w:lineRule="auto"/>
              <w:ind w:left="0" w:firstLine="0"/>
              <w:contextualSpacing w:val="0"/>
            </w:pPr>
          </w:p>
          <w:p w14:paraId="748C91FB" w14:textId="77777777" w:rsidR="002C7C99" w:rsidRDefault="002C7C99" w:rsidP="00BF7FC7">
            <w:pPr>
              <w:pStyle w:val="Prrafodelista"/>
              <w:spacing w:line="240" w:lineRule="auto"/>
              <w:ind w:left="0" w:firstLine="0"/>
              <w:contextualSpacing w:val="0"/>
            </w:pPr>
          </w:p>
          <w:p w14:paraId="4FC93182" w14:textId="77777777" w:rsidR="002C7C99" w:rsidRDefault="002C7C99" w:rsidP="00BF7FC7">
            <w:pPr>
              <w:pStyle w:val="Prrafodelista"/>
              <w:spacing w:line="240" w:lineRule="auto"/>
              <w:ind w:left="0" w:firstLine="0"/>
              <w:contextualSpacing w:val="0"/>
            </w:pPr>
          </w:p>
          <w:p w14:paraId="747D34A5" w14:textId="77777777" w:rsidR="002C7C99" w:rsidRDefault="002C7C99" w:rsidP="00BF7FC7">
            <w:pPr>
              <w:pStyle w:val="Prrafodelista"/>
              <w:spacing w:line="240" w:lineRule="auto"/>
              <w:ind w:left="0" w:firstLine="0"/>
              <w:contextualSpacing w:val="0"/>
            </w:pPr>
          </w:p>
          <w:p w14:paraId="025997C7" w14:textId="77777777" w:rsidR="002C7C99" w:rsidRDefault="002C7C99" w:rsidP="00BF7FC7">
            <w:pPr>
              <w:pStyle w:val="Prrafodelista"/>
              <w:spacing w:line="240" w:lineRule="auto"/>
              <w:ind w:left="0" w:firstLine="0"/>
              <w:contextualSpacing w:val="0"/>
            </w:pPr>
          </w:p>
          <w:p w14:paraId="42206E42" w14:textId="77777777" w:rsidR="002C7C99" w:rsidRDefault="002C7C99" w:rsidP="00BF7FC7">
            <w:pPr>
              <w:pStyle w:val="Prrafodelista"/>
              <w:spacing w:line="240" w:lineRule="auto"/>
              <w:ind w:left="0" w:firstLine="0"/>
              <w:contextualSpacing w:val="0"/>
            </w:pPr>
          </w:p>
          <w:p w14:paraId="108C05CA" w14:textId="5A1A26E7" w:rsidR="002C7C99" w:rsidRDefault="002C7C99" w:rsidP="00BF7FC7">
            <w:pPr>
              <w:pStyle w:val="Prrafodelista"/>
              <w:spacing w:line="240" w:lineRule="auto"/>
              <w:ind w:left="0" w:firstLine="0"/>
              <w:contextualSpacing w:val="0"/>
            </w:pPr>
            <w:r>
              <w:t>Implementación de software.</w:t>
            </w:r>
          </w:p>
        </w:tc>
      </w:tr>
      <w:tr w:rsidR="002C7C99" w14:paraId="6163529A" w14:textId="77777777" w:rsidTr="00F57120">
        <w:tc>
          <w:tcPr>
            <w:tcW w:w="516" w:type="dxa"/>
          </w:tcPr>
          <w:p w14:paraId="7633C0E4" w14:textId="701E3550" w:rsidR="002C7C99" w:rsidRDefault="006010FC" w:rsidP="00BF7FC7">
            <w:pPr>
              <w:pStyle w:val="Prrafodelista"/>
              <w:spacing w:line="240" w:lineRule="auto"/>
              <w:ind w:left="0" w:firstLine="0"/>
              <w:contextualSpacing w:val="0"/>
              <w:jc w:val="center"/>
            </w:pPr>
            <w:r>
              <w:t>1</w:t>
            </w:r>
            <w:r w:rsidR="004E3EBE">
              <w:t>0</w:t>
            </w:r>
            <w:r w:rsidR="002C7C99">
              <w:t>.</w:t>
            </w:r>
          </w:p>
        </w:tc>
        <w:tc>
          <w:tcPr>
            <w:tcW w:w="2020" w:type="dxa"/>
          </w:tcPr>
          <w:p w14:paraId="3A7BEE67" w14:textId="4527C8FA" w:rsidR="002C7C99" w:rsidRDefault="002C7C99" w:rsidP="00BF7FC7">
            <w:pPr>
              <w:pStyle w:val="Prrafodelista"/>
              <w:spacing w:line="240" w:lineRule="auto"/>
              <w:ind w:left="0" w:firstLine="0"/>
              <w:contextualSpacing w:val="0"/>
              <w:jc w:val="center"/>
            </w:pPr>
            <w:proofErr w:type="spellStart"/>
            <w:r>
              <w:t>Verification</w:t>
            </w:r>
            <w:proofErr w:type="spellEnd"/>
            <w:r>
              <w:t xml:space="preserve"> </w:t>
            </w:r>
            <w:proofErr w:type="spellStart"/>
            <w:r>
              <w:t>Results</w:t>
            </w:r>
            <w:proofErr w:type="spellEnd"/>
            <w:r>
              <w:t xml:space="preserve"> (Resultados de la verificación)</w:t>
            </w:r>
          </w:p>
        </w:tc>
        <w:tc>
          <w:tcPr>
            <w:tcW w:w="2976" w:type="dxa"/>
          </w:tcPr>
          <w:p w14:paraId="3F75BDC2" w14:textId="2B6681F5" w:rsidR="002C7C99" w:rsidRDefault="002C7C99" w:rsidP="00BF7FC7">
            <w:pPr>
              <w:pStyle w:val="Prrafodelista"/>
              <w:spacing w:line="240" w:lineRule="auto"/>
              <w:ind w:left="0" w:firstLine="0"/>
              <w:contextualSpacing w:val="0"/>
            </w:pPr>
            <w:r>
              <w:t>Document</w:t>
            </w:r>
            <w:r w:rsidR="001D79FB">
              <w:t>a</w:t>
            </w:r>
            <w:r>
              <w:t xml:space="preserve"> la ejecución de la verificación</w:t>
            </w:r>
            <w:r w:rsidR="001D79FB">
              <w:t xml:space="preserve"> del plan del proyecto</w:t>
            </w:r>
            <w:r>
              <w:t>.</w:t>
            </w:r>
          </w:p>
        </w:tc>
        <w:tc>
          <w:tcPr>
            <w:tcW w:w="3119" w:type="dxa"/>
          </w:tcPr>
          <w:p w14:paraId="56BF5BF8" w14:textId="0A75E6F9" w:rsidR="001D79FB" w:rsidRDefault="001D79FB" w:rsidP="00BF7FC7">
            <w:pPr>
              <w:pStyle w:val="Prrafodelista"/>
              <w:spacing w:line="240" w:lineRule="auto"/>
              <w:ind w:left="0" w:firstLine="0"/>
              <w:contextualSpacing w:val="0"/>
            </w:pPr>
            <w:r>
              <w:t>Gestión del proyecto.</w:t>
            </w:r>
          </w:p>
          <w:p w14:paraId="22FD9B3D" w14:textId="28080548" w:rsidR="002C7C99" w:rsidRDefault="002C7C99" w:rsidP="00BF7FC7">
            <w:pPr>
              <w:pStyle w:val="Prrafodelista"/>
              <w:spacing w:line="240" w:lineRule="auto"/>
              <w:ind w:left="0" w:firstLine="0"/>
              <w:contextualSpacing w:val="0"/>
            </w:pPr>
            <w:r>
              <w:t>Implementación de software.</w:t>
            </w:r>
          </w:p>
        </w:tc>
      </w:tr>
      <w:tr w:rsidR="002C7C99" w14:paraId="566FC6B4" w14:textId="77777777" w:rsidTr="00F57120">
        <w:tc>
          <w:tcPr>
            <w:tcW w:w="516" w:type="dxa"/>
          </w:tcPr>
          <w:p w14:paraId="0FB938E3" w14:textId="08A5A7A0" w:rsidR="002C7C99" w:rsidRDefault="006010FC" w:rsidP="00BF7FC7">
            <w:pPr>
              <w:pStyle w:val="Prrafodelista"/>
              <w:spacing w:line="240" w:lineRule="auto"/>
              <w:ind w:left="0" w:firstLine="0"/>
              <w:contextualSpacing w:val="0"/>
              <w:jc w:val="center"/>
            </w:pPr>
            <w:r>
              <w:t>1</w:t>
            </w:r>
            <w:r w:rsidR="004E3EBE">
              <w:t>1</w:t>
            </w:r>
            <w:r w:rsidR="002C7C99">
              <w:t>.</w:t>
            </w:r>
          </w:p>
        </w:tc>
        <w:tc>
          <w:tcPr>
            <w:tcW w:w="2020" w:type="dxa"/>
          </w:tcPr>
          <w:p w14:paraId="4FC81496" w14:textId="00092F04" w:rsidR="002C7C99" w:rsidRDefault="002C7C99" w:rsidP="00BF7FC7">
            <w:pPr>
              <w:pStyle w:val="Prrafodelista"/>
              <w:spacing w:line="240" w:lineRule="auto"/>
              <w:ind w:left="0" w:firstLine="0"/>
              <w:contextualSpacing w:val="0"/>
              <w:jc w:val="center"/>
            </w:pPr>
            <w:proofErr w:type="spellStart"/>
            <w:r>
              <w:t>Validation</w:t>
            </w:r>
            <w:proofErr w:type="spellEnd"/>
            <w:r>
              <w:t xml:space="preserve"> </w:t>
            </w:r>
            <w:proofErr w:type="spellStart"/>
            <w:r>
              <w:t>Results</w:t>
            </w:r>
            <w:proofErr w:type="spellEnd"/>
            <w:r>
              <w:t xml:space="preserve"> (Resultados de la validación)</w:t>
            </w:r>
          </w:p>
        </w:tc>
        <w:tc>
          <w:tcPr>
            <w:tcW w:w="2976" w:type="dxa"/>
          </w:tcPr>
          <w:p w14:paraId="49CA9A34" w14:textId="32CE5928" w:rsidR="002C7C99" w:rsidRDefault="002C7C99" w:rsidP="00BF7FC7">
            <w:pPr>
              <w:pStyle w:val="Prrafodelista"/>
              <w:spacing w:line="240" w:lineRule="auto"/>
              <w:ind w:left="0" w:firstLine="0"/>
              <w:contextualSpacing w:val="0"/>
            </w:pPr>
            <w:r>
              <w:t>Documento la ejecución de la validación.</w:t>
            </w:r>
          </w:p>
        </w:tc>
        <w:tc>
          <w:tcPr>
            <w:tcW w:w="3119" w:type="dxa"/>
          </w:tcPr>
          <w:p w14:paraId="7C8AA350" w14:textId="0129B1C4" w:rsidR="002C7C99" w:rsidRDefault="002C7C99" w:rsidP="00BF7FC7">
            <w:pPr>
              <w:pStyle w:val="Prrafodelista"/>
              <w:spacing w:line="240" w:lineRule="auto"/>
              <w:ind w:left="0" w:firstLine="0"/>
              <w:contextualSpacing w:val="0"/>
            </w:pPr>
            <w:r>
              <w:t>Implementación de software.</w:t>
            </w:r>
          </w:p>
        </w:tc>
      </w:tr>
    </w:tbl>
    <w:p w14:paraId="60210869" w14:textId="77777777" w:rsidR="00AC2FC8" w:rsidRDefault="00AC2FC8" w:rsidP="006010FC">
      <w:pPr>
        <w:ind w:firstLine="0"/>
      </w:pPr>
    </w:p>
    <w:p w14:paraId="50EB6808" w14:textId="0B949084" w:rsidR="003507AC" w:rsidRDefault="0055430E" w:rsidP="00C7692B">
      <w:r>
        <w:t>Y finalmente, l</w:t>
      </w:r>
      <w:r w:rsidR="003507AC">
        <w:t xml:space="preserve">a ISO/IEC 29110 </w:t>
      </w:r>
      <w:r w:rsidR="006010FC">
        <w:t>define</w:t>
      </w:r>
      <w:r w:rsidR="003507AC">
        <w:t xml:space="preserve"> unos roles para el </w:t>
      </w:r>
      <w:r w:rsidR="006010FC">
        <w:t xml:space="preserve">desarrollo del </w:t>
      </w:r>
      <w:r w:rsidR="003507AC">
        <w:t>proyecto. Estos son: analista, cliente, diseñador, programador, gestor del proyecto, líder técnico y equipo de trabajo.</w:t>
      </w:r>
    </w:p>
    <w:p w14:paraId="40DF2E5B" w14:textId="372E918A" w:rsidR="00032469" w:rsidRDefault="00C15C62" w:rsidP="00B13319">
      <w:bookmarkStart w:id="22" w:name="_Toc19396218"/>
      <w:r w:rsidRPr="00B13319">
        <w:rPr>
          <w:rStyle w:val="Ttulo3Car"/>
        </w:rPr>
        <w:t>Metodología I</w:t>
      </w:r>
      <w:r w:rsidR="007C37BA" w:rsidRPr="00B13319">
        <w:rPr>
          <w:rStyle w:val="Ttulo3Car"/>
        </w:rPr>
        <w:t>CONIX</w:t>
      </w:r>
      <w:r w:rsidR="00B13319" w:rsidRPr="00B13319">
        <w:rPr>
          <w:rStyle w:val="Ttulo3Car"/>
        </w:rPr>
        <w:t>.</w:t>
      </w:r>
      <w:bookmarkEnd w:id="22"/>
      <w:r w:rsidR="00B13319">
        <w:t xml:space="preserve"> </w:t>
      </w:r>
      <w:r w:rsidR="00BB2D4D">
        <w:t>M</w:t>
      </w:r>
      <w:r w:rsidR="00A74BEE">
        <w:t xml:space="preserve">etodología de desarrollo de software de </w:t>
      </w:r>
      <w:r w:rsidR="00BB2D4D">
        <w:t>proporción media</w:t>
      </w:r>
      <w:r w:rsidR="00A74BEE">
        <w:t xml:space="preserve">, </w:t>
      </w:r>
      <w:r w:rsidR="00BB2D4D">
        <w:t>en la que el</w:t>
      </w:r>
      <w:r w:rsidR="00A74BEE">
        <w:t xml:space="preserve"> análisis y capacidad de </w:t>
      </w:r>
      <w:r w:rsidR="00BB2D4D">
        <w:t xml:space="preserve">su </w:t>
      </w:r>
      <w:r w:rsidR="00A74BEE">
        <w:t>diseño se basa en UML</w:t>
      </w:r>
      <w:r w:rsidR="00B20F55">
        <w:t xml:space="preserve"> (</w:t>
      </w:r>
      <w:proofErr w:type="spellStart"/>
      <w:r w:rsidR="00B20F55">
        <w:t>Unified</w:t>
      </w:r>
      <w:proofErr w:type="spellEnd"/>
      <w:r w:rsidR="00B20F55">
        <w:t xml:space="preserve"> </w:t>
      </w:r>
      <w:proofErr w:type="spellStart"/>
      <w:r w:rsidR="00B20F55">
        <w:t>Modeling</w:t>
      </w:r>
      <w:proofErr w:type="spellEnd"/>
      <w:r w:rsidR="00B20F55">
        <w:t xml:space="preserve"> </w:t>
      </w:r>
      <w:proofErr w:type="spellStart"/>
      <w:r w:rsidR="00B20F55">
        <w:t>Language</w:t>
      </w:r>
      <w:proofErr w:type="spellEnd"/>
      <w:r w:rsidR="00B20F55">
        <w:t>)</w:t>
      </w:r>
      <w:r w:rsidR="00BB2D4D">
        <w:t xml:space="preserve"> </w:t>
      </w:r>
      <w:r w:rsidR="00A74BEE">
        <w:fldChar w:fldCharType="begin"/>
      </w:r>
      <w:r w:rsidR="003B38E2">
        <w:instrText xml:space="preserve"> ADDIN ZOTERO_ITEM CSL_CITATION {"citationID":"mnaoNLhQ","properties":{"formattedCitation":"(Mnkandla &amp; Dwolatzky, 2004, p. 1)","plainCitation":"(Mnkandla &amp; Dwolatzky, 2004, p. 1)","noteIndex":0},"citationItems":[{"id":33,"uris":["http://zotero.org/users/5687329/items/VSC4ZLXB"],"uri":["http://zotero.org/users/5687329/items/VSC4ZLXB"],"itemData":{"id":33,"type":"report","title":"A Survey of Agile Methodologies","genre":"Científico","language":"Inglés","author":[{"family":"Mnkandla","given":"E."},{"family":"Dwolatzky","given":"B."}],"issued":{"date-parts":[["2004"]]}},"locator":"1","label":"page"}],"schema":"https://github.com/citation-style-language/schema/raw/master/csl-citation.json"} </w:instrText>
      </w:r>
      <w:r w:rsidR="00A74BEE">
        <w:fldChar w:fldCharType="separate"/>
      </w:r>
      <w:r w:rsidR="00A74BEE" w:rsidRPr="00A74BEE">
        <w:rPr>
          <w:rFonts w:cs="Times New Roman"/>
        </w:rPr>
        <w:t>(Mnkandla &amp; Dwolatzky, 2004, p. 1)</w:t>
      </w:r>
      <w:r w:rsidR="00A74BEE">
        <w:fldChar w:fldCharType="end"/>
      </w:r>
      <w:r w:rsidR="002826F4">
        <w:t xml:space="preserve">. </w:t>
      </w:r>
      <w:r w:rsidR="005827D9">
        <w:t xml:space="preserve">Fue elaborada por Doug Rosenberg y Kendall Scott. </w:t>
      </w:r>
      <w:r w:rsidR="002826F4">
        <w:t>Se dice que ICONIX se encuentra entre la complejidad de RUP (</w:t>
      </w:r>
      <w:proofErr w:type="spellStart"/>
      <w:r w:rsidR="002826F4">
        <w:t>Rational</w:t>
      </w:r>
      <w:proofErr w:type="spellEnd"/>
      <w:r w:rsidR="002826F4">
        <w:t xml:space="preserve"> </w:t>
      </w:r>
      <w:proofErr w:type="spellStart"/>
      <w:r w:rsidR="002826F4">
        <w:t>Unified</w:t>
      </w:r>
      <w:proofErr w:type="spellEnd"/>
      <w:r w:rsidR="002826F4">
        <w:t xml:space="preserve"> </w:t>
      </w:r>
      <w:proofErr w:type="spellStart"/>
      <w:r w:rsidR="002826F4">
        <w:t>Processes</w:t>
      </w:r>
      <w:proofErr w:type="spellEnd"/>
      <w:r w:rsidR="002826F4">
        <w:t>) y la simplicidad de XP (</w:t>
      </w:r>
      <w:proofErr w:type="spellStart"/>
      <w:r w:rsidR="002826F4">
        <w:t>eXtreme</w:t>
      </w:r>
      <w:proofErr w:type="spellEnd"/>
      <w:r w:rsidR="002826F4">
        <w:t xml:space="preserve"> </w:t>
      </w:r>
      <w:proofErr w:type="spellStart"/>
      <w:r w:rsidR="002826F4">
        <w:t>Programming</w:t>
      </w:r>
      <w:proofErr w:type="spellEnd"/>
      <w:r w:rsidR="002826F4">
        <w:t>)</w:t>
      </w:r>
      <w:r w:rsidR="00F6171E">
        <w:t>, sin pasar por alto</w:t>
      </w:r>
      <w:r w:rsidR="002826F4">
        <w:t xml:space="preserve"> las tareas de análisis y de diseño que </w:t>
      </w:r>
      <w:r w:rsidR="00F6171E">
        <w:t xml:space="preserve">éste </w:t>
      </w:r>
      <w:r w:rsidR="00452980">
        <w:t>último</w:t>
      </w:r>
      <w:r w:rsidR="002826F4">
        <w:t xml:space="preserve"> no contempla</w:t>
      </w:r>
      <w:r w:rsidR="005827D9">
        <w:t xml:space="preserve"> </w:t>
      </w:r>
      <w:r w:rsidR="005827D9">
        <w:fldChar w:fldCharType="begin"/>
      </w:r>
      <w:r w:rsidR="003B38E2">
        <w:instrText xml:space="preserve"> ADDIN ZOTERO_ITEM CSL_CITATION {"citationID":"fh8TztYU","properties":{"formattedCitation":"(Amavizca Valdez, Garc\\uc0\\u237{}a Ru\\uc0\\u237{}z, Jim\\uc0\\u233{}nez L\\uc0\\u243{}pez, Duarte Guerrero, &amp; V\\uc0\\u225{}squez Brindis, 2014, p. 3)","plainCitation":"(Amavizca Valdez, García Ruíz, Jiménez López, Duarte Guerrero, &amp; Vásquez Brindis,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005827D9">
        <w:fldChar w:fldCharType="separate"/>
      </w:r>
      <w:r w:rsidR="005827D9" w:rsidRPr="005827D9">
        <w:rPr>
          <w:rFonts w:cs="Times New Roman"/>
          <w:szCs w:val="24"/>
        </w:rPr>
        <w:t>(Amavizca Valdez, García Ruíz, Jiménez López, Duarte Guerrero, &amp; Vásquez Brindis, 2014, p. 3)</w:t>
      </w:r>
      <w:r w:rsidR="005827D9">
        <w:fldChar w:fldCharType="end"/>
      </w:r>
      <w:r w:rsidR="00B00A13">
        <w:t>.</w:t>
      </w:r>
    </w:p>
    <w:p w14:paraId="3A035D09" w14:textId="007041E6" w:rsidR="00032469" w:rsidRDefault="00F6171E" w:rsidP="00C7692B">
      <w:r>
        <w:lastRenderedPageBreak/>
        <w:t>La esencia de ICONIX es</w:t>
      </w:r>
      <w:r w:rsidR="00D01194">
        <w:t xml:space="preserve">tá en que un </w:t>
      </w:r>
      <w:r w:rsidR="00032469">
        <w:t>80% de los casos pueden ser resueltos tan solo con un uso del 20% del UML, lo cual simplifica en gran medida el proceso</w:t>
      </w:r>
      <w:r w:rsidR="00D01194">
        <w:t>,</w:t>
      </w:r>
      <w:r w:rsidR="00032469">
        <w:t xml:space="preserve"> al dejar solo aquell</w:t>
      </w:r>
      <w:r w:rsidR="00D01194">
        <w:t xml:space="preserve">a documentación </w:t>
      </w:r>
      <w:r w:rsidR="00032469">
        <w:t>necesari</w:t>
      </w:r>
      <w:r w:rsidR="00D01194">
        <w:t xml:space="preserve">a </w:t>
      </w:r>
      <w:r w:rsidR="00210DAB">
        <w:fldChar w:fldCharType="begin"/>
      </w:r>
      <w:r w:rsidR="003B38E2">
        <w:instrText xml:space="preserve"> ADDIN ZOTERO_ITEM CSL_CITATION {"citationID":"fr0373xX","properties":{"formattedCitation":"(ICONIX Brand Group, 2016, p. 1)","plainCitation":"(ICONIX Brand Group, 2016, p. 1)","noteIndex":0},"citationItems":[{"id":45,"uris":["http://zotero.org/users/5687329/items/TCJJ6HJK"],"uri":["http://zotero.org/users/5687329/items/TCJJ6HJK"],"itemData":{"id":45,"type":"article","title":"Manual introductorio de ICONIX","language":"Español","author":[{"family":"ICONIX Brand Group","given":""}],"issued":{"date-parts":[["2016"]]}},"locator":"1","label":"page"}],"schema":"https://github.com/citation-style-language/schema/raw/master/csl-citation.json"} </w:instrText>
      </w:r>
      <w:r w:rsidR="00210DAB">
        <w:fldChar w:fldCharType="separate"/>
      </w:r>
      <w:r w:rsidR="00210DAB" w:rsidRPr="00210DAB">
        <w:rPr>
          <w:rFonts w:cs="Times New Roman"/>
        </w:rPr>
        <w:t>(ICONIX Brand Group, 2016, p. 1)</w:t>
      </w:r>
      <w:r w:rsidR="00210DAB">
        <w:fldChar w:fldCharType="end"/>
      </w:r>
      <w:r w:rsidR="00210DAB">
        <w:t>.</w:t>
      </w:r>
    </w:p>
    <w:p w14:paraId="4F4116A3" w14:textId="28AE89B0" w:rsidR="007C37BA" w:rsidRDefault="00726B5C" w:rsidP="00C7692B">
      <w:r>
        <w:t xml:space="preserve">El proceso de ICONIX </w:t>
      </w:r>
      <w:r w:rsidR="00FD4807">
        <w:t xml:space="preserve">(ver figura </w:t>
      </w:r>
      <w:r w:rsidR="008D60F9">
        <w:t>6</w:t>
      </w:r>
      <w:r w:rsidR="00FD4807">
        <w:t xml:space="preserve">) </w:t>
      </w:r>
      <w:r w:rsidR="00232AE7">
        <w:t>da facilidad en el paso</w:t>
      </w:r>
      <w:r>
        <w:t xml:space="preserve"> de los casos de uso a la codificación de forma fiable, en el menor tiempo posible. </w:t>
      </w:r>
      <w:r w:rsidR="00FD4807">
        <w:t>Razón por la cual</w:t>
      </w:r>
      <w:r>
        <w:t>, l</w:t>
      </w:r>
      <w:r w:rsidR="00B00A13">
        <w:t xml:space="preserve">a principal preocupación de ICONIX es el análisis y diseño </w:t>
      </w:r>
      <w:r w:rsidR="00FD4807">
        <w:t>por</w:t>
      </w:r>
      <w:r w:rsidR="00B00A13">
        <w:t xml:space="preserve"> modelad</w:t>
      </w:r>
      <w:r w:rsidR="00923E03">
        <w:t>o</w:t>
      </w:r>
      <w:r w:rsidR="00B00A13">
        <w:t xml:space="preserve"> de la producción </w:t>
      </w:r>
      <w:r w:rsidR="00923E03">
        <w:t xml:space="preserve">de </w:t>
      </w:r>
      <w:r w:rsidR="00B00A13">
        <w:t>software</w:t>
      </w:r>
      <w:r w:rsidR="00B7337C">
        <w:t xml:space="preserve">. </w:t>
      </w:r>
      <w:r>
        <w:fldChar w:fldCharType="begin"/>
      </w:r>
      <w:r w:rsidR="003B38E2">
        <w:instrText xml:space="preserve"> ADDIN ZOTERO_ITEM CSL_CITATION {"citationID":"iQekkANS","properties":{"formattedCitation":"(Rosenberg, Stephens, &amp; Collins-Cope, 2005, p. 41)","plainCitation":"(Rosenberg, Stephens, &amp; Collins-Cope, 2005, p. 41)","noteIndex":0},"citationItems":[{"id":47,"uris":["http://zotero.org/users/5687329/items/FKALV8LV"],"uri":["http://zotero.org/users/5687329/items/FKALV8LV"],"itemData":{"id":47,"type":"book","title":"Agile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41","label":"page"}],"schema":"https://github.com/citation-style-language/schema/raw/master/csl-citation.json"} </w:instrText>
      </w:r>
      <w:r>
        <w:fldChar w:fldCharType="separate"/>
      </w:r>
      <w:r w:rsidRPr="00726B5C">
        <w:rPr>
          <w:rFonts w:cs="Times New Roman"/>
        </w:rPr>
        <w:t>(Rosenberg, Stephens, &amp; Collins-Cope, 2005, p. 41)</w:t>
      </w:r>
      <w:r>
        <w:fldChar w:fldCharType="end"/>
      </w:r>
      <w:r w:rsidR="00B00A13">
        <w:t>.</w:t>
      </w:r>
    </w:p>
    <w:p w14:paraId="6EBE40A9" w14:textId="3646F219" w:rsidR="00932ADD" w:rsidRDefault="0067587B" w:rsidP="009107B1">
      <w:pPr>
        <w:keepNext/>
        <w:jc w:val="center"/>
      </w:pPr>
      <w:r w:rsidRPr="0067587B">
        <w:rPr>
          <w:noProof/>
        </w:rPr>
        <w:drawing>
          <wp:inline distT="0" distB="0" distL="0" distR="0" wp14:anchorId="097E3138" wp14:editId="3466CD1C">
            <wp:extent cx="4312920" cy="2506980"/>
            <wp:effectExtent l="0" t="0" r="0" b="762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952" r="22251" b="11796"/>
                    <a:stretch/>
                  </pic:blipFill>
                  <pic:spPr bwMode="auto">
                    <a:xfrm>
                      <a:off x="0" y="0"/>
                      <a:ext cx="4312920" cy="2506980"/>
                    </a:xfrm>
                    <a:prstGeom prst="rect">
                      <a:avLst/>
                    </a:prstGeom>
                    <a:noFill/>
                    <a:ln>
                      <a:noFill/>
                    </a:ln>
                    <a:extLst>
                      <a:ext uri="{53640926-AAD7-44D8-BBD7-CCE9431645EC}">
                        <a14:shadowObscured xmlns:a14="http://schemas.microsoft.com/office/drawing/2010/main"/>
                      </a:ext>
                    </a:extLst>
                  </pic:spPr>
                </pic:pic>
              </a:graphicData>
            </a:graphic>
          </wp:inline>
        </w:drawing>
      </w:r>
    </w:p>
    <w:p w14:paraId="0A452B08" w14:textId="04CDD82F" w:rsidR="00932ADD" w:rsidRDefault="00932ADD" w:rsidP="00932ADD">
      <w:pPr>
        <w:pStyle w:val="Descripcin"/>
        <w:jc w:val="center"/>
        <w:rPr>
          <w:color w:val="auto"/>
          <w:sz w:val="24"/>
        </w:rPr>
      </w:pPr>
      <w:bookmarkStart w:id="23" w:name="_Toc19396249"/>
      <w:r w:rsidRPr="00932ADD">
        <w:rPr>
          <w:color w:val="auto"/>
          <w:sz w:val="24"/>
        </w:rPr>
        <w:t xml:space="preserve">Figura </w:t>
      </w:r>
      <w:r w:rsidRPr="00932ADD">
        <w:rPr>
          <w:color w:val="auto"/>
          <w:sz w:val="24"/>
        </w:rPr>
        <w:fldChar w:fldCharType="begin"/>
      </w:r>
      <w:r w:rsidRPr="00932ADD">
        <w:rPr>
          <w:color w:val="auto"/>
          <w:sz w:val="24"/>
        </w:rPr>
        <w:instrText xml:space="preserve"> SEQ Figura \* ARABIC </w:instrText>
      </w:r>
      <w:r w:rsidRPr="00932ADD">
        <w:rPr>
          <w:color w:val="auto"/>
          <w:sz w:val="24"/>
        </w:rPr>
        <w:fldChar w:fldCharType="separate"/>
      </w:r>
      <w:r w:rsidR="006D4E73">
        <w:rPr>
          <w:noProof/>
          <w:color w:val="auto"/>
          <w:sz w:val="24"/>
        </w:rPr>
        <w:t>6</w:t>
      </w:r>
      <w:r w:rsidRPr="00932ADD">
        <w:rPr>
          <w:color w:val="auto"/>
          <w:sz w:val="24"/>
        </w:rPr>
        <w:fldChar w:fldCharType="end"/>
      </w:r>
      <w:r w:rsidRPr="00932ADD">
        <w:rPr>
          <w:color w:val="auto"/>
          <w:sz w:val="24"/>
        </w:rPr>
        <w:t>. Proceso</w:t>
      </w:r>
      <w:r w:rsidR="00CB6029">
        <w:rPr>
          <w:color w:val="auto"/>
          <w:sz w:val="24"/>
        </w:rPr>
        <w:t xml:space="preserve"> de</w:t>
      </w:r>
      <w:r w:rsidRPr="00932ADD">
        <w:rPr>
          <w:color w:val="auto"/>
          <w:sz w:val="24"/>
        </w:rPr>
        <w:t xml:space="preserve"> ICONIX</w:t>
      </w:r>
      <w:r w:rsidR="002D1A31">
        <w:rPr>
          <w:color w:val="auto"/>
          <w:sz w:val="24"/>
        </w:rPr>
        <w:t>.</w:t>
      </w:r>
      <w:r w:rsidR="00423F04">
        <w:rPr>
          <w:rStyle w:val="Refdenotaalpie"/>
          <w:color w:val="auto"/>
          <w:sz w:val="24"/>
        </w:rPr>
        <w:footnoteReference w:id="8"/>
      </w:r>
      <w:bookmarkEnd w:id="23"/>
    </w:p>
    <w:p w14:paraId="4474B2A9" w14:textId="77777777" w:rsidR="004C1410" w:rsidRDefault="000C47DF" w:rsidP="004C1410">
      <w:pPr>
        <w:pStyle w:val="Prrafodelista"/>
        <w:numPr>
          <w:ilvl w:val="0"/>
          <w:numId w:val="136"/>
        </w:numPr>
      </w:pPr>
      <w:r w:rsidRPr="00B062ED">
        <w:rPr>
          <w:b/>
          <w:bCs/>
        </w:rPr>
        <w:t>Orígenes</w:t>
      </w:r>
      <w:r w:rsidR="00B20F55">
        <w:t xml:space="preserve"> </w:t>
      </w:r>
      <w:r w:rsidR="00B20F55">
        <w:fldChar w:fldCharType="begin"/>
      </w:r>
      <w:r w:rsidR="003B38E2">
        <w:instrText xml:space="preserve"> ADDIN ZOTERO_ITEM CSL_CITATION {"citationID":"FUZaqwvU","properties":{"formattedCitation":"(Rosenberg et\\uc0\\u160{}al., 2005, p. 40)","plainCitation":"(Rosenberg et al., 2005, p. 40)","noteIndex":0},"citationItems":[{"id":47,"uris":["http://zotero.org/users/5687329/items/FKALV8LV"],"uri":["http://zotero.org/users/5687329/items/FKALV8LV"],"itemData":{"id":47,"type":"book","title":"Agile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40","label":"page"}],"schema":"https://github.com/citation-style-language/schema/raw/master/csl-citation.json"} </w:instrText>
      </w:r>
      <w:r w:rsidR="00B20F55">
        <w:fldChar w:fldCharType="separate"/>
      </w:r>
      <w:r w:rsidR="00B20F55" w:rsidRPr="00B20F55">
        <w:rPr>
          <w:rFonts w:cs="Times New Roman"/>
          <w:szCs w:val="24"/>
        </w:rPr>
        <w:t>(Rosenberg et al., 2005, p. 40)</w:t>
      </w:r>
      <w:r w:rsidR="00B20F55">
        <w:fldChar w:fldCharType="end"/>
      </w:r>
      <w:r>
        <w:t>:</w:t>
      </w:r>
    </w:p>
    <w:p w14:paraId="7D0AECA5" w14:textId="22443E80" w:rsidR="000C47DF" w:rsidRDefault="00B20F55" w:rsidP="004C1410">
      <w:pPr>
        <w:pStyle w:val="Prrafodelista"/>
        <w:ind w:left="357"/>
      </w:pPr>
      <w:r>
        <w:t xml:space="preserve">El proceso </w:t>
      </w:r>
      <w:r w:rsidR="0045640A">
        <w:t xml:space="preserve">de </w:t>
      </w:r>
      <w:r>
        <w:t xml:space="preserve">ICONIX se originó </w:t>
      </w:r>
      <w:r w:rsidR="0045640A">
        <w:t>años</w:t>
      </w:r>
      <w:r>
        <w:t xml:space="preserve"> antes de</w:t>
      </w:r>
      <w:r w:rsidR="00E76FE3">
        <w:t xml:space="preserve"> </w:t>
      </w:r>
      <w:r>
        <w:t>UML y el proceso unificado</w:t>
      </w:r>
      <w:r w:rsidR="0045640A">
        <w:t>,</w:t>
      </w:r>
      <w:r>
        <w:t xml:space="preserve"> como una </w:t>
      </w:r>
      <w:r w:rsidR="00C01F5C">
        <w:t>agrupación que cuenta con las</w:t>
      </w:r>
      <w:r>
        <w:t xml:space="preserve"> mejores técnicas de las metodologías originales que formaron UML: la Técnica de modelado de objetos (</w:t>
      </w:r>
      <w:proofErr w:type="spellStart"/>
      <w:r>
        <w:t>Object</w:t>
      </w:r>
      <w:proofErr w:type="spellEnd"/>
      <w:r>
        <w:t xml:space="preserve"> </w:t>
      </w:r>
      <w:proofErr w:type="spellStart"/>
      <w:r>
        <w:t>Modeling</w:t>
      </w:r>
      <w:proofErr w:type="spellEnd"/>
      <w:r>
        <w:t xml:space="preserve"> </w:t>
      </w:r>
      <w:proofErr w:type="spellStart"/>
      <w:r>
        <w:t>Technique</w:t>
      </w:r>
      <w:proofErr w:type="spellEnd"/>
      <w:r>
        <w:t xml:space="preserve"> (OMT)) de Jim Rumbaugh, el método </w:t>
      </w:r>
      <w:proofErr w:type="spellStart"/>
      <w:r>
        <w:t>Objectory</w:t>
      </w:r>
      <w:proofErr w:type="spellEnd"/>
      <w:r>
        <w:t xml:space="preserve"> de Ivar Jacobson y el método Booch de Grady Booch</w:t>
      </w:r>
      <w:r w:rsidR="00C01F5C">
        <w:t xml:space="preserve">; </w:t>
      </w:r>
      <w:r w:rsidR="00C01F5C">
        <w:lastRenderedPageBreak/>
        <w:t>debido a que</w:t>
      </w:r>
      <w:r w:rsidR="00C01F5C" w:rsidRPr="00C01F5C">
        <w:t xml:space="preserve"> </w:t>
      </w:r>
      <w:r w:rsidR="00C01F5C">
        <w:t>las fortalezas y debilidades que estas metodologías poseían se complementaban entre sí.</w:t>
      </w:r>
    </w:p>
    <w:p w14:paraId="09EA69EC" w14:textId="77777777" w:rsidR="009C133B" w:rsidRPr="009C133B" w:rsidRDefault="00016DEF" w:rsidP="009C133B">
      <w:pPr>
        <w:pStyle w:val="Prrafodelista"/>
        <w:numPr>
          <w:ilvl w:val="0"/>
          <w:numId w:val="136"/>
        </w:numPr>
      </w:pPr>
      <w:r>
        <w:rPr>
          <w:b/>
          <w:bCs/>
        </w:rPr>
        <w:t>Principales d</w:t>
      </w:r>
      <w:r w:rsidR="008313F4">
        <w:rPr>
          <w:b/>
          <w:bCs/>
        </w:rPr>
        <w:t xml:space="preserve">iagramas </w:t>
      </w:r>
      <w:r>
        <w:rPr>
          <w:b/>
          <w:bCs/>
        </w:rPr>
        <w:t>que maneja</w:t>
      </w:r>
      <w:r w:rsidR="008313F4">
        <w:rPr>
          <w:b/>
          <w:bCs/>
        </w:rPr>
        <w:t xml:space="preserve"> ICONIX</w:t>
      </w:r>
    </w:p>
    <w:p w14:paraId="12868651" w14:textId="04249164" w:rsidR="008313F4" w:rsidRDefault="008313F4" w:rsidP="009C133B">
      <w:pPr>
        <w:pStyle w:val="Prrafodelista"/>
        <w:ind w:left="357"/>
      </w:pPr>
      <w:r>
        <w:t xml:space="preserve">Como se mencionaba con anterioridad, ICONIX basa su análisis y diseño en UML, por lo tanto, hace uso de un conjunto de diagramas como apoyo para proveer un resultado óptimo. </w:t>
      </w:r>
      <w:r w:rsidR="00183540">
        <w:t>Estos diagramas</w:t>
      </w:r>
      <w:r>
        <w:t xml:space="preserve"> s</w:t>
      </w:r>
      <w:r w:rsidR="00183540">
        <w:t>on</w:t>
      </w:r>
      <w:r>
        <w:t>:</w:t>
      </w:r>
    </w:p>
    <w:p w14:paraId="355B3AB0" w14:textId="01DD7FB5" w:rsidR="008313F4" w:rsidRPr="007F65F1" w:rsidRDefault="008313F4" w:rsidP="007F65F1">
      <w:pPr>
        <w:pStyle w:val="Prrafodelista"/>
        <w:numPr>
          <w:ilvl w:val="1"/>
          <w:numId w:val="136"/>
        </w:numPr>
        <w:rPr>
          <w:b/>
          <w:bCs/>
        </w:rPr>
      </w:pPr>
      <w:r w:rsidRPr="008313F4">
        <w:rPr>
          <w:b/>
          <w:bCs/>
        </w:rPr>
        <w:t>Modelado de dominio:</w:t>
      </w:r>
      <w:r w:rsidR="007F65F1">
        <w:rPr>
          <w:b/>
          <w:bCs/>
        </w:rPr>
        <w:t xml:space="preserve"> </w:t>
      </w:r>
      <w:r w:rsidR="007F65F1">
        <w:t>e</w:t>
      </w:r>
      <w:r>
        <w:t xml:space="preserve">s un glosario de proyecto o un diccionario de términos que se utilizan en el proyecto. Su </w:t>
      </w:r>
      <w:r w:rsidR="00290915">
        <w:t>principal función es</w:t>
      </w:r>
      <w:r>
        <w:t xml:space="preserve"> asegurar que todos en el proyecto entiendan </w:t>
      </w:r>
      <w:r w:rsidR="00290915">
        <w:t>el problema que están enfrentando sin</w:t>
      </w:r>
      <w:r w:rsidR="007F65F1">
        <w:t xml:space="preserve"> que haya equivocación</w:t>
      </w:r>
      <w:r>
        <w:t xml:space="preserve"> </w:t>
      </w:r>
      <w:r>
        <w:fldChar w:fldCharType="begin"/>
      </w:r>
      <w: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fldChar w:fldCharType="separate"/>
      </w:r>
      <w:r w:rsidRPr="007F65F1">
        <w:rPr>
          <w:rFonts w:cs="Times New Roman"/>
          <w:szCs w:val="24"/>
        </w:rPr>
        <w:t>(Rosenberg et al., 2005, p. 7)</w:t>
      </w:r>
      <w:r>
        <w:fldChar w:fldCharType="end"/>
      </w:r>
      <w:r>
        <w:t>.</w:t>
      </w:r>
    </w:p>
    <w:p w14:paraId="121350F3" w14:textId="564E2BF9" w:rsidR="008313F4" w:rsidRDefault="007F65F1" w:rsidP="008313F4">
      <w:pPr>
        <w:pStyle w:val="Prrafodelista"/>
        <w:numPr>
          <w:ilvl w:val="1"/>
          <w:numId w:val="136"/>
        </w:numPr>
      </w:pPr>
      <w:r>
        <w:rPr>
          <w:b/>
          <w:bCs/>
        </w:rPr>
        <w:t xml:space="preserve">Diagrama de caso de uso: </w:t>
      </w:r>
      <w:r>
        <w:t>describe la secuencia de acciones que un actor realiza dentro del sistema</w:t>
      </w:r>
      <w:r w:rsidR="00CA4F6C">
        <w:t xml:space="preserve"> </w:t>
      </w:r>
      <w:r w:rsidR="00CA4F6C">
        <w:fldChar w:fldCharType="begin"/>
      </w:r>
      <w:r w:rsidR="00CA4F6C">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00CA4F6C">
        <w:fldChar w:fldCharType="separate"/>
      </w:r>
      <w:r w:rsidR="00CA4F6C">
        <w:rPr>
          <w:rFonts w:cs="Times New Roman"/>
          <w:szCs w:val="24"/>
        </w:rPr>
        <w:t>(Rosenberg et al., 2005, p. 42)</w:t>
      </w:r>
      <w:r w:rsidR="00CA4F6C">
        <w:fldChar w:fldCharType="end"/>
      </w:r>
      <w:r w:rsidR="00CA4F6C">
        <w:t xml:space="preserve">. Guía todo el proceso de la metodología ICONIX. Según </w:t>
      </w:r>
      <w:r w:rsidR="00CA4F6C">
        <w:fldChar w:fldCharType="begin"/>
      </w:r>
      <w:r w:rsidR="00CA4F6C">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00CA4F6C">
        <w:fldChar w:fldCharType="separate"/>
      </w:r>
      <w:r w:rsidR="00CA4F6C">
        <w:rPr>
          <w:rFonts w:cs="Times New Roman"/>
        </w:rPr>
        <w:t>(Bona, 2002, p. 68)</w:t>
      </w:r>
      <w:r w:rsidR="00CA4F6C">
        <w:fldChar w:fldCharType="end"/>
      </w:r>
      <w:r w:rsidR="00CA4F6C">
        <w:t xml:space="preserve"> es el centro conceptual del desarrollo.</w:t>
      </w:r>
    </w:p>
    <w:p w14:paraId="0FF9C6D4" w14:textId="5B12DB1F" w:rsidR="00F73FBF" w:rsidRDefault="00016DEF" w:rsidP="008313F4">
      <w:pPr>
        <w:pStyle w:val="Prrafodelista"/>
        <w:numPr>
          <w:ilvl w:val="1"/>
          <w:numId w:val="136"/>
        </w:numPr>
      </w:pPr>
      <w:r>
        <w:rPr>
          <w:b/>
          <w:bCs/>
        </w:rPr>
        <w:t>Diagrama</w:t>
      </w:r>
      <w:r w:rsidR="00F73FBF">
        <w:rPr>
          <w:b/>
          <w:bCs/>
        </w:rPr>
        <w:t xml:space="preserve"> de robustez: </w:t>
      </w:r>
      <w:r w:rsidR="00F73FBF">
        <w:t>es el encargado de identificar el primer conjunto de posibles objetos de primera estimación de cada caso de uso</w:t>
      </w:r>
      <w:r w:rsidR="0060407C">
        <w:t>, todo logrado gracias al análisis del texto de estos. El diagrama se divide en tres estereotipos:</w:t>
      </w:r>
    </w:p>
    <w:p w14:paraId="1484A0B6" w14:textId="74BADB2A" w:rsidR="0060407C" w:rsidRDefault="0060407C" w:rsidP="0060407C">
      <w:pPr>
        <w:pStyle w:val="Prrafodelista"/>
        <w:numPr>
          <w:ilvl w:val="2"/>
          <w:numId w:val="136"/>
        </w:numPr>
      </w:pPr>
      <w:r>
        <w:rPr>
          <w:b/>
          <w:bCs/>
        </w:rPr>
        <w:t xml:space="preserve">Objetos de límite: </w:t>
      </w:r>
      <w:r>
        <w:t>usados por los actores para comunicarse con el sistema.</w:t>
      </w:r>
    </w:p>
    <w:p w14:paraId="3F76DD02" w14:textId="41F30647" w:rsidR="0060407C" w:rsidRDefault="0060407C" w:rsidP="0060407C">
      <w:pPr>
        <w:pStyle w:val="Prrafodelista"/>
        <w:numPr>
          <w:ilvl w:val="2"/>
          <w:numId w:val="136"/>
        </w:numPr>
      </w:pPr>
      <w:r>
        <w:rPr>
          <w:b/>
          <w:bCs/>
        </w:rPr>
        <w:t xml:space="preserve">Objetos de entidad: </w:t>
      </w:r>
      <w:r>
        <w:t>son objetos del modelado de dominio.</w:t>
      </w:r>
    </w:p>
    <w:p w14:paraId="2344B826" w14:textId="75CA9FC8" w:rsidR="0060407C" w:rsidRDefault="0060407C" w:rsidP="0060407C">
      <w:pPr>
        <w:pStyle w:val="Prrafodelista"/>
        <w:numPr>
          <w:ilvl w:val="2"/>
          <w:numId w:val="136"/>
        </w:numPr>
      </w:pPr>
      <w:r>
        <w:rPr>
          <w:b/>
          <w:bCs/>
        </w:rPr>
        <w:t>Objetos de control:</w:t>
      </w:r>
      <w:r>
        <w:t xml:space="preserve"> son encargados de </w:t>
      </w:r>
      <w:r w:rsidR="009B6145">
        <w:t xml:space="preserve">la </w:t>
      </w:r>
      <w:r>
        <w:t>integra</w:t>
      </w:r>
      <w:r w:rsidR="009B6145">
        <w:t>ción</w:t>
      </w:r>
      <w:r>
        <w:t xml:space="preserve"> entre los dos primeros objetos</w:t>
      </w:r>
      <w:r w:rsidR="009B6145">
        <w:t>.</w:t>
      </w:r>
    </w:p>
    <w:p w14:paraId="1836F6D5" w14:textId="4E53B1BD" w:rsidR="008313F4" w:rsidRDefault="009B6145" w:rsidP="00016DEF">
      <w:pPr>
        <w:pStyle w:val="Prrafodelista"/>
        <w:numPr>
          <w:ilvl w:val="1"/>
          <w:numId w:val="136"/>
        </w:numPr>
      </w:pPr>
      <w:r>
        <w:rPr>
          <w:b/>
          <w:bCs/>
        </w:rPr>
        <w:t xml:space="preserve">Diagrama de secuencia: </w:t>
      </w:r>
      <w:r>
        <w:t xml:space="preserve">diagrama que muestra todos los cursos posibles que los casos de uso pueden elegir y además muestra tanto los métodos pertenecientes a cada </w:t>
      </w:r>
      <w:r>
        <w:lastRenderedPageBreak/>
        <w:t>objeto como los mensajes</w:t>
      </w:r>
      <w:r w:rsidR="00016DEF">
        <w:t xml:space="preserve"> que se producen al realizar una acción determinada al sistema.</w:t>
      </w:r>
    </w:p>
    <w:p w14:paraId="3999B7CE" w14:textId="5021F5C0" w:rsidR="005827D9" w:rsidRPr="00B062ED" w:rsidRDefault="00740D7C" w:rsidP="001C01F0">
      <w:pPr>
        <w:pStyle w:val="Prrafodelista"/>
        <w:numPr>
          <w:ilvl w:val="0"/>
          <w:numId w:val="136"/>
        </w:numPr>
        <w:rPr>
          <w:b/>
          <w:bCs/>
        </w:rPr>
      </w:pPr>
      <w:r w:rsidRPr="00B062ED">
        <w:rPr>
          <w:b/>
          <w:bCs/>
        </w:rPr>
        <w:t>Características de ICONIX:</w:t>
      </w:r>
    </w:p>
    <w:p w14:paraId="4FD70F41" w14:textId="77777777" w:rsidR="004C1410" w:rsidRDefault="00740D7C" w:rsidP="004C1410">
      <w:r>
        <w:t>Se destacan tres características fundamentales de ICONIX:</w:t>
      </w:r>
    </w:p>
    <w:p w14:paraId="3ECD04D8" w14:textId="43745116" w:rsidR="004C1410" w:rsidRDefault="00740D7C" w:rsidP="004C1410">
      <w:pPr>
        <w:pStyle w:val="Prrafodelista"/>
        <w:numPr>
          <w:ilvl w:val="1"/>
          <w:numId w:val="136"/>
        </w:numPr>
      </w:pPr>
      <w:r w:rsidRPr="00B062ED">
        <w:rPr>
          <w:b/>
          <w:bCs/>
        </w:rPr>
        <w:t>Iterativo e incremental:</w:t>
      </w:r>
      <w:r>
        <w:t xml:space="preserve"> </w:t>
      </w:r>
      <w:r w:rsidR="00A86C99">
        <w:t>cuando se</w:t>
      </w:r>
      <w:r w:rsidR="000671C4">
        <w:t xml:space="preserve"> lleva a cabo</w:t>
      </w:r>
      <w:r w:rsidR="00A86C99">
        <w:t xml:space="preserve"> el </w:t>
      </w:r>
      <w:r w:rsidR="00B316B2">
        <w:t>desarrollo del model</w:t>
      </w:r>
      <w:r w:rsidR="00A86C99">
        <w:t>ado</w:t>
      </w:r>
      <w:r>
        <w:t xml:space="preserve"> de dominio y </w:t>
      </w:r>
      <w:r w:rsidR="000671C4">
        <w:t>se precisan</w:t>
      </w:r>
      <w:r>
        <w:t xml:space="preserve"> los casos de uso</w:t>
      </w:r>
      <w:r w:rsidR="000671C4">
        <w:t>, se producen múltiples iteraciones</w:t>
      </w:r>
      <w:r>
        <w:t>.</w:t>
      </w:r>
      <w:r w:rsidR="00D0518B">
        <w:t xml:space="preserve"> </w:t>
      </w:r>
      <w:r w:rsidR="000671C4">
        <w:t xml:space="preserve">En el ciclo incremental se desarrolla el producto por partes </w:t>
      </w:r>
      <w:r w:rsidR="000D55A0">
        <w:t xml:space="preserve">para que se puedan integrar funcionalmente sin complicaciones y en cada iteración se procesa a su revisión y mejora </w:t>
      </w:r>
      <w:r w:rsidR="004F7004">
        <w:fldChar w:fldCharType="begin"/>
      </w:r>
      <w:r w:rsidR="003B38E2">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4C1410">
        <w:rPr>
          <w:rFonts w:cs="Times New Roman"/>
        </w:rPr>
        <w:t>(Fiestas Jacinto, 2015, p. 40)</w:t>
      </w:r>
      <w:r w:rsidR="004F7004">
        <w:fldChar w:fldCharType="end"/>
      </w:r>
      <w:r w:rsidR="00AD532D">
        <w:t xml:space="preserve"> </w:t>
      </w:r>
      <w:r w:rsidR="00AD532D">
        <w:fldChar w:fldCharType="begin"/>
      </w:r>
      <w:r w:rsidR="00AD532D">
        <w:instrText xml:space="preserve"> ADDIN ZOTERO_ITEM CSL_CITATION {"citationID":"cfvnubkZ","properties":{"formattedCitation":"(Silva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1CDC809" w14:textId="1E9BE2C4" w:rsidR="004C1410" w:rsidRDefault="0077716B" w:rsidP="00DA1F4A">
      <w:pPr>
        <w:pStyle w:val="Prrafodelista"/>
        <w:numPr>
          <w:ilvl w:val="1"/>
          <w:numId w:val="136"/>
        </w:numPr>
      </w:pPr>
      <w:r w:rsidRPr="00B062ED">
        <w:rPr>
          <w:b/>
          <w:bCs/>
        </w:rPr>
        <w:t>Trazabilidad:</w:t>
      </w:r>
      <w:r>
        <w:t xml:space="preserve"> Cada paso</w:t>
      </w:r>
      <w:r w:rsidR="000D55A0">
        <w:t xml:space="preserve"> culminado está ligado a un requerimiento</w:t>
      </w:r>
      <w:r>
        <w:t xml:space="preserve">. </w:t>
      </w:r>
      <w:r w:rsidR="000D55A0">
        <w:t xml:space="preserve">Su enfoque principal </w:t>
      </w:r>
      <w:r w:rsidR="00DA1F4A">
        <w:t>son</w:t>
      </w:r>
      <w:r w:rsidR="000D55A0">
        <w:t xml:space="preserve"> la</w:t>
      </w:r>
      <w:r w:rsidR="00DA1F4A">
        <w:t>s</w:t>
      </w:r>
      <w:r w:rsidR="000D55A0">
        <w:t xml:space="preserve"> necesidad</w:t>
      </w:r>
      <w:r w:rsidR="00DA1F4A">
        <w:t>es</w:t>
      </w:r>
      <w:r w:rsidR="000D55A0">
        <w:t xml:space="preserve"> </w:t>
      </w:r>
      <w:r w:rsidR="00DA1F4A">
        <w:t>d</w:t>
      </w:r>
      <w:r w:rsidR="000D55A0">
        <w:t xml:space="preserve">el usuario, </w:t>
      </w:r>
      <w:r w:rsidR="00DA1F4A">
        <w:t xml:space="preserve">no hay un momento en que durante el proceso se desvíe lejos de este </w:t>
      </w:r>
      <w:r w:rsidR="004F7004">
        <w:fldChar w:fldCharType="begin"/>
      </w:r>
      <w:r w:rsidR="003B38E2">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004F7004">
        <w:fldChar w:fldCharType="separate"/>
      </w:r>
      <w:r w:rsidR="004F7004" w:rsidRPr="00DA1F4A">
        <w:rPr>
          <w:rFonts w:cs="Times New Roman"/>
        </w:rPr>
        <w:t>(Fiestas Jacinto, 2015, p. 40)</w:t>
      </w:r>
      <w:r w:rsidR="004F7004">
        <w:fldChar w:fldCharType="end"/>
      </w:r>
      <w:r>
        <w:t xml:space="preserve">. </w:t>
      </w:r>
    </w:p>
    <w:p w14:paraId="58B6C347" w14:textId="4F46F564" w:rsidR="0077716B" w:rsidRDefault="0077716B" w:rsidP="004A2F7E">
      <w:pPr>
        <w:pStyle w:val="Prrafodelista"/>
        <w:numPr>
          <w:ilvl w:val="1"/>
          <w:numId w:val="136"/>
        </w:numPr>
      </w:pPr>
      <w:r w:rsidRPr="00B062ED">
        <w:rPr>
          <w:b/>
          <w:bCs/>
        </w:rPr>
        <w:t>Aerodinámica del UML:</w:t>
      </w:r>
      <w:r w:rsidR="004F7004">
        <w:t xml:space="preserve"> </w:t>
      </w:r>
      <w:r w:rsidR="00DA1F4A">
        <w:t>ofrece un uso flexible del UML, debido a que no exige la utilización de todos los diagramas que tiene ligados</w:t>
      </w:r>
      <w:r w:rsidR="004A2F7E">
        <w:t xml:space="preserve"> </w:t>
      </w:r>
      <w:r w:rsidR="00AD532D">
        <w:fldChar w:fldCharType="begin"/>
      </w:r>
      <w:r w:rsidR="00AD532D">
        <w:instrText xml:space="preserve"> ADDIN ZOTERO_ITEM CSL_CITATION {"citationID":"mEqsU6hn","properties":{"formattedCitation":"(Silva Ascuntar &amp; Garc\\uc0\\u237{}a G., 2018, p. 34)","plainCitation":"(Silva Ascuntar &amp; García G., 2018, p. 34)","noteIndex":0},"citationItems":[{"id":60,"uris":["http://zotero.org/users/5687329/items/EBRG4RAS"],"uri":["http://zotero.org/users/5687329/items/EBRG4RAS"],"itemData":{"id":60,"type":"thesis","title":"Documentación de la metodología ICONIX a través del desarrollo del caso \"Oriéntate Cali\"","publisher":"Institución Universitaria Antonio José Camacho","publisher-place":"Santiago de Cali","number-of-pages":"112","event-place":"Santiago de Cali","language":"Español","author":[{"family":"Silva Ascuntar","given":"Stiven"},{"family":"García G.","given":"Yezni Carolina"}],"issued":{"date-parts":[["2018"]]}},"locator":"34","label":"page"}],"schema":"https://github.com/citation-style-language/schema/raw/master/csl-citation.json"} </w:instrText>
      </w:r>
      <w:r w:rsidR="00AD532D">
        <w:fldChar w:fldCharType="separate"/>
      </w:r>
      <w:r w:rsidR="00AD532D" w:rsidRPr="00AD532D">
        <w:rPr>
          <w:rFonts w:cs="Times New Roman"/>
          <w:szCs w:val="24"/>
        </w:rPr>
        <w:t>(Silva Ascuntar &amp; García G., 2018, p. 34)</w:t>
      </w:r>
      <w:r w:rsidR="00AD532D">
        <w:fldChar w:fldCharType="end"/>
      </w:r>
      <w:r w:rsidR="004F7004">
        <w:t>.</w:t>
      </w:r>
    </w:p>
    <w:p w14:paraId="5957D67F" w14:textId="2DF9B622" w:rsidR="00B72F35" w:rsidRDefault="0009194E" w:rsidP="00C7692B">
      <w:r>
        <w:t xml:space="preserve">En </w:t>
      </w:r>
      <w:r>
        <w:fldChar w:fldCharType="begin"/>
      </w:r>
      <w:r w:rsidR="003B38E2">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fldChar w:fldCharType="separate"/>
      </w:r>
      <w:r w:rsidRPr="0009194E">
        <w:rPr>
          <w:rFonts w:cs="Times New Roman"/>
        </w:rPr>
        <w:t>(Rosenberg &amp; Scott, 2001, p. 23)</w:t>
      </w:r>
      <w:r>
        <w:fldChar w:fldCharType="end"/>
      </w:r>
      <w:r>
        <w:t xml:space="preserve"> se presentan las</w:t>
      </w:r>
      <w:r w:rsidR="003E599D">
        <w:t xml:space="preserve"> </w:t>
      </w:r>
      <w:r w:rsidR="00DC6340">
        <w:t>fases</w:t>
      </w:r>
      <w:r w:rsidR="003E599D">
        <w:t xml:space="preserve"> principales</w:t>
      </w:r>
      <w:r>
        <w:t xml:space="preserve"> de la metodología ICONIX. Estas </w:t>
      </w:r>
      <w:r w:rsidR="00DC6340">
        <w:t>fases</w:t>
      </w:r>
      <w:r>
        <w:t xml:space="preserve"> </w:t>
      </w:r>
      <w:r w:rsidR="00DC6340">
        <w:t>cuentan</w:t>
      </w:r>
      <w:r>
        <w:t xml:space="preserve"> con unos hitos específicos asociados, como se va a mostrar a continuación.</w:t>
      </w:r>
    </w:p>
    <w:p w14:paraId="1C2EBBA4" w14:textId="37AAACBD" w:rsidR="0009194E" w:rsidRPr="00B062ED" w:rsidRDefault="0009194E" w:rsidP="005C4E38">
      <w:pPr>
        <w:pStyle w:val="Prrafodelista"/>
        <w:numPr>
          <w:ilvl w:val="0"/>
          <w:numId w:val="15"/>
        </w:numPr>
        <w:rPr>
          <w:b/>
          <w:bCs/>
        </w:rPr>
      </w:pPr>
      <w:r w:rsidRPr="00B062ED">
        <w:rPr>
          <w:b/>
          <w:bCs/>
        </w:rPr>
        <w:t>Análisis de requerimientos:</w:t>
      </w:r>
    </w:p>
    <w:p w14:paraId="74BAD824" w14:textId="0739529D" w:rsidR="000E0AEE" w:rsidRDefault="000E0AEE" w:rsidP="00916C59">
      <w:pPr>
        <w:pStyle w:val="Prrafodelista"/>
        <w:ind w:left="1004"/>
      </w:pPr>
      <w:r>
        <w:t xml:space="preserve">Las actividades que se llevan a cabo en </w:t>
      </w:r>
      <w:r w:rsidR="00DC6340">
        <w:t>esta fase son</w:t>
      </w:r>
      <w:r w:rsidR="00A933FA">
        <w:t xml:space="preserve"> </w:t>
      </w:r>
      <w:r w:rsidR="00A933FA">
        <w:fldChar w:fldCharType="begin"/>
      </w:r>
      <w:r w:rsidR="003B38E2">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00A933FA">
        <w:fldChar w:fldCharType="separate"/>
      </w:r>
      <w:r w:rsidR="00A933FA" w:rsidRPr="000E0AEE">
        <w:rPr>
          <w:rFonts w:cs="Times New Roman"/>
        </w:rPr>
        <w:t>(Rosenberg &amp; Scott, 2001, p. 23)</w:t>
      </w:r>
      <w:r w:rsidR="00A933FA">
        <w:fldChar w:fldCharType="end"/>
      </w:r>
      <w:r w:rsidR="00A933FA">
        <w:t xml:space="preserve"> </w:t>
      </w:r>
      <w:r w:rsidR="00A933FA">
        <w:fldChar w:fldCharType="begin"/>
      </w:r>
      <w:r w:rsidR="003B38E2">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00A933FA">
        <w:fldChar w:fldCharType="separate"/>
      </w:r>
      <w:r w:rsidR="00A933FA" w:rsidRPr="00241811">
        <w:rPr>
          <w:rFonts w:cs="Times New Roman"/>
        </w:rPr>
        <w:t>(Fiestas Jacinto, 2015, p. 46)</w:t>
      </w:r>
      <w:r w:rsidR="00A933FA">
        <w:fldChar w:fldCharType="end"/>
      </w:r>
      <w:r>
        <w:t>:</w:t>
      </w:r>
    </w:p>
    <w:p w14:paraId="6E825DA5" w14:textId="32524A6F" w:rsidR="0009194E" w:rsidRDefault="00907D8A" w:rsidP="005C4E38">
      <w:pPr>
        <w:pStyle w:val="Prrafodelista"/>
        <w:numPr>
          <w:ilvl w:val="0"/>
          <w:numId w:val="16"/>
        </w:numPr>
      </w:pPr>
      <w:r>
        <w:lastRenderedPageBreak/>
        <w:t>Identificar en el “mundo real”</w:t>
      </w:r>
      <w:r w:rsidR="00DC6340">
        <w:t>,</w:t>
      </w:r>
      <w:r>
        <w:t xml:space="preserve"> los objetos y todas las relaciones de agregación </w:t>
      </w:r>
      <w:r w:rsidR="00DC6340">
        <w:t>y</w:t>
      </w:r>
      <w:r>
        <w:t xml:space="preserve"> generalización </w:t>
      </w:r>
      <w:r w:rsidR="00DC6340">
        <w:t>que tienen entre sí</w:t>
      </w:r>
      <w:r>
        <w:t>.</w:t>
      </w:r>
      <w:r w:rsidR="009A033C">
        <w:t xml:space="preserve"> </w:t>
      </w:r>
      <w:r w:rsidR="00DC6340">
        <w:t>En esta actividad se hace uso del</w:t>
      </w:r>
      <w:r w:rsidR="000E0AEE">
        <w:t xml:space="preserve"> </w:t>
      </w:r>
      <w:r w:rsidR="000E0AEE" w:rsidRPr="009A033C">
        <w:rPr>
          <w:b/>
        </w:rPr>
        <w:t>modelado de dominio</w:t>
      </w:r>
      <w:r w:rsidR="000E0AEE">
        <w:t>.</w:t>
      </w:r>
    </w:p>
    <w:p w14:paraId="2B55C28A" w14:textId="4EF9C42E" w:rsidR="000E0AEE" w:rsidRDefault="00DC6340" w:rsidP="005C4E38">
      <w:pPr>
        <w:pStyle w:val="Prrafodelista"/>
        <w:numPr>
          <w:ilvl w:val="0"/>
          <w:numId w:val="16"/>
        </w:numPr>
      </w:pPr>
      <w:r>
        <w:t>Como sugerencia, crear</w:t>
      </w:r>
      <w:r w:rsidR="000E0AEE">
        <w:t xml:space="preserve"> un </w:t>
      </w:r>
      <w:r w:rsidR="000E0AEE" w:rsidRPr="00FB0CA7">
        <w:rPr>
          <w:b/>
        </w:rPr>
        <w:t>prototipado</w:t>
      </w:r>
      <w:r w:rsidR="000E0AEE">
        <w:t xml:space="preserve"> de la interfaz del sistema</w:t>
      </w:r>
      <w:r w:rsidR="003D743D">
        <w:t xml:space="preserve"> o unos </w:t>
      </w:r>
      <w:r w:rsidR="000E0AEE">
        <w:t xml:space="preserve">diagramas de navegación </w:t>
      </w:r>
      <w:r w:rsidR="003D743D">
        <w:t xml:space="preserve">con los que </w:t>
      </w:r>
      <w:r w:rsidR="000E0AEE">
        <w:t xml:space="preserve">el cliente </w:t>
      </w:r>
      <w:r w:rsidR="003D743D">
        <w:t>esté más familiarizado del sistema que propusieron</w:t>
      </w:r>
      <w:r w:rsidR="000E0AEE">
        <w:t>.</w:t>
      </w:r>
      <w:r w:rsidR="00A933FA">
        <w:t xml:space="preserve"> </w:t>
      </w:r>
    </w:p>
    <w:p w14:paraId="7DBA898E" w14:textId="2C694EC1" w:rsidR="008635CB" w:rsidRDefault="009962CC" w:rsidP="005C4E38">
      <w:pPr>
        <w:pStyle w:val="Prrafodelista"/>
        <w:numPr>
          <w:ilvl w:val="0"/>
          <w:numId w:val="16"/>
        </w:numPr>
      </w:pPr>
      <w:r>
        <w:t>Realizar el análisis de los requerimientos e identificar los casos de uso y sus actores involucrados</w:t>
      </w:r>
      <w:r w:rsidR="008635CB">
        <w:t>.</w:t>
      </w:r>
      <w:r w:rsidR="009A033C">
        <w:t xml:space="preserve"> </w:t>
      </w:r>
      <w:r>
        <w:t xml:space="preserve">En esta actividad se hace uso de los </w:t>
      </w:r>
      <w:r w:rsidR="009A033C" w:rsidRPr="00FB0CA7">
        <w:rPr>
          <w:b/>
        </w:rPr>
        <w:t>diagramas de caso de uso</w:t>
      </w:r>
      <w:r w:rsidR="009A033C">
        <w:t>.</w:t>
      </w:r>
    </w:p>
    <w:p w14:paraId="5FD214A3" w14:textId="4BC42B30" w:rsidR="009A033C" w:rsidRDefault="003D743D" w:rsidP="005C4E38">
      <w:pPr>
        <w:pStyle w:val="Prrafodelista"/>
        <w:numPr>
          <w:ilvl w:val="0"/>
          <w:numId w:val="16"/>
        </w:numPr>
      </w:pPr>
      <w:r>
        <w:t>Se deben o</w:t>
      </w:r>
      <w:r w:rsidR="009A033C">
        <w:t>rganizar los casos de uso en grupos</w:t>
      </w:r>
      <w:r w:rsidR="000744A9">
        <w:t xml:space="preserve"> y para realizar</w:t>
      </w:r>
      <w:r w:rsidR="009962CC">
        <w:t>lo</w:t>
      </w:r>
      <w:r w:rsidR="000744A9">
        <w:t xml:space="preserve"> se hace uso</w:t>
      </w:r>
      <w:r w:rsidR="009A033C">
        <w:t xml:space="preserve"> </w:t>
      </w:r>
      <w:r w:rsidR="000744A9">
        <w:t>del</w:t>
      </w:r>
      <w:r w:rsidR="009A033C">
        <w:t xml:space="preserve"> </w:t>
      </w:r>
      <w:r w:rsidR="009A033C" w:rsidRPr="00FB0CA7">
        <w:rPr>
          <w:b/>
        </w:rPr>
        <w:t>diagrama de paquete</w:t>
      </w:r>
      <w:r w:rsidR="009A033C">
        <w:t>.</w:t>
      </w:r>
    </w:p>
    <w:p w14:paraId="3F0548BE" w14:textId="26277AD8" w:rsidR="009A033C" w:rsidRDefault="000D4214" w:rsidP="005C4E38">
      <w:pPr>
        <w:pStyle w:val="Prrafodelista"/>
        <w:numPr>
          <w:ilvl w:val="0"/>
          <w:numId w:val="16"/>
        </w:numPr>
      </w:pPr>
      <w:r>
        <w:t>Realizar la asociación de</w:t>
      </w:r>
      <w:r w:rsidR="009A033C">
        <w:t xml:space="preserve"> los requerimientos funcionales</w:t>
      </w:r>
      <w:r>
        <w:t xml:space="preserve"> que estén relacionados</w:t>
      </w:r>
      <w:r w:rsidR="009A033C">
        <w:t xml:space="preserve"> </w:t>
      </w:r>
      <w:r>
        <w:t>que se hallaron</w:t>
      </w:r>
      <w:r w:rsidR="009A033C">
        <w:t xml:space="preserve"> </w:t>
      </w:r>
      <w:r>
        <w:t xml:space="preserve">en </w:t>
      </w:r>
      <w:r w:rsidR="009A033C">
        <w:t>los casos de uso y objetos de dominio.</w:t>
      </w:r>
    </w:p>
    <w:p w14:paraId="05B0CD0A" w14:textId="6C9BFB30" w:rsidR="009A033C" w:rsidRDefault="009A033C" w:rsidP="00C7692B">
      <w:pPr>
        <w:ind w:left="1648" w:firstLine="0"/>
      </w:pPr>
      <w:r w:rsidRPr="009A033C">
        <w:rPr>
          <w:b/>
        </w:rPr>
        <w:t>Hito:</w:t>
      </w:r>
      <w:r>
        <w:t xml:space="preserve"> Revisión de los requisitos.</w:t>
      </w:r>
    </w:p>
    <w:p w14:paraId="002D3E29" w14:textId="1C1F1C60" w:rsidR="00FB0CA7" w:rsidRPr="00B062ED" w:rsidRDefault="00D35B9A" w:rsidP="005C4E38">
      <w:pPr>
        <w:pStyle w:val="Prrafodelista"/>
        <w:numPr>
          <w:ilvl w:val="0"/>
          <w:numId w:val="15"/>
        </w:numPr>
        <w:rPr>
          <w:b/>
          <w:bCs/>
        </w:rPr>
      </w:pPr>
      <w:r w:rsidRPr="00B062ED">
        <w:rPr>
          <w:b/>
          <w:bCs/>
        </w:rPr>
        <w:t>Análisis y diseño preliminar:</w:t>
      </w:r>
    </w:p>
    <w:p w14:paraId="3E908B56" w14:textId="79753A08" w:rsidR="00D35B9A" w:rsidRDefault="00D35B9A" w:rsidP="00C7692B">
      <w:pPr>
        <w:pStyle w:val="Prrafodelista"/>
        <w:ind w:left="1004"/>
      </w:pPr>
      <w:r>
        <w:t xml:space="preserve">Las actividades que se llevan a cabo en esta </w:t>
      </w:r>
      <w:r w:rsidR="00DF6E1B">
        <w:t>fase</w:t>
      </w:r>
      <w:r>
        <w:t xml:space="preserve"> son </w:t>
      </w:r>
      <w:r>
        <w:fldChar w:fldCharType="begin"/>
      </w:r>
      <w:r w:rsidR="003B38E2">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D35B9A">
        <w:rPr>
          <w:rFonts w:cs="Times New Roman"/>
        </w:rPr>
        <w:t>(Rosenberg &amp; Scott, 2001, p. 24)</w:t>
      </w:r>
      <w:r>
        <w:fldChar w:fldCharType="end"/>
      </w:r>
      <w:r>
        <w:t>:</w:t>
      </w:r>
    </w:p>
    <w:p w14:paraId="31DCFC18" w14:textId="4568FB30" w:rsidR="00D35B9A" w:rsidRDefault="00B618B8" w:rsidP="005C4E38">
      <w:pPr>
        <w:pStyle w:val="Prrafodelista"/>
        <w:numPr>
          <w:ilvl w:val="0"/>
          <w:numId w:val="17"/>
        </w:numPr>
      </w:pPr>
      <w:r>
        <w:t>Se deben escribir los</w:t>
      </w:r>
      <w:r w:rsidR="00D35B9A">
        <w:t xml:space="preserve"> </w:t>
      </w:r>
      <w:r w:rsidR="00D35B9A" w:rsidRPr="00D35B9A">
        <w:rPr>
          <w:b/>
        </w:rPr>
        <w:t>casos de uso</w:t>
      </w:r>
      <w:r w:rsidR="00D35B9A">
        <w:t xml:space="preserve">, como </w:t>
      </w:r>
      <w:r w:rsidR="00FA4195">
        <w:t>el flujo principal de las acciones</w:t>
      </w:r>
      <w:r w:rsidR="00D35B9A">
        <w:t xml:space="preserve">, </w:t>
      </w:r>
      <w:r w:rsidR="00FA4195">
        <w:t>con la capacidad de</w:t>
      </w:r>
      <w:r w:rsidR="00D35B9A">
        <w:t xml:space="preserve"> contener el flujo alternativo y el flujo de excepción.</w:t>
      </w:r>
    </w:p>
    <w:p w14:paraId="1786687F" w14:textId="09B846CC" w:rsidR="00D35B9A" w:rsidRDefault="00FA4195" w:rsidP="005C4E38">
      <w:pPr>
        <w:pStyle w:val="Prrafodelista"/>
        <w:numPr>
          <w:ilvl w:val="0"/>
          <w:numId w:val="17"/>
        </w:numPr>
      </w:pPr>
      <w:r>
        <w:t xml:space="preserve">Se realiza el </w:t>
      </w:r>
      <w:r>
        <w:rPr>
          <w:b/>
          <w:bCs/>
        </w:rPr>
        <w:t>diagrama</w:t>
      </w:r>
      <w:r w:rsidR="00D35B9A">
        <w:rPr>
          <w:b/>
        </w:rPr>
        <w:t xml:space="preserve"> de robustez</w:t>
      </w:r>
      <w:r w:rsidR="00D35B9A">
        <w:t xml:space="preserve">. </w:t>
      </w:r>
      <w:r>
        <w:t>Ya que para</w:t>
      </w:r>
      <w:r w:rsidR="00D35B9A">
        <w:t xml:space="preserve"> cada caso de uso se debe </w:t>
      </w:r>
      <w:r>
        <w:t>realizar la localización de</w:t>
      </w:r>
      <w:r w:rsidR="00D35B9A">
        <w:t xml:space="preserve"> un conjunto de objetos y </w:t>
      </w:r>
      <w:r>
        <w:t xml:space="preserve">llevar a cabo la </w:t>
      </w:r>
      <w:r w:rsidR="00D35B9A">
        <w:t>actualiza</w:t>
      </w:r>
      <w:r>
        <w:t>ción</w:t>
      </w:r>
      <w:r w:rsidR="00D35B9A">
        <w:t xml:space="preserve"> del modelado de dominio.</w:t>
      </w:r>
    </w:p>
    <w:p w14:paraId="653DECBC" w14:textId="2645CA9C" w:rsidR="00D35B9A" w:rsidRPr="00B519EA" w:rsidRDefault="00FA4195" w:rsidP="005C4E38">
      <w:pPr>
        <w:pStyle w:val="Prrafodelista"/>
        <w:numPr>
          <w:ilvl w:val="0"/>
          <w:numId w:val="17"/>
        </w:numPr>
      </w:pPr>
      <w:r>
        <w:t>Culminar en su totalidad la modificación</w:t>
      </w:r>
      <w:r w:rsidR="00D35B9A">
        <w:t xml:space="preserve"> del </w:t>
      </w:r>
      <w:r w:rsidR="00D35B9A">
        <w:rPr>
          <w:b/>
        </w:rPr>
        <w:t>diagrama de clases.</w:t>
      </w:r>
    </w:p>
    <w:p w14:paraId="5ED62F1D" w14:textId="02DD5EB7" w:rsidR="00B519EA" w:rsidRDefault="00B519EA" w:rsidP="00C7692B">
      <w:pPr>
        <w:ind w:left="1648" w:firstLine="0"/>
      </w:pPr>
      <w:r>
        <w:rPr>
          <w:b/>
        </w:rPr>
        <w:lastRenderedPageBreak/>
        <w:t xml:space="preserve">Hito: </w:t>
      </w:r>
      <w:r>
        <w:t>Revisión del diseño preliminar.</w:t>
      </w:r>
    </w:p>
    <w:p w14:paraId="481974B5" w14:textId="70827489" w:rsidR="002E09B9" w:rsidRPr="00B062ED" w:rsidRDefault="002E09B9" w:rsidP="005C4E38">
      <w:pPr>
        <w:pStyle w:val="Prrafodelista"/>
        <w:numPr>
          <w:ilvl w:val="0"/>
          <w:numId w:val="15"/>
        </w:numPr>
        <w:rPr>
          <w:b/>
          <w:bCs/>
        </w:rPr>
      </w:pPr>
      <w:r w:rsidRPr="00B062ED">
        <w:rPr>
          <w:b/>
          <w:bCs/>
        </w:rPr>
        <w:t>Diseño detallado:</w:t>
      </w:r>
    </w:p>
    <w:p w14:paraId="57BD92F2" w14:textId="4103520D" w:rsidR="002E09B9" w:rsidRDefault="002E09B9" w:rsidP="00C7692B">
      <w:pPr>
        <w:pStyle w:val="Prrafodelista"/>
        <w:ind w:left="1004"/>
      </w:pPr>
      <w:r>
        <w:t xml:space="preserve">Las actividades que se llevan a cabo en esta </w:t>
      </w:r>
      <w:r w:rsidR="00A05A62">
        <w:t>fase</w:t>
      </w:r>
      <w:r>
        <w:t xml:space="preserve"> son </w:t>
      </w:r>
      <w:r>
        <w:fldChar w:fldCharType="begin"/>
      </w:r>
      <w:r w:rsidR="003B38E2">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fldChar w:fldCharType="separate"/>
      </w:r>
      <w:r w:rsidRPr="002E09B9">
        <w:rPr>
          <w:rFonts w:cs="Times New Roman"/>
        </w:rPr>
        <w:t>(Rosenberg &amp; Scott, 2001, p. 24)</w:t>
      </w:r>
      <w:r>
        <w:fldChar w:fldCharType="end"/>
      </w:r>
      <w:r>
        <w:t xml:space="preserve"> </w:t>
      </w:r>
      <w:r>
        <w:fldChar w:fldCharType="begin"/>
      </w:r>
      <w:r w:rsidR="003B38E2">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fldChar w:fldCharType="separate"/>
      </w:r>
      <w:r w:rsidRPr="002E09B9">
        <w:rPr>
          <w:rFonts w:cs="Times New Roman"/>
        </w:rPr>
        <w:t>(Bona, 2002, p. 64)</w:t>
      </w:r>
      <w:r>
        <w:fldChar w:fldCharType="end"/>
      </w:r>
      <w:r>
        <w:t>:</w:t>
      </w:r>
    </w:p>
    <w:p w14:paraId="52F25DCB" w14:textId="52A8D002" w:rsidR="002E09B9" w:rsidRDefault="0049643D" w:rsidP="005C4E38">
      <w:pPr>
        <w:pStyle w:val="Prrafodelista"/>
        <w:numPr>
          <w:ilvl w:val="0"/>
          <w:numId w:val="18"/>
        </w:numPr>
      </w:pPr>
      <w:r>
        <w:t xml:space="preserve">Detallar los cursos posibles de cada caso de uso </w:t>
      </w:r>
      <w:r w:rsidR="002E09B9">
        <w:t xml:space="preserve">a través del </w:t>
      </w:r>
      <w:r w:rsidR="002E09B9">
        <w:rPr>
          <w:b/>
        </w:rPr>
        <w:t>diagrama de secuenci</w:t>
      </w:r>
      <w:r>
        <w:rPr>
          <w:b/>
        </w:rPr>
        <w:t xml:space="preserve">a, </w:t>
      </w:r>
      <w:r>
        <w:rPr>
          <w:bCs/>
        </w:rPr>
        <w:t>e identificar los mensajes entre los diferentes objetos</w:t>
      </w:r>
      <w:r w:rsidR="002E09B9">
        <w:t>.</w:t>
      </w:r>
    </w:p>
    <w:p w14:paraId="682F061E" w14:textId="3B36E1AA" w:rsidR="002E09B9" w:rsidRDefault="0049643D" w:rsidP="005C4E38">
      <w:pPr>
        <w:pStyle w:val="Prrafodelista"/>
        <w:numPr>
          <w:ilvl w:val="0"/>
          <w:numId w:val="18"/>
        </w:numPr>
      </w:pPr>
      <w:r>
        <w:t>Culminar en su totalidad el modelo estático</w:t>
      </w:r>
      <w:r w:rsidR="002E09B9">
        <w:t xml:space="preserve">, </w:t>
      </w:r>
      <w:r>
        <w:t>ultimando detalles del proyecto</w:t>
      </w:r>
      <w:r w:rsidR="002E09B9">
        <w:t xml:space="preserve"> en el </w:t>
      </w:r>
      <w:r w:rsidR="002E09B9">
        <w:rPr>
          <w:b/>
        </w:rPr>
        <w:t>diagrama de clase</w:t>
      </w:r>
      <w:r w:rsidR="002E09B9">
        <w:t>.</w:t>
      </w:r>
    </w:p>
    <w:p w14:paraId="4C68E251" w14:textId="4BC55CE6" w:rsidR="002E09B9" w:rsidRDefault="0049643D" w:rsidP="005C4E38">
      <w:pPr>
        <w:pStyle w:val="Prrafodelista"/>
        <w:numPr>
          <w:ilvl w:val="0"/>
          <w:numId w:val="18"/>
        </w:numPr>
      </w:pPr>
      <w:r>
        <w:t>Comprobar junto con el equipo si el proyecto satisface los requerimientos definidos al inicio.</w:t>
      </w:r>
    </w:p>
    <w:p w14:paraId="059D34A7" w14:textId="4D7B97D9" w:rsidR="00285784" w:rsidRDefault="00285784" w:rsidP="00C7692B">
      <w:pPr>
        <w:ind w:left="1648" w:firstLine="0"/>
      </w:pPr>
      <w:r>
        <w:rPr>
          <w:b/>
        </w:rPr>
        <w:t xml:space="preserve">Hito: </w:t>
      </w:r>
      <w:r>
        <w:t>Revisión crítica del diseño.</w:t>
      </w:r>
    </w:p>
    <w:p w14:paraId="3149FE2F" w14:textId="446AFD30" w:rsidR="00285784" w:rsidRPr="00B062ED" w:rsidRDefault="000D5897" w:rsidP="005C4E38">
      <w:pPr>
        <w:pStyle w:val="Prrafodelista"/>
        <w:numPr>
          <w:ilvl w:val="0"/>
          <w:numId w:val="19"/>
        </w:numPr>
        <w:rPr>
          <w:b/>
          <w:bCs/>
        </w:rPr>
      </w:pPr>
      <w:r w:rsidRPr="00B062ED">
        <w:rPr>
          <w:b/>
          <w:bCs/>
        </w:rPr>
        <w:t>Implementación:</w:t>
      </w:r>
    </w:p>
    <w:p w14:paraId="577FE211" w14:textId="55A5C7A2" w:rsidR="000D5897" w:rsidRDefault="000D5897" w:rsidP="00C7692B">
      <w:pPr>
        <w:pStyle w:val="Prrafodelista"/>
        <w:ind w:left="1004"/>
      </w:pPr>
      <w:r>
        <w:t xml:space="preserve">Las actividades que se llevan a cabo en esta </w:t>
      </w:r>
      <w:r w:rsidR="00CA1E15">
        <w:t>fase</w:t>
      </w:r>
      <w:r>
        <w:t xml:space="preserve"> son </w:t>
      </w:r>
      <w:r>
        <w:fldChar w:fldCharType="begin"/>
      </w:r>
      <w:r w:rsidR="003B38E2">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fldChar w:fldCharType="separate"/>
      </w:r>
      <w:r w:rsidRPr="000D5897">
        <w:rPr>
          <w:rFonts w:cs="Times New Roman"/>
        </w:rPr>
        <w:t>(Rosenberg &amp; Scott, 2001, p. 25)</w:t>
      </w:r>
      <w:r>
        <w:fldChar w:fldCharType="end"/>
      </w:r>
      <w:r>
        <w:t>:</w:t>
      </w:r>
    </w:p>
    <w:p w14:paraId="3DE669F2" w14:textId="2A080752" w:rsidR="000D5897" w:rsidRDefault="00CA1E15" w:rsidP="005C4E38">
      <w:pPr>
        <w:pStyle w:val="Prrafodelista"/>
        <w:numPr>
          <w:ilvl w:val="0"/>
          <w:numId w:val="20"/>
        </w:numPr>
      </w:pPr>
      <w:r>
        <w:t>Se escribe e</w:t>
      </w:r>
      <w:r w:rsidR="000D5897">
        <w:t>scrib</w:t>
      </w:r>
      <w:r>
        <w:t>e</w:t>
      </w:r>
      <w:r w:rsidR="000D5897">
        <w:t>/gener</w:t>
      </w:r>
      <w:r>
        <w:t>a el</w:t>
      </w:r>
      <w:r w:rsidR="000D5897">
        <w:t xml:space="preserve"> </w:t>
      </w:r>
      <w:r w:rsidR="000D5897">
        <w:rPr>
          <w:b/>
        </w:rPr>
        <w:t>código</w:t>
      </w:r>
      <w:r>
        <w:rPr>
          <w:b/>
        </w:rPr>
        <w:t xml:space="preserve"> </w:t>
      </w:r>
      <w:r>
        <w:rPr>
          <w:bCs/>
        </w:rPr>
        <w:t>del software.</w:t>
      </w:r>
    </w:p>
    <w:p w14:paraId="2BDD99CB" w14:textId="6E4F9172" w:rsidR="000D5897" w:rsidRDefault="00CA1E15" w:rsidP="005C4E38">
      <w:pPr>
        <w:pStyle w:val="Prrafodelista"/>
        <w:numPr>
          <w:ilvl w:val="0"/>
          <w:numId w:val="20"/>
        </w:numPr>
      </w:pPr>
      <w:r>
        <w:t>Se realizan las</w:t>
      </w:r>
      <w:r w:rsidR="000D5897">
        <w:t xml:space="preserve"> pruebas unitarias y de integración</w:t>
      </w:r>
      <w:r>
        <w:t xml:space="preserve"> al software creado</w:t>
      </w:r>
      <w:r w:rsidR="000D5897">
        <w:t>.</w:t>
      </w:r>
    </w:p>
    <w:p w14:paraId="66CA7D6A" w14:textId="430ABD2F" w:rsidR="000D5897" w:rsidRDefault="00CA1E15" w:rsidP="005C4E38">
      <w:pPr>
        <w:pStyle w:val="Prrafodelista"/>
        <w:numPr>
          <w:ilvl w:val="0"/>
          <w:numId w:val="20"/>
        </w:numPr>
      </w:pPr>
      <w:r>
        <w:t>Se llevan a cabo las</w:t>
      </w:r>
      <w:r w:rsidR="000D5897">
        <w:t xml:space="preserve"> pruebas de aceptación del usuario</w:t>
      </w:r>
      <w:r>
        <w:t xml:space="preserve"> del proyecto finalizado</w:t>
      </w:r>
      <w:r w:rsidR="000D5897">
        <w:t>.</w:t>
      </w:r>
    </w:p>
    <w:p w14:paraId="03EEBFCD" w14:textId="77777777" w:rsidR="000E68F4" w:rsidRPr="00FF47E5" w:rsidRDefault="00FF47E5" w:rsidP="00C7692B">
      <w:pPr>
        <w:ind w:left="1648" w:firstLine="0"/>
      </w:pPr>
      <w:r>
        <w:rPr>
          <w:b/>
        </w:rPr>
        <w:t xml:space="preserve">Hito: </w:t>
      </w:r>
      <w:r>
        <w:t>Entrega.</w:t>
      </w:r>
    </w:p>
    <w:p w14:paraId="04155C55" w14:textId="1C651CB3" w:rsidR="00285784" w:rsidRDefault="008904E7" w:rsidP="00C7692B">
      <w:pPr>
        <w:pStyle w:val="Ttulo2"/>
      </w:pPr>
      <w:bookmarkStart w:id="24" w:name="_Toc19396219"/>
      <w:r>
        <w:t>Marco conceptual</w:t>
      </w:r>
      <w:bookmarkEnd w:id="24"/>
    </w:p>
    <w:p w14:paraId="6A2F77B7" w14:textId="116F52F4" w:rsidR="002E4E9D" w:rsidRDefault="002E4E9D" w:rsidP="00B66D66">
      <w:bookmarkStart w:id="25" w:name="_Toc19396220"/>
      <w:r w:rsidRPr="00B66D66">
        <w:rPr>
          <w:rStyle w:val="Ttulo3Car"/>
        </w:rPr>
        <w:t>Proceso de software</w:t>
      </w:r>
      <w:r w:rsidR="00B66D66" w:rsidRPr="00B66D66">
        <w:rPr>
          <w:rStyle w:val="Ttulo3Car"/>
        </w:rPr>
        <w:t>.</w:t>
      </w:r>
      <w:bookmarkEnd w:id="25"/>
      <w:r w:rsidR="00B66D66">
        <w:t xml:space="preserve"> </w:t>
      </w:r>
      <w:r w:rsidR="00010104">
        <w:t>Es</w:t>
      </w:r>
      <w:r>
        <w:t xml:space="preserve"> un marco de trabajo de las tareas que se </w:t>
      </w:r>
      <w:r w:rsidR="00010104">
        <w:t>necesitan para construir</w:t>
      </w:r>
      <w:r>
        <w:t xml:space="preserve"> software de alta calidad. Un proceso de software </w:t>
      </w:r>
      <w:r w:rsidR="00010104">
        <w:t>establece la perspectiva</w:t>
      </w:r>
      <w:r>
        <w:t xml:space="preserve"> que se </w:t>
      </w:r>
      <w:r w:rsidR="00010104">
        <w:t>debe elegir</w:t>
      </w:r>
      <w:r>
        <w:t xml:space="preserve"> cuando el software </w:t>
      </w:r>
      <w:r w:rsidR="00010104">
        <w:t xml:space="preserve">es manipulado </w:t>
      </w:r>
      <w:r w:rsidR="009C44E9">
        <w:t xml:space="preserve">por la ingeniería </w:t>
      </w:r>
      <w:r w:rsidR="009C44E9">
        <w:fldChar w:fldCharType="begin"/>
      </w:r>
      <w:r w:rsidR="003B38E2">
        <w:instrText xml:space="preserve"> ADDIN ZOTERO_ITEM CSL_CITATION {"citationID":"P0uh9rlX","properties":{"formattedCitation":"(Pressman, 2002, p. 13)","plainCitation":"(Pressman, 2002, p. 13)","noteIndex":0},"citationItems":[{"id":40,"uris":["http://zotero.org/users/5687329/items/DS6Y3Z7A"],"uri":["http://zotero.org/users/5687329/items/DS6Y3Z7A"],"itemData":{"id":40,"type":"book","title":"Ingeniería del Software. Un enfoque práctico","publisher":"Concepción Fernández Madrid","publisher-place":"Madrid","number-of-pages":"640","edition":"Quinta Edición","event-place":"Madrid","ISBN":"0-07-709677-0","language":"Español","author":[{"family":"Pressman","given":"Roger S."}],"translator":[{"family":"Martín Ojeda","given":"Rafael"},{"family":"Yagüe Galaup","given":"Virgilio"},{"family":"Morales Jareño","given":"Isabel"},{"family":"Sánchez Alonso","given":"Salvador"}],"issued":{"date-parts":[["2002"]]}},"locator":"13","label":"page"}],"schema":"https://github.com/citation-style-language/schema/raw/master/csl-citation.json"} </w:instrText>
      </w:r>
      <w:r w:rsidR="009C44E9">
        <w:fldChar w:fldCharType="separate"/>
      </w:r>
      <w:r w:rsidR="009C44E9" w:rsidRPr="009C44E9">
        <w:rPr>
          <w:rFonts w:cs="Times New Roman"/>
        </w:rPr>
        <w:t>(Pressman, 2002, p. 13)</w:t>
      </w:r>
      <w:r w:rsidR="009C44E9">
        <w:fldChar w:fldCharType="end"/>
      </w:r>
      <w:r w:rsidR="009C44E9">
        <w:t xml:space="preserve">. </w:t>
      </w:r>
      <w:r w:rsidR="00010104">
        <w:t>Es el</w:t>
      </w:r>
      <w:r w:rsidR="009C44E9">
        <w:t xml:space="preserve"> conjunto de </w:t>
      </w:r>
      <w:r w:rsidR="009C44E9">
        <w:lastRenderedPageBreak/>
        <w:t xml:space="preserve">actividades </w:t>
      </w:r>
      <w:r w:rsidR="00010104">
        <w:t>que se relacionan y</w:t>
      </w:r>
      <w:r w:rsidR="009C44E9">
        <w:t xml:space="preserve"> enfocan en la creación de un producto de software. Este software </w:t>
      </w:r>
      <w:r w:rsidR="00A55613">
        <w:t>elaborado puede ser un producto</w:t>
      </w:r>
      <w:r w:rsidR="009C44E9">
        <w:t xml:space="preserve"> nuev</w:t>
      </w:r>
      <w:r w:rsidR="00A55613">
        <w:t xml:space="preserve">o, </w:t>
      </w:r>
      <w:r w:rsidR="009C44E9">
        <w:t xml:space="preserve">la </w:t>
      </w:r>
      <w:r w:rsidR="00010104">
        <w:t>modificación o</w:t>
      </w:r>
      <w:r w:rsidR="00A55613">
        <w:t xml:space="preserve"> una </w:t>
      </w:r>
      <w:r w:rsidR="009C44E9">
        <w:t xml:space="preserve">software ya existente </w:t>
      </w:r>
      <w:r w:rsidR="009C44E9">
        <w:fldChar w:fldCharType="begin"/>
      </w:r>
      <w:r w:rsidR="003B38E2">
        <w:instrText xml:space="preserve"> ADDIN ZOTERO_ITEM CSL_CITATION {"citationID":"Wpk6Tz2i","properties":{"formattedCitation":"(Ramos &amp; Mendoza, 2014, p. 13)","plainCitation":"(Ramos &amp; Mendoza, 2014, p. 13)","noteIndex":0},"citationItems":[{"id":3,"uris":["http://zotero.org/users/5687329/items/XGPZQZBD"],"uri":["http://zotero.org/users/5687329/items/XGPZQZBD"],"itemData":{"id":3,"type":"thesis","title":"Implementación del estándar ISO/IEC 29110-4-1 para pequeñas organizaciones de desarrollo de software","publisher":"Universidad Peruana de Ciencias Aplicadas","publisher-place":"Lima","number-of-pages":"635","event-place":"Lima","language":"Español","author":[{"family":"Ramos","given":"Cynthia"},{"family":"Mendoza","given":"Luiggi"}],"issued":{"date-parts":[["2014"]]}},"locator":"13","label":"page"}],"schema":"https://github.com/citation-style-language/schema/raw/master/csl-citation.json"} </w:instrText>
      </w:r>
      <w:r w:rsidR="009C44E9">
        <w:fldChar w:fldCharType="separate"/>
      </w:r>
      <w:r w:rsidR="009C44E9" w:rsidRPr="009C44E9">
        <w:rPr>
          <w:rFonts w:cs="Times New Roman"/>
        </w:rPr>
        <w:t>(Ramos &amp; Mendoza, 2014, p. 13)</w:t>
      </w:r>
      <w:r w:rsidR="009C44E9">
        <w:fldChar w:fldCharType="end"/>
      </w:r>
      <w:r w:rsidR="009C44E9">
        <w:t>.</w:t>
      </w:r>
    </w:p>
    <w:p w14:paraId="6A3F1A97" w14:textId="5B3845C7" w:rsidR="006C3E7E" w:rsidRDefault="00430F32" w:rsidP="00B66D66">
      <w:bookmarkStart w:id="26" w:name="_Toc19396221"/>
      <w:r w:rsidRPr="00B66D66">
        <w:rPr>
          <w:rStyle w:val="Ttulo3Car"/>
        </w:rPr>
        <w:t>Metodología de desarrollo de software</w:t>
      </w:r>
      <w:r w:rsidR="00B66D66" w:rsidRPr="00B66D66">
        <w:rPr>
          <w:rStyle w:val="Ttulo3Car"/>
        </w:rPr>
        <w:t>.</w:t>
      </w:r>
      <w:bookmarkEnd w:id="26"/>
      <w:r w:rsidR="00B66D66">
        <w:t xml:space="preserve"> </w:t>
      </w:r>
      <w:r w:rsidR="00DF11DD">
        <w:t>Es aquella que posee la</w:t>
      </w:r>
      <w:r w:rsidR="002D5324">
        <w:t xml:space="preserve"> función</w:t>
      </w:r>
      <w:r w:rsidR="00DF11DD">
        <w:t xml:space="preserve"> de realizar la</w:t>
      </w:r>
      <w:r w:rsidR="002D5324">
        <w:t xml:space="preserve"> </w:t>
      </w:r>
      <w:r w:rsidR="00DF11DD">
        <w:t>organización</w:t>
      </w:r>
      <w:r w:rsidR="002D5324">
        <w:t>, planifica</w:t>
      </w:r>
      <w:r w:rsidR="00DF11DD">
        <w:t>ción</w:t>
      </w:r>
      <w:r w:rsidR="002D5324">
        <w:t xml:space="preserve"> y </w:t>
      </w:r>
      <w:r w:rsidR="00DF11DD">
        <w:t>el control</w:t>
      </w:r>
      <w:r w:rsidR="002D5324">
        <w:t xml:space="preserve"> </w:t>
      </w:r>
      <w:r w:rsidR="00DF11DD">
        <w:t>d</w:t>
      </w:r>
      <w:r w:rsidR="002D5324">
        <w:t xml:space="preserve">el proceso de desarrollo </w:t>
      </w:r>
      <w:r w:rsidR="00DF11DD">
        <w:t xml:space="preserve">de </w:t>
      </w:r>
      <w:r w:rsidR="003D3E77">
        <w:t xml:space="preserve">software </w:t>
      </w:r>
      <w:r w:rsidR="002D5324">
        <w:fldChar w:fldCharType="begin"/>
      </w:r>
      <w:r w:rsidR="003B38E2">
        <w:instrText xml:space="preserve"> ADDIN ZOTERO_ITEM CSL_CITATION {"citationID":"DYnOXCZf","properties":{"formattedCitation":"(Hugues, Fisher, &amp; Mc Daniel, 2010)","plainCitation":"(Hugues, Fisher, &amp; Mc Daniel, 2010)","noteIndex":0},"citationItems":[{"id":36,"uris":["http://zotero.org/users/5687329/items/USXSE44H"],"uri":["http://zotero.org/users/5687329/items/USXSE44H"],"itemData":{"id":36,"type":"report","title":"System development life cycle models and methodologies","publisher":"Canadian Society for International Health Certificate Course in Health Information Systems","language":"Inglés","author":[{"family":"Hugues","given":"Peter"},{"family":"Fisher","given":"Paul"},{"family":"Mc Daniel","given":"James"}],"issued":{"date-parts":[["2010"]]}}}],"schema":"https://github.com/citation-style-language/schema/raw/master/csl-citation.json"} </w:instrText>
      </w:r>
      <w:r w:rsidR="002D5324">
        <w:fldChar w:fldCharType="separate"/>
      </w:r>
      <w:r w:rsidR="002D5324" w:rsidRPr="002D5324">
        <w:rPr>
          <w:rFonts w:cs="Times New Roman"/>
        </w:rPr>
        <w:t>(Hugues, Fisher, &amp; Mc Daniel, 2010)</w:t>
      </w:r>
      <w:r w:rsidR="002D5324">
        <w:fldChar w:fldCharType="end"/>
      </w:r>
      <w:r w:rsidR="002D5324">
        <w:t>.</w:t>
      </w:r>
    </w:p>
    <w:p w14:paraId="424C091A" w14:textId="647B4050" w:rsidR="008E1DC2" w:rsidRPr="009A2156" w:rsidRDefault="006C3E7E" w:rsidP="006C3E7E">
      <w:r>
        <w:t>U</w:t>
      </w:r>
      <w:r w:rsidR="008E1DC2">
        <w:t>na metodología de desarrollo de software especifica</w:t>
      </w:r>
      <w:r w:rsidR="00E63FCC">
        <w:t xml:space="preserve"> </w:t>
      </w:r>
      <w:r w:rsidR="001F2DCD">
        <w:t>c</w:t>
      </w:r>
      <w:r w:rsidR="008E1DC2">
        <w:t>ómo</w:t>
      </w:r>
      <w:r w:rsidR="00E63FCC">
        <w:t xml:space="preserve"> hay que dividir el proyecto por etapas o fases</w:t>
      </w:r>
      <w:r>
        <w:t>, las tareas que se deben llevar a cabo en</w:t>
      </w:r>
      <w:r w:rsidR="008E1DC2">
        <w:t xml:space="preserve"> cada </w:t>
      </w:r>
      <w:r>
        <w:t>una</w:t>
      </w:r>
      <w:r w:rsidR="001F2DCD">
        <w:t xml:space="preserve">, </w:t>
      </w:r>
      <w:r>
        <w:t>las</w:t>
      </w:r>
      <w:r w:rsidR="008E1DC2">
        <w:t xml:space="preserve"> salidas </w:t>
      </w:r>
      <w:r>
        <w:t xml:space="preserve">que </w:t>
      </w:r>
      <w:r w:rsidR="008E1DC2">
        <w:t>se</w:t>
      </w:r>
      <w:r w:rsidR="00951CE3">
        <w:t xml:space="preserve"> deben</w:t>
      </w:r>
      <w:r w:rsidR="008E1DC2">
        <w:t xml:space="preserve"> produc</w:t>
      </w:r>
      <w:r w:rsidR="00951CE3">
        <w:t>ir</w:t>
      </w:r>
      <w:r w:rsidR="008E1DC2">
        <w:t xml:space="preserve"> y cuando</w:t>
      </w:r>
      <w:r w:rsidR="00951CE3">
        <w:t xml:space="preserve"> producir</w:t>
      </w:r>
      <w:r w:rsidR="001F2DCD">
        <w:t xml:space="preserve">, </w:t>
      </w:r>
      <w:r w:rsidR="004D0510">
        <w:t>las</w:t>
      </w:r>
      <w:r w:rsidR="008E1DC2">
        <w:t xml:space="preserve"> herramientas</w:t>
      </w:r>
      <w:r w:rsidR="004D0510">
        <w:t xml:space="preserve"> </w:t>
      </w:r>
      <w:r w:rsidR="00E87A42">
        <w:t>que hay que emplear</w:t>
      </w:r>
      <w:r w:rsidR="00954D9D">
        <w:t>,</w:t>
      </w:r>
      <w:r w:rsidR="004D0510" w:rsidRPr="004D0510">
        <w:t xml:space="preserve"> </w:t>
      </w:r>
      <w:r w:rsidR="004D0510">
        <w:t>las restricciones</w:t>
      </w:r>
      <w:r w:rsidR="00E87A42">
        <w:t xml:space="preserve"> apropiadas </w:t>
      </w:r>
      <w:r w:rsidR="00D976FC">
        <w:t>que se deben</w:t>
      </w:r>
      <w:r w:rsidR="004D0510">
        <w:t xml:space="preserve"> aplicar, </w:t>
      </w:r>
      <w:r w:rsidR="00DA6710">
        <w:t>y</w:t>
      </w:r>
      <w:r w:rsidR="001F2DCD">
        <w:t xml:space="preserve"> </w:t>
      </w:r>
      <w:r w:rsidR="004D0510">
        <w:t>la manera en que se debe administrar y llevar</w:t>
      </w:r>
      <w:r w:rsidR="00E87A42">
        <w:t xml:space="preserve"> el</w:t>
      </w:r>
      <w:r w:rsidR="004D0510">
        <w:t xml:space="preserve"> </w:t>
      </w:r>
      <w:r w:rsidR="008E1DC2">
        <w:t>control</w:t>
      </w:r>
      <w:r w:rsidR="004D0510">
        <w:t xml:space="preserve"> </w:t>
      </w:r>
      <w:r w:rsidR="00D976FC">
        <w:t>pertinente sobre</w:t>
      </w:r>
      <w:r w:rsidR="008E1DC2">
        <w:t xml:space="preserve"> un proyecto</w:t>
      </w:r>
      <w:r>
        <w:t xml:space="preserve"> </w:t>
      </w:r>
      <w:r>
        <w:fldChar w:fldCharType="begin"/>
      </w:r>
      <w:r>
        <w:instrText xml:space="preserve"> ADDIN ZOTERO_ITEM CSL_CITATION {"citationID":"5FH8rnv0","properties":{"formattedCitation":"(Cataldi, 2000, p. 40)","plainCitation":"(Cataldi, 2000, p. 40)","noteIndex":0},"citationItems":[{"id":37,"uris":["http://zotero.org/users/5687329/items/JBNUUJEA"],"uri":["http://zotero.org/users/5687329/items/JBNUUJEA"],"itemData":{"id":37,"type":"thesis","title":"Una metodología para el diseño, desarrollo y evaluación de software educativo","publisher":"Universidad Nacional de la Plata","publisher-place":"La Plata","number-of-pages":"136","event-place":"La Plata","language":"Español","author":[{"family":"Cataldi","given":"Zulma"}],"issued":{"date-parts":[["2000"]]}},"locator":"40","label":"page"}],"schema":"https://github.com/citation-style-language/schema/raw/master/csl-citation.json"} </w:instrText>
      </w:r>
      <w:r>
        <w:fldChar w:fldCharType="separate"/>
      </w:r>
      <w:r w:rsidRPr="00A55D34">
        <w:rPr>
          <w:rFonts w:cs="Times New Roman"/>
        </w:rPr>
        <w:t>(Cataldi, 2000, p. 40)</w:t>
      </w:r>
      <w:r>
        <w:fldChar w:fldCharType="end"/>
      </w:r>
      <w:r>
        <w:t>.</w:t>
      </w:r>
    </w:p>
    <w:p w14:paraId="3CB644F2" w14:textId="44B85D53" w:rsidR="00B65EB3" w:rsidRDefault="00491C2C" w:rsidP="00B66D66">
      <w:bookmarkStart w:id="27" w:name="_Toc19396222"/>
      <w:r w:rsidRPr="00B66D66">
        <w:rPr>
          <w:rStyle w:val="Ttulo3Car"/>
        </w:rPr>
        <w:t>UML (</w:t>
      </w:r>
      <w:proofErr w:type="spellStart"/>
      <w:r w:rsidRPr="00B66D66">
        <w:rPr>
          <w:rStyle w:val="Ttulo3Car"/>
        </w:rPr>
        <w:t>Unified</w:t>
      </w:r>
      <w:proofErr w:type="spellEnd"/>
      <w:r w:rsidRPr="00B66D66">
        <w:rPr>
          <w:rStyle w:val="Ttulo3Car"/>
        </w:rPr>
        <w:t xml:space="preserve"> </w:t>
      </w:r>
      <w:proofErr w:type="spellStart"/>
      <w:r w:rsidRPr="00B66D66">
        <w:rPr>
          <w:rStyle w:val="Ttulo3Car"/>
        </w:rPr>
        <w:t>Modeling</w:t>
      </w:r>
      <w:proofErr w:type="spellEnd"/>
      <w:r w:rsidRPr="00B66D66">
        <w:rPr>
          <w:rStyle w:val="Ttulo3Car"/>
        </w:rPr>
        <w:t xml:space="preserve"> </w:t>
      </w:r>
      <w:proofErr w:type="spellStart"/>
      <w:r w:rsidRPr="00B66D66">
        <w:rPr>
          <w:rStyle w:val="Ttulo3Car"/>
        </w:rPr>
        <w:t>Language</w:t>
      </w:r>
      <w:proofErr w:type="spellEnd"/>
      <w:r w:rsidRPr="00B66D66">
        <w:rPr>
          <w:rStyle w:val="Ttulo3Car"/>
        </w:rPr>
        <w:t>)</w:t>
      </w:r>
      <w:r w:rsidR="00B66D66" w:rsidRPr="00B66D66">
        <w:rPr>
          <w:rStyle w:val="Ttulo3Car"/>
        </w:rPr>
        <w:t>.</w:t>
      </w:r>
      <w:bookmarkEnd w:id="27"/>
      <w:r w:rsidR="00B66D66">
        <w:t xml:space="preserve"> </w:t>
      </w:r>
      <w:r w:rsidR="00CA1697">
        <w:t>El Lenguaje Unificado de Modelado</w:t>
      </w:r>
      <w:r w:rsidR="00A54DD3">
        <w:t>,</w:t>
      </w:r>
      <w:r w:rsidR="00CA1697">
        <w:t xml:space="preserve"> es un lenguaje estándar de modelado para </w:t>
      </w:r>
      <w:r w:rsidR="00A54DD3">
        <w:t xml:space="preserve">productos de software, </w:t>
      </w:r>
      <w:r w:rsidR="00CA1697">
        <w:t xml:space="preserve">que </w:t>
      </w:r>
      <w:r w:rsidR="00A54DD3">
        <w:t>proporciona</w:t>
      </w:r>
      <w:r w:rsidR="00CA1697">
        <w:t xml:space="preserve"> </w:t>
      </w:r>
      <w:r w:rsidR="00A54DD3">
        <w:t xml:space="preserve">la </w:t>
      </w:r>
      <w:r w:rsidR="00CA1697">
        <w:t>visualiza</w:t>
      </w:r>
      <w:r w:rsidR="00A54DD3">
        <w:t>ción</w:t>
      </w:r>
      <w:r w:rsidR="00CA1697">
        <w:t xml:space="preserve">, </w:t>
      </w:r>
      <w:r w:rsidR="00A54DD3">
        <w:t>definición</w:t>
      </w:r>
      <w:r w:rsidR="00CA1697">
        <w:t xml:space="preserve">, </w:t>
      </w:r>
      <w:r w:rsidR="00A54DD3">
        <w:t>elaboración</w:t>
      </w:r>
      <w:r w:rsidR="00CA1697">
        <w:t xml:space="preserve"> y documenta</w:t>
      </w:r>
      <w:r w:rsidR="00A54DD3">
        <w:t>ción de aquellos</w:t>
      </w:r>
      <w:r w:rsidR="00CA1697">
        <w:t xml:space="preserve"> artefactos de sistemas en los que </w:t>
      </w:r>
      <w:r w:rsidR="00A54DD3">
        <w:t>un producto de</w:t>
      </w:r>
      <w:r w:rsidR="00CA1697">
        <w:t xml:space="preserve"> software </w:t>
      </w:r>
      <w:r w:rsidR="00A54DD3">
        <w:t>posee un</w:t>
      </w:r>
      <w:r w:rsidR="0026642B">
        <w:t>a</w:t>
      </w:r>
      <w:r w:rsidR="00A54DD3">
        <w:t xml:space="preserve"> labor o función </w:t>
      </w:r>
      <w:r w:rsidR="0026642B">
        <w:t>significativa</w:t>
      </w:r>
      <w:r w:rsidR="00CA1697">
        <w:t>.</w:t>
      </w:r>
      <w:r w:rsidR="00876111">
        <w:t xml:space="preserve"> </w:t>
      </w:r>
      <w:r w:rsidR="0026642B">
        <w:t>En esencia</w:t>
      </w:r>
      <w:r w:rsidR="00CA1697">
        <w:t xml:space="preserve">, UML permite a los desarrolladores </w:t>
      </w:r>
      <w:r w:rsidR="006E2E63">
        <w:t xml:space="preserve">ver </w:t>
      </w:r>
      <w:r w:rsidR="00330484">
        <w:t>los logros de su</w:t>
      </w:r>
      <w:r w:rsidR="00CA1697">
        <w:t xml:space="preserve"> </w:t>
      </w:r>
      <w:r w:rsidR="00330484">
        <w:t xml:space="preserve">trabajo representados  en </w:t>
      </w:r>
      <w:r w:rsidR="00CA1697">
        <w:t xml:space="preserve">esquemas o diagramas </w:t>
      </w:r>
      <w:r w:rsidR="0026642B">
        <w:t>def</w:t>
      </w:r>
      <w:r w:rsidR="00330484">
        <w:t>inidos</w:t>
      </w:r>
      <w:r w:rsidR="00CA1697">
        <w:t xml:space="preserve"> </w:t>
      </w:r>
      <w:r w:rsidR="00CA1697">
        <w:fldChar w:fldCharType="begin"/>
      </w:r>
      <w:r w:rsidR="003B38E2">
        <w:instrText xml:space="preserve"> ADDIN ZOTERO_ITEM CSL_CITATION {"citationID":"teNPNOB9","properties":{"formattedCitation":"(Jacobson, Booch, &amp; Rumbaugh, 2000, p. 407)","plainCitation":"(Jacobson, Booch, &amp; Rumbaugh, 2000, p. 407)","noteIndex":0},"citationItems":[{"id":26,"uris":["http://zotero.org/users/5687329/items/2DNIXJBX"],"uri":["http://zotero.org/users/5687329/items/2DNIXJBX"],"itemData":{"id":26,"type":"book","title":"El proceso unificado de desarrollo de software","publisher":"Addison Wesley","publisher-place":"Madrid","number-of-pages":"464","event-place":"Madrid","ISBN":"84-7829-036-2","language":"Español","author":[{"family":"Jacobson","given":"Ivar"},{"family":"Booch","given":"Grady"},{"family":"Rumbaugh","given":"James"}],"translator":[{"family":"Sánchez","given":"Salvador"},{"family":"Sicilia","given":"Miguel Ángel"},{"family":"Canal","given":"Carlos"},{"family":"Durán","given":"Francisco Javier"}],"issued":{"date-parts":[["2000"]]}},"locator":"407","label":"page"}],"schema":"https://github.com/citation-style-language/schema/raw/master/csl-citation.json"} </w:instrText>
      </w:r>
      <w:r w:rsidR="00CA1697">
        <w:fldChar w:fldCharType="separate"/>
      </w:r>
      <w:r w:rsidR="00CA1697" w:rsidRPr="00CA1697">
        <w:rPr>
          <w:rFonts w:cs="Times New Roman"/>
        </w:rPr>
        <w:t>(Jacobson, Booch, &amp; Rumbaugh, 2000, p. 407)</w:t>
      </w:r>
      <w:r w:rsidR="00CA1697">
        <w:fldChar w:fldCharType="end"/>
      </w:r>
      <w:r w:rsidR="00CA1697">
        <w:t>.</w:t>
      </w:r>
      <w:r w:rsidR="004425E1">
        <w:t xml:space="preserve"> </w:t>
      </w:r>
      <w:r w:rsidR="001527E3">
        <w:t xml:space="preserve">Este lenguaje fue creado por un grupo de </w:t>
      </w:r>
      <w:r w:rsidR="00E81A92">
        <w:t>personas con amplio conocimiento en</w:t>
      </w:r>
      <w:r w:rsidR="001527E3">
        <w:t xml:space="preserve"> la ingeniería de software: Ivar Jacobson, Grady Booch y James Rumbaugh en el año 1995 </w:t>
      </w:r>
      <w:r w:rsidR="001527E3">
        <w:fldChar w:fldCharType="begin"/>
      </w:r>
      <w:r w:rsidR="00AA3F8A">
        <w:instrText xml:space="preserve"> ADDIN ZOTERO_ITEM CSL_CITATION {"citationID":"dkhARAN7","properties":{"formattedCitation":"(Gonz\\uc0\\u225{}lez Toste, Vald\\uc0\\u233{}s Gonz\\uc0\\u225{}lez, Romero G\\uc0\\u243{}mez, &amp; Garc\\uc0\\u237{}a P\\uc0\\u233{}rez, 2017, p. 7)","plainCitation":"(González Toste, Valdés González, Romero Gómez, &amp; García Pérez, 2017, p. 7)","noteIndex":0},"citationItems":[{"id":58,"uris":["http://zotero.org/users/5687329/items/3VRTRLLN"],"uri":["http://zotero.org/users/5687329/items/3VRTRLLN"],"itemData":{"id":58,"type":"article-journal","title":"El uso de las TIC como apoyo al proceso de formación máster en \"Ciencias de la educación\"","page":"1-11","volume":"2, núm. 4","issue":"octubre - diciembre (2014)","ISSN":"2664-2190","journalAbbreviation":"Márgenes","language":"Español","author":[{"family":"González Toste","given":"Dagoberto"},{"family":"Valdés González","given":"Arlex A."},{"family":"Romero Gómez","given":"Yanlí"},{"family":"García Pérez","given":"Yamirka"}],"issued":{"date-parts":[["2017"]]}},"locator":"7","label":"page"}],"schema":"https://github.com/citation-style-language/schema/raw/master/csl-citation.json"} </w:instrText>
      </w:r>
      <w:r w:rsidR="001527E3">
        <w:fldChar w:fldCharType="separate"/>
      </w:r>
      <w:r w:rsidR="00AA3F8A" w:rsidRPr="00AA3F8A">
        <w:rPr>
          <w:rFonts w:cs="Times New Roman"/>
          <w:szCs w:val="24"/>
        </w:rPr>
        <w:t>(González Toste, Valdés González, Romero Gómez, &amp; García Pérez, 2017, p. 7)</w:t>
      </w:r>
      <w:r w:rsidR="001527E3">
        <w:fldChar w:fldCharType="end"/>
      </w:r>
      <w:r w:rsidR="001527E3">
        <w:t>.</w:t>
      </w:r>
    </w:p>
    <w:p w14:paraId="3D443C06" w14:textId="7C883356" w:rsidR="00AA3F8A" w:rsidRDefault="00390470" w:rsidP="00BB2D4D">
      <w:r>
        <w:t xml:space="preserve">Como </w:t>
      </w:r>
      <w:r w:rsidR="00B73FCC">
        <w:t xml:space="preserve">UML </w:t>
      </w:r>
      <w:r>
        <w:t>posee su enfoque en la descripción</w:t>
      </w:r>
      <w:r w:rsidR="00B73FCC">
        <w:t xml:space="preserve"> de métodos y procesos</w:t>
      </w:r>
      <w:r>
        <w:t>, se facilita</w:t>
      </w:r>
      <w:r w:rsidR="00B73FCC">
        <w:t xml:space="preserve"> </w:t>
      </w:r>
      <w:r>
        <w:t xml:space="preserve">la </w:t>
      </w:r>
      <w:r w:rsidR="00B73FCC">
        <w:t>defini</w:t>
      </w:r>
      <w:r>
        <w:t>ción</w:t>
      </w:r>
      <w:r w:rsidR="00B73FCC">
        <w:t xml:space="preserve"> de las interacciones </w:t>
      </w:r>
      <w:r>
        <w:t>que deben llevarse a cabo por</w:t>
      </w:r>
      <w:r w:rsidR="00B73FCC">
        <w:t xml:space="preserve"> parte de los programadores y los usuarios con el software que se está desarrollando</w:t>
      </w:r>
      <w:r w:rsidR="007E7E35">
        <w:t>,</w:t>
      </w:r>
      <w:r w:rsidR="00586273">
        <w:t xml:space="preserve"> a través de</w:t>
      </w:r>
      <w:r w:rsidR="00B73FCC">
        <w:t xml:space="preserve"> </w:t>
      </w:r>
      <w:r w:rsidR="00586273">
        <w:t>diferentes</w:t>
      </w:r>
      <w:r w:rsidR="00B73FCC">
        <w:t xml:space="preserve"> tipos de diagramas</w:t>
      </w:r>
      <w:r w:rsidR="007E7E35">
        <w:t xml:space="preserve">. </w:t>
      </w:r>
      <w:r w:rsidR="007E7E35">
        <w:lastRenderedPageBreak/>
        <w:t xml:space="preserve">Estos se encuentran </w:t>
      </w:r>
      <w:r w:rsidR="00FB129A">
        <w:t>categorizados</w:t>
      </w:r>
      <w:r w:rsidR="007E7E35">
        <w:t xml:space="preserve"> de la siguiente manera </w:t>
      </w:r>
      <w:r w:rsidR="001103E4">
        <w:t>(ver tabla 3)</w:t>
      </w:r>
      <w:r w:rsidR="00586273">
        <w:t xml:space="preserve"> </w:t>
      </w:r>
      <w:r w:rsidR="00586273">
        <w:fldChar w:fldCharType="begin"/>
      </w:r>
      <w:r w:rsidR="003B38E2">
        <w:instrText xml:space="preserve"> ADDIN ZOTERO_ITEM CSL_CITATION {"citationID":"MGFQPo4n","properties":{"formattedCitation":"(Matla Cruz, 2014, pp. 24-26)","plainCitation":"(Matla Cruz, 2014, pp. 24-26)","noteIndex":0},"citationItems":[{"id":6,"uris":["http://zotero.org/users/5687329/items/HGFNSGT5"],"uri":["http://zotero.org/users/5687329/items/HGFNSGT5"],"itemData":{"id":6,"type":"thesis","title":"Desarrollo de software guiado por la norma ISO/IEC 29110 y Scrum: SIDEP v.2.0","publisher":"Universidad Nacional Autónoma de México","publisher-place":"Ciudad de México","number-of-pages":"230","event-place":"Ciudad de México","language":"Español","author":[{"family":"Matla Cruz","given":"Erick Orlando"}],"issued":{"date-parts":[["2014"]]}},"locator":"24-26","label":"page"}],"schema":"https://github.com/citation-style-language/schema/raw/master/csl-citation.json"} </w:instrText>
      </w:r>
      <w:r w:rsidR="00586273">
        <w:fldChar w:fldCharType="separate"/>
      </w:r>
      <w:r w:rsidR="00586273" w:rsidRPr="00586273">
        <w:rPr>
          <w:rFonts w:cs="Times New Roman"/>
        </w:rPr>
        <w:t>(Matla Cruz, 2014, pp. 24-26)</w:t>
      </w:r>
      <w:r w:rsidR="00586273">
        <w:fldChar w:fldCharType="end"/>
      </w:r>
      <w:r w:rsidR="00586273">
        <w:t>:</w:t>
      </w:r>
    </w:p>
    <w:p w14:paraId="7BC0E19D" w14:textId="4EDCACBC" w:rsidR="00185F30" w:rsidRPr="00185F30" w:rsidRDefault="00185F30" w:rsidP="00C7692B">
      <w:pPr>
        <w:pStyle w:val="Descripcin"/>
        <w:keepNext/>
        <w:rPr>
          <w:color w:val="000000" w:themeColor="text1"/>
          <w:sz w:val="24"/>
        </w:rPr>
      </w:pPr>
      <w:bookmarkStart w:id="28" w:name="_Toc19396243"/>
      <w:r w:rsidRPr="00185F30">
        <w:rPr>
          <w:color w:val="000000" w:themeColor="text1"/>
          <w:sz w:val="24"/>
        </w:rPr>
        <w:t xml:space="preserve">Tabla </w:t>
      </w:r>
      <w:r w:rsidRPr="00185F30">
        <w:rPr>
          <w:color w:val="000000" w:themeColor="text1"/>
          <w:sz w:val="24"/>
        </w:rPr>
        <w:fldChar w:fldCharType="begin"/>
      </w:r>
      <w:r w:rsidRPr="00185F30">
        <w:rPr>
          <w:color w:val="000000" w:themeColor="text1"/>
          <w:sz w:val="24"/>
        </w:rPr>
        <w:instrText xml:space="preserve"> SEQ Tabla \* ARABIC </w:instrText>
      </w:r>
      <w:r w:rsidRPr="00185F30">
        <w:rPr>
          <w:color w:val="000000" w:themeColor="text1"/>
          <w:sz w:val="24"/>
        </w:rPr>
        <w:fldChar w:fldCharType="separate"/>
      </w:r>
      <w:r w:rsidR="006D4E73">
        <w:rPr>
          <w:noProof/>
          <w:color w:val="000000" w:themeColor="text1"/>
          <w:sz w:val="24"/>
        </w:rPr>
        <w:t>3</w:t>
      </w:r>
      <w:r w:rsidRPr="00185F30">
        <w:rPr>
          <w:color w:val="000000" w:themeColor="text1"/>
          <w:sz w:val="24"/>
        </w:rPr>
        <w:fldChar w:fldCharType="end"/>
      </w:r>
      <w:r w:rsidRPr="00185F30">
        <w:rPr>
          <w:color w:val="000000" w:themeColor="text1"/>
          <w:sz w:val="24"/>
        </w:rPr>
        <w:t>. Diagramas de UML por categoría.</w:t>
      </w:r>
      <w:r w:rsidR="00441D1F">
        <w:rPr>
          <w:rStyle w:val="Refdenotaalpie"/>
          <w:color w:val="000000" w:themeColor="text1"/>
          <w:sz w:val="24"/>
        </w:rPr>
        <w:footnoteReference w:id="9"/>
      </w:r>
      <w:bookmarkEnd w:id="28"/>
    </w:p>
    <w:tbl>
      <w:tblPr>
        <w:tblW w:w="0" w:type="auto"/>
        <w:tblLook w:val="04A0" w:firstRow="1" w:lastRow="0" w:firstColumn="1" w:lastColumn="0" w:noHBand="0" w:noVBand="1"/>
      </w:tblPr>
      <w:tblGrid>
        <w:gridCol w:w="3112"/>
        <w:gridCol w:w="3113"/>
        <w:gridCol w:w="3113"/>
      </w:tblGrid>
      <w:tr w:rsidR="00586273" w14:paraId="2E857883" w14:textId="77777777" w:rsidTr="00F57120">
        <w:trPr>
          <w:trHeight w:val="261"/>
        </w:trPr>
        <w:tc>
          <w:tcPr>
            <w:tcW w:w="3112" w:type="dxa"/>
            <w:tcBorders>
              <w:top w:val="single" w:sz="4" w:space="0" w:color="auto"/>
              <w:left w:val="single" w:sz="4" w:space="0" w:color="auto"/>
              <w:bottom w:val="single" w:sz="4" w:space="0" w:color="auto"/>
              <w:right w:val="single" w:sz="4" w:space="0" w:color="auto"/>
            </w:tcBorders>
          </w:tcPr>
          <w:p w14:paraId="6422094C" w14:textId="7EC272F7" w:rsidR="00586273" w:rsidRPr="00586273" w:rsidRDefault="00586273" w:rsidP="00B23633">
            <w:pPr>
              <w:spacing w:line="240" w:lineRule="auto"/>
              <w:ind w:firstLine="0"/>
              <w:jc w:val="center"/>
              <w:rPr>
                <w:b/>
              </w:rPr>
            </w:pPr>
            <w:r>
              <w:rPr>
                <w:b/>
              </w:rPr>
              <w:t>De estructura</w:t>
            </w:r>
          </w:p>
        </w:tc>
        <w:tc>
          <w:tcPr>
            <w:tcW w:w="3113" w:type="dxa"/>
            <w:tcBorders>
              <w:top w:val="single" w:sz="4" w:space="0" w:color="auto"/>
              <w:left w:val="single" w:sz="4" w:space="0" w:color="auto"/>
              <w:bottom w:val="single" w:sz="4" w:space="0" w:color="auto"/>
              <w:right w:val="single" w:sz="4" w:space="0" w:color="auto"/>
            </w:tcBorders>
          </w:tcPr>
          <w:p w14:paraId="08CB9F00" w14:textId="56370B57" w:rsidR="00586273" w:rsidRPr="00586273" w:rsidRDefault="00586273" w:rsidP="00B23633">
            <w:pPr>
              <w:spacing w:line="240" w:lineRule="auto"/>
              <w:ind w:firstLine="0"/>
              <w:jc w:val="center"/>
              <w:rPr>
                <w:b/>
              </w:rPr>
            </w:pPr>
            <w:r>
              <w:rPr>
                <w:b/>
              </w:rPr>
              <w:t>De comportamiento</w:t>
            </w:r>
          </w:p>
        </w:tc>
        <w:tc>
          <w:tcPr>
            <w:tcW w:w="3113" w:type="dxa"/>
            <w:tcBorders>
              <w:top w:val="single" w:sz="4" w:space="0" w:color="auto"/>
              <w:left w:val="single" w:sz="4" w:space="0" w:color="auto"/>
              <w:bottom w:val="single" w:sz="4" w:space="0" w:color="auto"/>
              <w:right w:val="single" w:sz="4" w:space="0" w:color="auto"/>
            </w:tcBorders>
          </w:tcPr>
          <w:p w14:paraId="069F762E" w14:textId="36B77885" w:rsidR="00586273" w:rsidRPr="00586273" w:rsidRDefault="00586273" w:rsidP="00B23633">
            <w:pPr>
              <w:spacing w:line="240" w:lineRule="auto"/>
              <w:ind w:firstLine="0"/>
              <w:jc w:val="center"/>
              <w:rPr>
                <w:b/>
              </w:rPr>
            </w:pPr>
            <w:r>
              <w:rPr>
                <w:b/>
              </w:rPr>
              <w:t>De interacción</w:t>
            </w:r>
          </w:p>
        </w:tc>
      </w:tr>
      <w:tr w:rsidR="00586273" w14:paraId="79513052" w14:textId="77777777" w:rsidTr="00ED5A34">
        <w:trPr>
          <w:trHeight w:val="261"/>
        </w:trPr>
        <w:tc>
          <w:tcPr>
            <w:tcW w:w="3112" w:type="dxa"/>
            <w:tcBorders>
              <w:top w:val="single" w:sz="4" w:space="0" w:color="auto"/>
              <w:left w:val="single" w:sz="4" w:space="0" w:color="auto"/>
              <w:bottom w:val="nil"/>
              <w:right w:val="single" w:sz="4" w:space="0" w:color="auto"/>
            </w:tcBorders>
          </w:tcPr>
          <w:p w14:paraId="516CFD19" w14:textId="21F4322B" w:rsidR="00586273" w:rsidRDefault="00586273" w:rsidP="00B23633">
            <w:pPr>
              <w:spacing w:line="240" w:lineRule="auto"/>
              <w:ind w:firstLine="0"/>
              <w:jc w:val="center"/>
            </w:pPr>
            <w:r>
              <w:t>Diagrama de clases</w:t>
            </w:r>
          </w:p>
        </w:tc>
        <w:tc>
          <w:tcPr>
            <w:tcW w:w="3113" w:type="dxa"/>
            <w:tcBorders>
              <w:top w:val="single" w:sz="4" w:space="0" w:color="auto"/>
              <w:left w:val="single" w:sz="4" w:space="0" w:color="auto"/>
              <w:bottom w:val="nil"/>
              <w:right w:val="single" w:sz="4" w:space="0" w:color="auto"/>
            </w:tcBorders>
          </w:tcPr>
          <w:p w14:paraId="5D369B2C" w14:textId="02CA718B" w:rsidR="00586273" w:rsidRDefault="00586273" w:rsidP="00B23633">
            <w:pPr>
              <w:spacing w:line="240" w:lineRule="auto"/>
              <w:ind w:firstLine="0"/>
              <w:jc w:val="center"/>
            </w:pPr>
            <w:r>
              <w:t>Diagrama de estado</w:t>
            </w:r>
          </w:p>
        </w:tc>
        <w:tc>
          <w:tcPr>
            <w:tcW w:w="3113" w:type="dxa"/>
            <w:tcBorders>
              <w:top w:val="single" w:sz="4" w:space="0" w:color="auto"/>
              <w:left w:val="single" w:sz="4" w:space="0" w:color="auto"/>
              <w:bottom w:val="nil"/>
              <w:right w:val="single" w:sz="4" w:space="0" w:color="auto"/>
            </w:tcBorders>
          </w:tcPr>
          <w:p w14:paraId="12EBC0D4" w14:textId="07BF5E64" w:rsidR="00586273" w:rsidRDefault="00586273" w:rsidP="00B23633">
            <w:pPr>
              <w:spacing w:line="240" w:lineRule="auto"/>
              <w:ind w:firstLine="0"/>
              <w:jc w:val="center"/>
            </w:pPr>
            <w:r>
              <w:t>Diagrama de secuencia</w:t>
            </w:r>
          </w:p>
        </w:tc>
      </w:tr>
      <w:tr w:rsidR="00586273" w14:paraId="13E8D63D" w14:textId="77777777" w:rsidTr="00ED5A34">
        <w:trPr>
          <w:trHeight w:val="261"/>
        </w:trPr>
        <w:tc>
          <w:tcPr>
            <w:tcW w:w="3112" w:type="dxa"/>
            <w:tcBorders>
              <w:top w:val="nil"/>
              <w:left w:val="single" w:sz="4" w:space="0" w:color="auto"/>
              <w:bottom w:val="nil"/>
              <w:right w:val="single" w:sz="4" w:space="0" w:color="auto"/>
            </w:tcBorders>
          </w:tcPr>
          <w:p w14:paraId="3AB7B98B" w14:textId="0C2CF982" w:rsidR="00586273" w:rsidRDefault="00586273" w:rsidP="00B23633">
            <w:pPr>
              <w:spacing w:line="240" w:lineRule="auto"/>
              <w:ind w:firstLine="0"/>
              <w:jc w:val="center"/>
            </w:pPr>
            <w:r>
              <w:t>Diagrama de objetos</w:t>
            </w:r>
          </w:p>
        </w:tc>
        <w:tc>
          <w:tcPr>
            <w:tcW w:w="3113" w:type="dxa"/>
            <w:tcBorders>
              <w:top w:val="nil"/>
              <w:left w:val="single" w:sz="4" w:space="0" w:color="auto"/>
              <w:bottom w:val="nil"/>
              <w:right w:val="single" w:sz="4" w:space="0" w:color="auto"/>
            </w:tcBorders>
          </w:tcPr>
          <w:p w14:paraId="3555D7CC" w14:textId="2A32027C" w:rsidR="00586273" w:rsidRDefault="00586273" w:rsidP="00B23633">
            <w:pPr>
              <w:spacing w:line="240" w:lineRule="auto"/>
              <w:ind w:firstLine="0"/>
              <w:jc w:val="center"/>
            </w:pPr>
            <w:r>
              <w:t>Casos de uso</w:t>
            </w:r>
          </w:p>
        </w:tc>
        <w:tc>
          <w:tcPr>
            <w:tcW w:w="3113" w:type="dxa"/>
            <w:tcBorders>
              <w:top w:val="nil"/>
              <w:left w:val="single" w:sz="4" w:space="0" w:color="auto"/>
              <w:bottom w:val="nil"/>
              <w:right w:val="single" w:sz="4" w:space="0" w:color="auto"/>
            </w:tcBorders>
          </w:tcPr>
          <w:p w14:paraId="39447FD5" w14:textId="2652DB64" w:rsidR="00586273" w:rsidRDefault="00586273" w:rsidP="00B23633">
            <w:pPr>
              <w:spacing w:line="240" w:lineRule="auto"/>
              <w:ind w:firstLine="0"/>
              <w:jc w:val="center"/>
            </w:pPr>
            <w:r>
              <w:t>Diagrama de colaboración</w:t>
            </w:r>
          </w:p>
        </w:tc>
      </w:tr>
      <w:tr w:rsidR="00586273" w14:paraId="431E83DC" w14:textId="77777777" w:rsidTr="00ED5A34">
        <w:trPr>
          <w:trHeight w:val="261"/>
        </w:trPr>
        <w:tc>
          <w:tcPr>
            <w:tcW w:w="3112" w:type="dxa"/>
            <w:tcBorders>
              <w:top w:val="nil"/>
              <w:left w:val="single" w:sz="4" w:space="0" w:color="auto"/>
              <w:bottom w:val="nil"/>
              <w:right w:val="single" w:sz="4" w:space="0" w:color="auto"/>
            </w:tcBorders>
          </w:tcPr>
          <w:p w14:paraId="666F9D0D" w14:textId="10A71481" w:rsidR="00586273" w:rsidRDefault="00586273" w:rsidP="00B23633">
            <w:pPr>
              <w:spacing w:line="240" w:lineRule="auto"/>
              <w:ind w:firstLine="0"/>
              <w:jc w:val="center"/>
            </w:pPr>
            <w:r>
              <w:t>Diagrama de componentes</w:t>
            </w:r>
          </w:p>
        </w:tc>
        <w:tc>
          <w:tcPr>
            <w:tcW w:w="3113" w:type="dxa"/>
            <w:tcBorders>
              <w:top w:val="nil"/>
              <w:left w:val="single" w:sz="4" w:space="0" w:color="auto"/>
              <w:bottom w:val="nil"/>
              <w:right w:val="single" w:sz="4" w:space="0" w:color="auto"/>
            </w:tcBorders>
          </w:tcPr>
          <w:p w14:paraId="62E8F315" w14:textId="77777777" w:rsidR="00586273" w:rsidRDefault="00586273" w:rsidP="00B23633">
            <w:pPr>
              <w:spacing w:line="240" w:lineRule="auto"/>
              <w:ind w:firstLine="0"/>
              <w:jc w:val="center"/>
            </w:pPr>
          </w:p>
        </w:tc>
        <w:tc>
          <w:tcPr>
            <w:tcW w:w="3113" w:type="dxa"/>
            <w:tcBorders>
              <w:top w:val="nil"/>
              <w:left w:val="single" w:sz="4" w:space="0" w:color="auto"/>
              <w:bottom w:val="nil"/>
              <w:right w:val="single" w:sz="4" w:space="0" w:color="auto"/>
            </w:tcBorders>
          </w:tcPr>
          <w:p w14:paraId="1DC25408" w14:textId="77777777" w:rsidR="00586273" w:rsidRDefault="00586273" w:rsidP="00B23633">
            <w:pPr>
              <w:spacing w:line="240" w:lineRule="auto"/>
              <w:ind w:firstLine="0"/>
              <w:jc w:val="center"/>
            </w:pPr>
          </w:p>
        </w:tc>
      </w:tr>
      <w:tr w:rsidR="00586273" w14:paraId="49ED006F" w14:textId="77777777" w:rsidTr="00ED5A34">
        <w:trPr>
          <w:trHeight w:val="250"/>
        </w:trPr>
        <w:tc>
          <w:tcPr>
            <w:tcW w:w="3112" w:type="dxa"/>
            <w:tcBorders>
              <w:top w:val="nil"/>
              <w:left w:val="single" w:sz="4" w:space="0" w:color="auto"/>
              <w:bottom w:val="single" w:sz="4" w:space="0" w:color="auto"/>
              <w:right w:val="single" w:sz="4" w:space="0" w:color="auto"/>
            </w:tcBorders>
          </w:tcPr>
          <w:p w14:paraId="332BD227" w14:textId="3FCFA0D8" w:rsidR="00586273" w:rsidRDefault="00586273" w:rsidP="00B23633">
            <w:pPr>
              <w:spacing w:line="240" w:lineRule="auto"/>
              <w:ind w:firstLine="0"/>
              <w:jc w:val="center"/>
            </w:pPr>
            <w:r>
              <w:t>Diagrama de paquetes</w:t>
            </w:r>
          </w:p>
        </w:tc>
        <w:tc>
          <w:tcPr>
            <w:tcW w:w="3113" w:type="dxa"/>
            <w:tcBorders>
              <w:top w:val="nil"/>
              <w:left w:val="single" w:sz="4" w:space="0" w:color="auto"/>
              <w:bottom w:val="single" w:sz="4" w:space="0" w:color="auto"/>
              <w:right w:val="single" w:sz="4" w:space="0" w:color="auto"/>
            </w:tcBorders>
          </w:tcPr>
          <w:p w14:paraId="3329E8D4" w14:textId="77777777" w:rsidR="00586273" w:rsidRDefault="00586273" w:rsidP="00B23633">
            <w:pPr>
              <w:spacing w:line="240" w:lineRule="auto"/>
              <w:ind w:firstLine="0"/>
              <w:jc w:val="center"/>
            </w:pPr>
          </w:p>
        </w:tc>
        <w:tc>
          <w:tcPr>
            <w:tcW w:w="3113" w:type="dxa"/>
            <w:tcBorders>
              <w:top w:val="nil"/>
              <w:left w:val="single" w:sz="4" w:space="0" w:color="auto"/>
              <w:bottom w:val="single" w:sz="4" w:space="0" w:color="auto"/>
              <w:right w:val="single" w:sz="4" w:space="0" w:color="auto"/>
            </w:tcBorders>
          </w:tcPr>
          <w:p w14:paraId="69D5CB81" w14:textId="77777777" w:rsidR="00586273" w:rsidRDefault="00586273" w:rsidP="00B23633">
            <w:pPr>
              <w:spacing w:line="240" w:lineRule="auto"/>
              <w:ind w:firstLine="0"/>
              <w:jc w:val="center"/>
            </w:pPr>
          </w:p>
        </w:tc>
      </w:tr>
    </w:tbl>
    <w:p w14:paraId="508EBA61" w14:textId="09F23738" w:rsidR="00640F5A" w:rsidRDefault="00640F5A" w:rsidP="00640F5A">
      <w:pPr>
        <w:ind w:firstLine="0"/>
        <w:rPr>
          <w:rStyle w:val="Ttulo3Car"/>
        </w:rPr>
      </w:pPr>
    </w:p>
    <w:p w14:paraId="5B091D86" w14:textId="0BB241B0" w:rsidR="00176283" w:rsidRDefault="00176283" w:rsidP="008E6FFB">
      <w:bookmarkStart w:id="29" w:name="_Toc19396223"/>
      <w:r w:rsidRPr="008E6FFB">
        <w:rPr>
          <w:rStyle w:val="Ttulo3Car"/>
        </w:rPr>
        <w:t>Calidad de software</w:t>
      </w:r>
      <w:r w:rsidR="008E6FFB" w:rsidRPr="008E6FFB">
        <w:rPr>
          <w:rStyle w:val="Ttulo3Car"/>
        </w:rPr>
        <w:t>.</w:t>
      </w:r>
      <w:bookmarkEnd w:id="29"/>
      <w:r w:rsidR="008E6FFB">
        <w:t xml:space="preserve"> </w:t>
      </w:r>
      <w:r w:rsidR="006E1407">
        <w:t xml:space="preserve">El concepto de calidad </w:t>
      </w:r>
      <w:r>
        <w:t>plantead</w:t>
      </w:r>
      <w:r w:rsidR="005100A0">
        <w:t>o</w:t>
      </w:r>
      <w:r>
        <w:t xml:space="preserve"> en la norma </w:t>
      </w:r>
      <w:r w:rsidR="00D32A59">
        <w:fldChar w:fldCharType="begin"/>
      </w:r>
      <w:r w:rsidR="00ED2CBA">
        <w:instrText xml:space="preserve"> ADDIN ZOTERO_ITEM CSL_CITATION {"citationID":"BVVkL0XY","properties":{"formattedCitation":"(UNE, 1995)","plainCitation":"(UNE, 1995)","noteIndex":0},"citationItems":[{"id":61,"uris":["http://zotero.org/users/5687329/items/WUZLL8XC"],"uri":["http://zotero.org/users/5687329/items/WUZLL8XC"],"itemData":{"id":61,"type":"article","title":"Gestión de la calidad y aseguramiento de la calidad. Vocabulario. (ISO 8402)","language":"Español","author":[{"family":"UNE","given":""}],"issued":{"date-parts":[["1995"]]}}}],"schema":"https://github.com/citation-style-language/schema/raw/master/csl-citation.json"} </w:instrText>
      </w:r>
      <w:r w:rsidR="00D32A59">
        <w:fldChar w:fldCharType="separate"/>
      </w:r>
      <w:r w:rsidR="00D32A59" w:rsidRPr="00D32A59">
        <w:rPr>
          <w:rFonts w:cs="Times New Roman"/>
        </w:rPr>
        <w:t>(UNE, 1995)</w:t>
      </w:r>
      <w:r w:rsidR="00D32A59">
        <w:fldChar w:fldCharType="end"/>
      </w:r>
      <w:r>
        <w:t xml:space="preserve">, expresa que “la calidad es el </w:t>
      </w:r>
      <w:r w:rsidR="001524A6">
        <w:t>conjunto</w:t>
      </w:r>
      <w:r>
        <w:t xml:space="preserve"> de propiedades y características de un producto o servicio</w:t>
      </w:r>
      <w:r w:rsidR="001524A6">
        <w:t xml:space="preserve"> que le confieren su aptitud para satisfacer unas necesidades explicitas o implícitas</w:t>
      </w:r>
      <w:r>
        <w:t>”</w:t>
      </w:r>
      <w:r w:rsidR="001524A6">
        <w:t>.</w:t>
      </w:r>
      <w:r w:rsidR="00D33D18">
        <w:t xml:space="preserve"> En el campo de la ingeniería de software</w:t>
      </w:r>
      <w:r w:rsidR="001524A6">
        <w:t xml:space="preserve">, </w:t>
      </w:r>
      <w:r w:rsidR="00D33D18">
        <w:t xml:space="preserve">de acuerdo a la </w:t>
      </w:r>
      <w:r w:rsidR="00D33D18">
        <w:fldChar w:fldCharType="begin"/>
      </w:r>
      <w:r w:rsidR="00D33D18">
        <w:instrText xml:space="preserve"> ADDIN ZOTERO_ITEM CSL_CITATION {"citationID":"gN8XbRKI","properties":{"formattedCitation":"(IEEE, 1991)","plainCitation":"(IEEE, 1991)","noteIndex":0},"citationItems":[{"id":62,"uris":["http://zotero.org/users/5687329/items/QH2FDLUC"],"uri":["http://zotero.org/users/5687329/items/QH2FDLUC"],"itemData":{"id":62,"type":"article","title":"A Compilation of IEEE Standard Computer Glossaries”, IEEE Standard Computer Dictionary (IEEE-STD-610)","language":"Inglés","author":[{"family":"IEEE","given":""}],"issued":{"date-parts":[["1991"]]}}}],"schema":"https://github.com/citation-style-language/schema/raw/master/csl-citation.json"} </w:instrText>
      </w:r>
      <w:r w:rsidR="00D33D18">
        <w:fldChar w:fldCharType="separate"/>
      </w:r>
      <w:r w:rsidR="00D33D18" w:rsidRPr="00D33D18">
        <w:rPr>
          <w:rFonts w:cs="Times New Roman"/>
        </w:rPr>
        <w:t>(IEEE, 1991)</w:t>
      </w:r>
      <w:r w:rsidR="00D33D18">
        <w:fldChar w:fldCharType="end"/>
      </w:r>
      <w:r w:rsidR="001524A6">
        <w:t xml:space="preserve">, la calidad de software es el </w:t>
      </w:r>
      <w:r w:rsidR="00876111">
        <w:t>nivel</w:t>
      </w:r>
      <w:r w:rsidR="001524A6">
        <w:t xml:space="preserve"> con el que un sistema</w:t>
      </w:r>
      <w:r w:rsidR="00876111">
        <w:t xml:space="preserve"> o proceso acata </w:t>
      </w:r>
      <w:r w:rsidR="00255758">
        <w:t>correctamente</w:t>
      </w:r>
      <w:r w:rsidR="00876111">
        <w:t xml:space="preserve"> con</w:t>
      </w:r>
      <w:r w:rsidR="001524A6">
        <w:t xml:space="preserve"> los requerimientos </w:t>
      </w:r>
      <w:r w:rsidR="00876111">
        <w:t>definidos</w:t>
      </w:r>
      <w:r w:rsidR="001524A6">
        <w:t xml:space="preserve"> y </w:t>
      </w:r>
      <w:r w:rsidR="00876111">
        <w:t xml:space="preserve">satisface </w:t>
      </w:r>
      <w:r w:rsidR="00CA0D82">
        <w:t xml:space="preserve">con certeza </w:t>
      </w:r>
      <w:r w:rsidR="00255758">
        <w:t>las necesidades</w:t>
      </w:r>
      <w:r w:rsidR="001524A6">
        <w:t xml:space="preserve"> </w:t>
      </w:r>
      <w:r w:rsidR="00066E34">
        <w:t>que el cliente expres</w:t>
      </w:r>
      <w:r w:rsidR="00E70AD7">
        <w:t>ó</w:t>
      </w:r>
      <w:r w:rsidR="00066E34">
        <w:t>.</w:t>
      </w:r>
    </w:p>
    <w:p w14:paraId="68EA8B70" w14:textId="64B26F88" w:rsidR="00EB0ECD" w:rsidRDefault="00BD50EC" w:rsidP="008E6FFB">
      <w:bookmarkStart w:id="30" w:name="_Toc19396224"/>
      <w:r w:rsidRPr="008E6FFB">
        <w:rPr>
          <w:rStyle w:val="Ttulo3Car"/>
        </w:rPr>
        <w:t>Modelo de calidad de software</w:t>
      </w:r>
      <w:r w:rsidR="008E6FFB" w:rsidRPr="008E6FFB">
        <w:rPr>
          <w:rStyle w:val="Ttulo3Car"/>
        </w:rPr>
        <w:t>.</w:t>
      </w:r>
      <w:bookmarkEnd w:id="30"/>
      <w:r w:rsidR="008E6FFB">
        <w:t xml:space="preserve"> </w:t>
      </w:r>
      <w:r w:rsidR="00EB0ECD">
        <w:t xml:space="preserve">Según </w:t>
      </w:r>
      <w:r w:rsidR="00EB0ECD">
        <w:fldChar w:fldCharType="begin"/>
      </w:r>
      <w:r w:rsidR="003B38E2">
        <w:instrText xml:space="preserve"> ADDIN ZOTERO_ITEM CSL_CITATION {"citationID":"N8QAjSpY","properties":{"formattedCitation":"(Scalone, 2006)","plainCitation":"(Scalone, 2006)","noteIndex":0},"citationItems":[{"id":56,"uris":["http://zotero.org/users/5687329/items/Z2UM89F2"],"uri":["http://zotero.org/users/5687329/items/Z2UM89F2"],"itemData":{"id":56,"type":"thesis","title":"Estudio comparativo de los modelos y estándares de calidad del software","publisher":"Universidad Tecnológica Nacional Facultad Regional Buenos Aires","publisher-place":"Buenos Aires","number-of-pages":"461","event-place":"Buenos Aires","language":"Español","author":[{"family":"Scalone","given":"Fernanda"}],"issued":{"date-parts":[["2006"]]}}}],"schema":"https://github.com/citation-style-language/schema/raw/master/csl-citation.json"} </w:instrText>
      </w:r>
      <w:r w:rsidR="00EB0ECD">
        <w:fldChar w:fldCharType="separate"/>
      </w:r>
      <w:r w:rsidR="00EB0ECD" w:rsidRPr="00EB0ECD">
        <w:rPr>
          <w:rFonts w:cs="Times New Roman"/>
        </w:rPr>
        <w:t>(Scalone, 2006)</w:t>
      </w:r>
      <w:r w:rsidR="00EB0ECD">
        <w:fldChar w:fldCharType="end"/>
      </w:r>
      <w:r w:rsidR="00EB0ECD">
        <w:t xml:space="preserve">, los modelos de calidad </w:t>
      </w:r>
      <w:r w:rsidR="00D95B2F">
        <w:t xml:space="preserve">son documentaciones </w:t>
      </w:r>
      <w:r w:rsidR="00EB0ECD">
        <w:t>que</w:t>
      </w:r>
      <w:r w:rsidR="001754BD">
        <w:t>:</w:t>
      </w:r>
      <w:r w:rsidR="00EB0ECD">
        <w:t xml:space="preserve"> </w:t>
      </w:r>
      <w:r w:rsidR="00D95B2F">
        <w:t xml:space="preserve">abarcan en gran </w:t>
      </w:r>
      <w:r w:rsidR="000C0EE3">
        <w:t>medida</w:t>
      </w:r>
      <w:r w:rsidR="00EB0ECD">
        <w:t xml:space="preserve"> las mejores prácticas</w:t>
      </w:r>
      <w:r w:rsidR="00E441E1">
        <w:t xml:space="preserve"> </w:t>
      </w:r>
      <w:r w:rsidR="00CD0631">
        <w:t>para dar soporte</w:t>
      </w:r>
      <w:r w:rsidR="000859D8">
        <w:t xml:space="preserve"> </w:t>
      </w:r>
      <w:r w:rsidR="00E441E1">
        <w:t xml:space="preserve">a </w:t>
      </w:r>
      <w:r w:rsidR="000859D8">
        <w:t>los procesos</w:t>
      </w:r>
      <w:r w:rsidR="00303F14">
        <w:t xml:space="preserve"> </w:t>
      </w:r>
      <w:r w:rsidR="00CD0631">
        <w:t>que</w:t>
      </w:r>
      <w:r w:rsidR="00303F14">
        <w:t xml:space="preserve"> </w:t>
      </w:r>
      <w:r w:rsidR="00CD0631">
        <w:t xml:space="preserve">conlleva </w:t>
      </w:r>
      <w:r w:rsidR="00303F14">
        <w:t>un producto de software</w:t>
      </w:r>
      <w:r w:rsidR="004C17B6">
        <w:t>,</w:t>
      </w:r>
      <w:r w:rsidR="00CD0631">
        <w:t xml:space="preserve"> </w:t>
      </w:r>
      <w:r w:rsidR="000C0EE3">
        <w:t>ofrecen</w:t>
      </w:r>
      <w:r w:rsidR="00566434">
        <w:t xml:space="preserve"> apoyo en temas de</w:t>
      </w:r>
      <w:r w:rsidR="00EB0ECD">
        <w:t xml:space="preserve"> </w:t>
      </w:r>
      <w:r w:rsidR="00566434">
        <w:t>gestión</w:t>
      </w:r>
      <w:r w:rsidR="00EB0ECD">
        <w:t xml:space="preserve"> en los que cada organización</w:t>
      </w:r>
      <w:r w:rsidR="001D0F0D">
        <w:t xml:space="preserve"> </w:t>
      </w:r>
      <w:r w:rsidR="000859D8">
        <w:t>hay que</w:t>
      </w:r>
      <w:r w:rsidR="00503A19">
        <w:t xml:space="preserve"> tener presentes</w:t>
      </w:r>
      <w:r w:rsidR="004C17B6">
        <w:t xml:space="preserve"> </w:t>
      </w:r>
      <w:r w:rsidR="001754BD">
        <w:t>y</w:t>
      </w:r>
      <w:r w:rsidR="004C17B6">
        <w:t>,</w:t>
      </w:r>
      <w:r w:rsidR="001754BD">
        <w:t xml:space="preserve"> permiten medir los avances</w:t>
      </w:r>
      <w:r w:rsidR="00677BAE">
        <w:t xml:space="preserve"> del producto</w:t>
      </w:r>
      <w:r w:rsidR="001754BD">
        <w:t xml:space="preserve"> en </w:t>
      </w:r>
      <w:r w:rsidR="00677BAE">
        <w:t xml:space="preserve">materia de </w:t>
      </w:r>
      <w:r w:rsidR="001754BD">
        <w:t>calidad.</w:t>
      </w:r>
    </w:p>
    <w:p w14:paraId="2C6D9943" w14:textId="77777777" w:rsidR="00640F5A" w:rsidRDefault="00640F5A" w:rsidP="008E6FFB"/>
    <w:p w14:paraId="7F001C3C" w14:textId="3AED370A" w:rsidR="00F13A0D" w:rsidRDefault="008555C1" w:rsidP="008555C1">
      <w:pPr>
        <w:pStyle w:val="Ttulo2"/>
      </w:pPr>
      <w:bookmarkStart w:id="31" w:name="_Toc19396225"/>
      <w:r>
        <w:lastRenderedPageBreak/>
        <w:t>Marco legal</w:t>
      </w:r>
      <w:bookmarkEnd w:id="31"/>
    </w:p>
    <w:p w14:paraId="39653E38" w14:textId="3E84C45B" w:rsidR="008555C1" w:rsidRDefault="00D17BB1" w:rsidP="00C7692B">
      <w:r>
        <w:t>Todas las actividades propuestas y desarrolladas dentro del proyecto quedan inmersas dentro del acuerdo de cooperación interinstitucional realizado entre la empresa Sanambiente y la Institución Universitaria Antonio José Camacho, firmado en el mes de abril de 2019.</w:t>
      </w:r>
    </w:p>
    <w:p w14:paraId="4FC40E16" w14:textId="122F27CB" w:rsidR="00435A0A" w:rsidRDefault="00951147" w:rsidP="00ED5A34">
      <w:r>
        <w:t>Para</w:t>
      </w:r>
      <w:r w:rsidR="0082168B">
        <w:t xml:space="preserve"> la realización</w:t>
      </w:r>
      <w:r>
        <w:t xml:space="preserve"> e implementación</w:t>
      </w:r>
      <w:r w:rsidR="0082168B">
        <w:t xml:space="preserve"> de este proyecto se tomará </w:t>
      </w:r>
      <w:r w:rsidR="0097559B">
        <w:t>como</w:t>
      </w:r>
      <w:r w:rsidR="0082168B">
        <w:t xml:space="preserve"> base el estándar</w:t>
      </w:r>
      <w:r>
        <w:t xml:space="preserve"> ISO/IEC 29110, </w:t>
      </w:r>
      <w:r w:rsidRPr="00BA2A14">
        <w:t xml:space="preserve">bajo el título general </w:t>
      </w:r>
      <w:r w:rsidRPr="004B226F">
        <w:rPr>
          <w:i/>
        </w:rPr>
        <w:t>Ingeniería de Software</w:t>
      </w:r>
      <w:r>
        <w:rPr>
          <w:i/>
        </w:rPr>
        <w:t xml:space="preserve"> – Perfiles del ciclo de vida para</w:t>
      </w:r>
      <w:r w:rsidRPr="004B226F">
        <w:rPr>
          <w:i/>
        </w:rPr>
        <w:t xml:space="preserve"> entidades muy pequeñas</w:t>
      </w:r>
      <w:r w:rsidRPr="00BA2A14">
        <w:t xml:space="preserve"> (Very Small Enterprises (VSEs))</w:t>
      </w:r>
      <w:r>
        <w:t>.</w:t>
      </w:r>
    </w:p>
    <w:p w14:paraId="36165310" w14:textId="2CC12EA4" w:rsidR="00313190" w:rsidRDefault="00313190" w:rsidP="00ED5A34"/>
    <w:p w14:paraId="0A271BC7" w14:textId="01659003" w:rsidR="00313190" w:rsidRDefault="00313190" w:rsidP="00ED5A34"/>
    <w:p w14:paraId="3052766B" w14:textId="350E7037" w:rsidR="00313190" w:rsidRDefault="00313190" w:rsidP="00ED5A34"/>
    <w:p w14:paraId="07062C17" w14:textId="11FE116A" w:rsidR="00550705" w:rsidRDefault="00550705" w:rsidP="00E13F64">
      <w:pPr>
        <w:ind w:firstLine="0"/>
      </w:pPr>
    </w:p>
    <w:p w14:paraId="5AEEBB31" w14:textId="02464D77" w:rsidR="008D60F9" w:rsidRDefault="008D60F9" w:rsidP="00E13F64">
      <w:pPr>
        <w:ind w:firstLine="0"/>
      </w:pPr>
    </w:p>
    <w:p w14:paraId="5E167318" w14:textId="1E4A47A6" w:rsidR="00640F5A" w:rsidRDefault="00640F5A" w:rsidP="00E13F64">
      <w:pPr>
        <w:ind w:firstLine="0"/>
      </w:pPr>
    </w:p>
    <w:p w14:paraId="22AB7350" w14:textId="6C182D10" w:rsidR="00640F5A" w:rsidRDefault="00640F5A" w:rsidP="00E13F64">
      <w:pPr>
        <w:ind w:firstLine="0"/>
      </w:pPr>
    </w:p>
    <w:p w14:paraId="7685AB15" w14:textId="454F0A81" w:rsidR="00640F5A" w:rsidRDefault="00640F5A" w:rsidP="00E13F64">
      <w:pPr>
        <w:ind w:firstLine="0"/>
      </w:pPr>
    </w:p>
    <w:p w14:paraId="0452DA69" w14:textId="234D2F89" w:rsidR="00640F5A" w:rsidRDefault="00640F5A" w:rsidP="00E13F64">
      <w:pPr>
        <w:ind w:firstLine="0"/>
      </w:pPr>
    </w:p>
    <w:p w14:paraId="632557AF" w14:textId="7C857460" w:rsidR="00640F5A" w:rsidRDefault="00640F5A" w:rsidP="00E13F64">
      <w:pPr>
        <w:ind w:firstLine="0"/>
      </w:pPr>
    </w:p>
    <w:p w14:paraId="26CE89A0" w14:textId="5C82979D" w:rsidR="00640F5A" w:rsidRDefault="00640F5A" w:rsidP="00E13F64">
      <w:pPr>
        <w:ind w:firstLine="0"/>
      </w:pPr>
    </w:p>
    <w:p w14:paraId="18FF4FBC" w14:textId="15A28FC7" w:rsidR="00640F5A" w:rsidRDefault="00640F5A" w:rsidP="00E13F64">
      <w:pPr>
        <w:ind w:firstLine="0"/>
      </w:pPr>
    </w:p>
    <w:p w14:paraId="18728CC7" w14:textId="7D8F6CB4" w:rsidR="00640F5A" w:rsidRDefault="00640F5A" w:rsidP="00E13F64">
      <w:pPr>
        <w:ind w:firstLine="0"/>
      </w:pPr>
    </w:p>
    <w:p w14:paraId="024A415C" w14:textId="75BA2595" w:rsidR="00640F5A" w:rsidRDefault="00640F5A" w:rsidP="00E13F64">
      <w:pPr>
        <w:ind w:firstLine="0"/>
      </w:pPr>
    </w:p>
    <w:p w14:paraId="0140CA0F" w14:textId="2D944E7C" w:rsidR="00640F5A" w:rsidRDefault="00640F5A" w:rsidP="00E13F64">
      <w:pPr>
        <w:ind w:firstLine="0"/>
      </w:pPr>
    </w:p>
    <w:p w14:paraId="26DAE348" w14:textId="77777777" w:rsidR="00640F5A" w:rsidRDefault="00640F5A" w:rsidP="00E13F64">
      <w:pPr>
        <w:ind w:firstLine="0"/>
      </w:pPr>
    </w:p>
    <w:p w14:paraId="0D3BC087" w14:textId="525DF04A" w:rsidR="00227E9A" w:rsidRDefault="0089359C" w:rsidP="0089359C">
      <w:pPr>
        <w:pStyle w:val="Ttulo1"/>
      </w:pPr>
      <w:bookmarkStart w:id="32" w:name="_Toc19396226"/>
      <w:r>
        <w:lastRenderedPageBreak/>
        <w:t>Desarrollo</w:t>
      </w:r>
      <w:bookmarkEnd w:id="32"/>
    </w:p>
    <w:p w14:paraId="7C69C46C" w14:textId="6C729E47" w:rsidR="005C3BD5" w:rsidRDefault="001455A5" w:rsidP="00956D7D">
      <w:pPr>
        <w:pBdr>
          <w:top w:val="nil"/>
          <w:left w:val="nil"/>
          <w:bottom w:val="nil"/>
          <w:right w:val="nil"/>
          <w:between w:val="nil"/>
        </w:pBdr>
      </w:pPr>
      <w:r>
        <w:t>A partir del estudio realizado en el marco teórico</w:t>
      </w:r>
      <w:r w:rsidR="000B71B1">
        <w:t>,</w:t>
      </w:r>
      <w:r>
        <w:t xml:space="preserve"> se determ</w:t>
      </w:r>
      <w:r w:rsidR="000956EB">
        <w:t xml:space="preserve">inó que para el desarrollo de este </w:t>
      </w:r>
      <w:r w:rsidR="00F123A1">
        <w:t>caso</w:t>
      </w:r>
      <w:r w:rsidR="000956EB">
        <w:t xml:space="preserve"> se ejecut</w:t>
      </w:r>
      <w:r w:rsidR="00F87BF8">
        <w:t>aría</w:t>
      </w:r>
      <w:r w:rsidR="000956EB">
        <w:t xml:space="preserve"> el proceso de </w:t>
      </w:r>
      <w:r w:rsidR="000956EB" w:rsidRPr="000956EB">
        <w:t>Gestión de</w:t>
      </w:r>
      <w:r w:rsidR="00F13DC6">
        <w:t>l</w:t>
      </w:r>
      <w:r w:rsidR="000956EB" w:rsidRPr="000956EB">
        <w:t xml:space="preserve"> proyecto</w:t>
      </w:r>
      <w:r w:rsidR="00656A4A">
        <w:t xml:space="preserve"> definido en el estándar ISO/IEC 29110</w:t>
      </w:r>
      <w:r w:rsidR="00F87BF8">
        <w:t>, junto con</w:t>
      </w:r>
      <w:r w:rsidR="00BA53A3">
        <w:t xml:space="preserve"> sus </w:t>
      </w:r>
      <w:r>
        <w:t>fases</w:t>
      </w:r>
      <w:r w:rsidR="005356C8">
        <w:t xml:space="preserve"> </w:t>
      </w:r>
      <w:r w:rsidR="00656A4A">
        <w:t>y</w:t>
      </w:r>
      <w:r w:rsidR="005356C8">
        <w:t xml:space="preserve"> artefactos</w:t>
      </w:r>
      <w:r w:rsidR="00D2799D">
        <w:t xml:space="preserve"> correspondientes</w:t>
      </w:r>
      <w:r w:rsidR="00BA53A3">
        <w:t>.</w:t>
      </w:r>
      <w:r w:rsidR="00F123A1">
        <w:t xml:space="preserve"> </w:t>
      </w:r>
      <w:r w:rsidR="00105AA2">
        <w:t>La razón por la que se</w:t>
      </w:r>
      <w:r w:rsidR="00A033DE">
        <w:t xml:space="preserve"> eligió</w:t>
      </w:r>
      <w:r w:rsidR="00105AA2">
        <w:t xml:space="preserve"> </w:t>
      </w:r>
      <w:r w:rsidR="00FE1A46">
        <w:t>seguir</w:t>
      </w:r>
      <w:r w:rsidR="007D5FC7">
        <w:t xml:space="preserve"> este estándar </w:t>
      </w:r>
      <w:r w:rsidR="001C4EAF">
        <w:t>en particular</w:t>
      </w:r>
      <w:r w:rsidR="008B6212">
        <w:t>,</w:t>
      </w:r>
      <w:r w:rsidR="00105AA2">
        <w:t xml:space="preserve"> es porque </w:t>
      </w:r>
      <w:r w:rsidR="00F25B91">
        <w:t>proporciona</w:t>
      </w:r>
      <w:r w:rsidR="00E60657">
        <w:t>ba</w:t>
      </w:r>
      <w:r w:rsidR="00105AA2">
        <w:t xml:space="preserve"> l</w:t>
      </w:r>
      <w:r w:rsidR="0052307B">
        <w:t xml:space="preserve">os pasos y </w:t>
      </w:r>
      <w:r w:rsidR="004C4D59">
        <w:t>artefactos</w:t>
      </w:r>
      <w:r w:rsidR="0052307B">
        <w:t xml:space="preserve"> </w:t>
      </w:r>
      <w:r w:rsidR="00105AA2">
        <w:t>necesari</w:t>
      </w:r>
      <w:r w:rsidR="004C4D59">
        <w:t>os</w:t>
      </w:r>
      <w:r w:rsidR="00105AA2">
        <w:t xml:space="preserve"> para </w:t>
      </w:r>
      <w:r w:rsidR="006207C2">
        <w:t>llevar a cab</w:t>
      </w:r>
      <w:r w:rsidR="008B6212">
        <w:t>o el</w:t>
      </w:r>
      <w:r w:rsidR="006207C2">
        <w:t xml:space="preserve"> </w:t>
      </w:r>
      <w:r w:rsidR="008B6212">
        <w:t xml:space="preserve">seguimiento y control </w:t>
      </w:r>
      <w:r w:rsidR="006207C2">
        <w:t xml:space="preserve">adecuado </w:t>
      </w:r>
      <w:r w:rsidR="008B6212">
        <w:t>de todos los recursos que interv</w:t>
      </w:r>
      <w:r w:rsidR="00E60657">
        <w:t>e</w:t>
      </w:r>
      <w:r w:rsidR="002167A4">
        <w:t>n</w:t>
      </w:r>
      <w:r w:rsidR="00E60657">
        <w:t>ían</w:t>
      </w:r>
      <w:r w:rsidR="008B6212">
        <w:t xml:space="preserve"> en el proyecto</w:t>
      </w:r>
      <w:r w:rsidR="00AB36B6">
        <w:t>.</w:t>
      </w:r>
    </w:p>
    <w:p w14:paraId="7A4737B0" w14:textId="0ECE7E26" w:rsidR="00B20BC0" w:rsidRDefault="001A5896" w:rsidP="00956D7D">
      <w:pPr>
        <w:pBdr>
          <w:top w:val="nil"/>
          <w:left w:val="nil"/>
          <w:bottom w:val="nil"/>
          <w:right w:val="nil"/>
          <w:between w:val="nil"/>
        </w:pBdr>
      </w:pPr>
      <w:r>
        <w:rPr>
          <w:color w:val="000000"/>
        </w:rPr>
        <w:t>C</w:t>
      </w:r>
      <w:r w:rsidR="00D20B9D">
        <w:rPr>
          <w:color w:val="000000"/>
        </w:rPr>
        <w:t>ada</w:t>
      </w:r>
      <w:r w:rsidR="006E1EF3">
        <w:rPr>
          <w:color w:val="000000"/>
        </w:rPr>
        <w:t xml:space="preserve"> </w:t>
      </w:r>
      <w:r w:rsidR="000B65FD">
        <w:rPr>
          <w:color w:val="000000"/>
        </w:rPr>
        <w:t xml:space="preserve">uno de los </w:t>
      </w:r>
      <w:r w:rsidR="006E1EF3">
        <w:rPr>
          <w:color w:val="000000"/>
        </w:rPr>
        <w:t>artefacto</w:t>
      </w:r>
      <w:r w:rsidR="000B65FD">
        <w:rPr>
          <w:color w:val="000000"/>
        </w:rPr>
        <w:t>s</w:t>
      </w:r>
      <w:r w:rsidR="00C54AE4">
        <w:rPr>
          <w:color w:val="000000"/>
        </w:rPr>
        <w:t xml:space="preserve"> </w:t>
      </w:r>
      <w:r w:rsidR="004D4FB2">
        <w:rPr>
          <w:color w:val="000000"/>
        </w:rPr>
        <w:t>se</w:t>
      </w:r>
      <w:r w:rsidR="00C54AE4">
        <w:rPr>
          <w:color w:val="000000"/>
        </w:rPr>
        <w:t xml:space="preserve"> elaboró </w:t>
      </w:r>
      <w:r w:rsidR="00A9543F">
        <w:rPr>
          <w:color w:val="000000"/>
        </w:rPr>
        <w:t>de acuerdo</w:t>
      </w:r>
      <w:r w:rsidR="00EA4291">
        <w:rPr>
          <w:color w:val="000000"/>
        </w:rPr>
        <w:t xml:space="preserve"> al </w:t>
      </w:r>
      <w:r w:rsidR="00C54AE4">
        <w:rPr>
          <w:color w:val="000000"/>
        </w:rPr>
        <w:t xml:space="preserve">contexto del proyecto de </w:t>
      </w:r>
      <w:r w:rsidR="00EA4291">
        <w:rPr>
          <w:color w:val="000000"/>
        </w:rPr>
        <w:t xml:space="preserve">la empresa </w:t>
      </w:r>
      <w:r w:rsidR="00C54AE4">
        <w:rPr>
          <w:color w:val="000000"/>
        </w:rPr>
        <w:t>Sanambient</w:t>
      </w:r>
      <w:r w:rsidR="00A4334E">
        <w:rPr>
          <w:color w:val="000000"/>
        </w:rPr>
        <w:t>e</w:t>
      </w:r>
      <w:r w:rsidR="00386071">
        <w:rPr>
          <w:color w:val="000000"/>
        </w:rPr>
        <w:t>,</w:t>
      </w:r>
      <w:r w:rsidR="004A1BBE">
        <w:rPr>
          <w:color w:val="000000"/>
        </w:rPr>
        <w:t xml:space="preserve"> eliminando algunos</w:t>
      </w:r>
      <w:r w:rsidR="008A4C4F">
        <w:rPr>
          <w:color w:val="000000"/>
        </w:rPr>
        <w:t xml:space="preserve"> ítem</w:t>
      </w:r>
      <w:r w:rsidR="00DE129B">
        <w:rPr>
          <w:color w:val="000000"/>
        </w:rPr>
        <w:t>s</w:t>
      </w:r>
      <w:r w:rsidR="008A4C4F">
        <w:rPr>
          <w:color w:val="000000"/>
        </w:rPr>
        <w:t xml:space="preserve"> </w:t>
      </w:r>
      <w:r w:rsidR="00F123C3">
        <w:rPr>
          <w:color w:val="000000"/>
        </w:rPr>
        <w:t>que por defecto el estándar</w:t>
      </w:r>
      <w:r w:rsidR="007855AF">
        <w:rPr>
          <w:color w:val="000000"/>
        </w:rPr>
        <w:t xml:space="preserve"> tenía definido</w:t>
      </w:r>
      <w:r w:rsidR="000E738E">
        <w:rPr>
          <w:color w:val="000000"/>
        </w:rPr>
        <w:t>s</w:t>
      </w:r>
      <w:r w:rsidR="00844A0C">
        <w:rPr>
          <w:color w:val="000000"/>
        </w:rPr>
        <w:t xml:space="preserve"> para </w:t>
      </w:r>
      <w:r w:rsidR="003A60B5">
        <w:rPr>
          <w:color w:val="000000"/>
        </w:rPr>
        <w:t>estos</w:t>
      </w:r>
      <w:r w:rsidR="000D6BA4">
        <w:rPr>
          <w:color w:val="000000"/>
        </w:rPr>
        <w:t xml:space="preserve"> y</w:t>
      </w:r>
      <w:r w:rsidR="00844A0C">
        <w:rPr>
          <w:color w:val="000000"/>
        </w:rPr>
        <w:t xml:space="preserve"> adicionando otros</w:t>
      </w:r>
      <w:r w:rsidR="009A6902">
        <w:rPr>
          <w:color w:val="000000"/>
        </w:rPr>
        <w:t xml:space="preserve"> de los que carecía</w:t>
      </w:r>
      <w:r w:rsidR="003A60B5">
        <w:rPr>
          <w:color w:val="000000"/>
        </w:rPr>
        <w:t>n</w:t>
      </w:r>
      <w:r w:rsidR="00F123C3">
        <w:rPr>
          <w:color w:val="000000"/>
        </w:rPr>
        <w:t>. Además, se optó</w:t>
      </w:r>
      <w:r w:rsidR="005C3BD5">
        <w:rPr>
          <w:color w:val="000000"/>
        </w:rPr>
        <w:t xml:space="preserve"> por </w:t>
      </w:r>
      <w:r w:rsidR="00F123C3">
        <w:rPr>
          <w:color w:val="000000"/>
        </w:rPr>
        <w:t>no incluir el artefacto de Copia de seguridad</w:t>
      </w:r>
      <w:r w:rsidR="00944DC8">
        <w:rPr>
          <w:color w:val="000000"/>
        </w:rPr>
        <w:t xml:space="preserve"> </w:t>
      </w:r>
      <w:r w:rsidR="00C50A6C">
        <w:rPr>
          <w:color w:val="000000"/>
        </w:rPr>
        <w:t xml:space="preserve">del repositorio </w:t>
      </w:r>
      <w:r w:rsidR="00AF0739">
        <w:rPr>
          <w:color w:val="000000"/>
        </w:rPr>
        <w:t>que se elabora en la</w:t>
      </w:r>
      <w:r w:rsidR="00944DC8">
        <w:rPr>
          <w:color w:val="000000"/>
        </w:rPr>
        <w:t xml:space="preserve"> Fase 2</w:t>
      </w:r>
      <w:r w:rsidR="00F123C3">
        <w:rPr>
          <w:color w:val="000000"/>
        </w:rPr>
        <w:t>,</w:t>
      </w:r>
      <w:r w:rsidR="002729D4">
        <w:rPr>
          <w:color w:val="000000"/>
        </w:rPr>
        <w:t xml:space="preserve"> </w:t>
      </w:r>
      <w:r w:rsidR="00F123C3">
        <w:rPr>
          <w:color w:val="000000"/>
        </w:rPr>
        <w:t xml:space="preserve">ya que no se </w:t>
      </w:r>
      <w:r w:rsidR="00E56506">
        <w:rPr>
          <w:color w:val="000000"/>
        </w:rPr>
        <w:t>vio</w:t>
      </w:r>
      <w:r w:rsidR="00F123C3">
        <w:rPr>
          <w:color w:val="000000"/>
        </w:rPr>
        <w:t xml:space="preserve"> necesario tener un repositorio adicional como </w:t>
      </w:r>
      <w:r w:rsidR="00D5440E">
        <w:rPr>
          <w:color w:val="000000"/>
        </w:rPr>
        <w:t>respaldo</w:t>
      </w:r>
      <w:r w:rsidR="00F123C3">
        <w:rPr>
          <w:color w:val="000000"/>
        </w:rPr>
        <w:t xml:space="preserve"> del repositorio principal</w:t>
      </w:r>
      <w:r w:rsidR="00B20BC0">
        <w:t>.</w:t>
      </w:r>
    </w:p>
    <w:p w14:paraId="73EA3A64" w14:textId="43AC4176" w:rsidR="00ED5A34" w:rsidRPr="00956D7D" w:rsidRDefault="003F3363" w:rsidP="00956D7D">
      <w:pPr>
        <w:pBdr>
          <w:top w:val="nil"/>
          <w:left w:val="nil"/>
          <w:bottom w:val="nil"/>
          <w:right w:val="nil"/>
          <w:between w:val="nil"/>
        </w:pBdr>
        <w:rPr>
          <w:color w:val="000000"/>
        </w:rPr>
      </w:pPr>
      <w:r>
        <w:t xml:space="preserve">Aclarado </w:t>
      </w:r>
      <w:r w:rsidR="00EF7C1E">
        <w:t xml:space="preserve">todo </w:t>
      </w:r>
      <w:r>
        <w:t>esto</w:t>
      </w:r>
      <w:r w:rsidR="00B20BC0">
        <w:t>, se pro</w:t>
      </w:r>
      <w:r w:rsidR="00972CA1">
        <w:t xml:space="preserve">cede a </w:t>
      </w:r>
      <w:r w:rsidR="00665FC0">
        <w:t>detallar</w:t>
      </w:r>
      <w:r w:rsidR="00C06980">
        <w:t xml:space="preserve"> cómo fueron implementadas</w:t>
      </w:r>
      <w:r w:rsidR="00972CA1">
        <w:t xml:space="preserve"> </w:t>
      </w:r>
      <w:r w:rsidR="00C06980">
        <w:t>cada una de las</w:t>
      </w:r>
      <w:r w:rsidR="00956D7D">
        <w:t xml:space="preserve"> fases</w:t>
      </w:r>
      <w:r w:rsidR="00C06980">
        <w:t xml:space="preserve"> y </w:t>
      </w:r>
      <w:r>
        <w:t>artefacto</w:t>
      </w:r>
      <w:r w:rsidR="004A3A09">
        <w:t>s</w:t>
      </w:r>
      <w:r w:rsidR="00C06980">
        <w:t xml:space="preserve"> del proceso de Gestión</w:t>
      </w:r>
      <w:r w:rsidR="004E3EBE">
        <w:t xml:space="preserve"> </w:t>
      </w:r>
      <w:r w:rsidR="002A011E">
        <w:t>en el</w:t>
      </w:r>
      <w:r w:rsidR="003D7C4E">
        <w:t xml:space="preserve"> proyecto de la empresa Sanambiente</w:t>
      </w:r>
      <w:r w:rsidR="00972CA1">
        <w:t>.</w:t>
      </w:r>
    </w:p>
    <w:p w14:paraId="7201C032" w14:textId="228E78D5" w:rsidR="00ED5A34" w:rsidRDefault="00ED5A34" w:rsidP="00A53A08">
      <w:pPr>
        <w:pStyle w:val="Ttulo2"/>
      </w:pPr>
      <w:bookmarkStart w:id="33" w:name="_Toc19396227"/>
      <w:r>
        <w:t>Fase 1: Planificación del proyecto</w:t>
      </w:r>
      <w:bookmarkEnd w:id="33"/>
    </w:p>
    <w:p w14:paraId="7ECADC19" w14:textId="77777777" w:rsidR="00DF5989" w:rsidRDefault="00ED5A34" w:rsidP="00DF5989">
      <w:r>
        <w:t>En esta fase se realiz</w:t>
      </w:r>
      <w:r w:rsidR="00F14D31">
        <w:t>ó</w:t>
      </w:r>
      <w:r>
        <w:t xml:space="preserve"> la apropiada documentación</w:t>
      </w:r>
      <w:r w:rsidR="002E0059">
        <w:t xml:space="preserve"> en detalle de los elementos necesarios de planificación para llevar a cabo la gestión del proyecto</w:t>
      </w:r>
      <w:r w:rsidR="00193F22">
        <w:t>. S</w:t>
      </w:r>
      <w:r w:rsidR="00F14D31">
        <w:t xml:space="preserve">e produjeron </w:t>
      </w:r>
      <w:r w:rsidR="005B1752">
        <w:t>los siguientes artefacto</w:t>
      </w:r>
      <w:r w:rsidR="000956EB">
        <w:t>s:</w:t>
      </w:r>
    </w:p>
    <w:p w14:paraId="070B4176" w14:textId="45738916" w:rsidR="002E49F7" w:rsidRPr="00E71A45" w:rsidRDefault="000956EB" w:rsidP="00D33F32">
      <w:bookmarkStart w:id="34" w:name="_Toc19396228"/>
      <w:r w:rsidRPr="00D33F32">
        <w:rPr>
          <w:rStyle w:val="Ttulo3Car"/>
        </w:rPr>
        <w:t>Plan de</w:t>
      </w:r>
      <w:r w:rsidR="00456D66" w:rsidRPr="00D33F32">
        <w:rPr>
          <w:rStyle w:val="Ttulo3Car"/>
        </w:rPr>
        <w:t>l</w:t>
      </w:r>
      <w:r w:rsidRPr="00D33F32">
        <w:rPr>
          <w:rStyle w:val="Ttulo3Car"/>
        </w:rPr>
        <w:t xml:space="preserve"> proyecto</w:t>
      </w:r>
      <w:r w:rsidR="00DF5989" w:rsidRPr="00D33F32">
        <w:rPr>
          <w:rStyle w:val="Ttulo3Car"/>
        </w:rPr>
        <w:t>.</w:t>
      </w:r>
      <w:bookmarkEnd w:id="34"/>
      <w:r w:rsidR="00DF5989">
        <w:t xml:space="preserve"> </w:t>
      </w:r>
      <w:r w:rsidR="00DF5989" w:rsidRPr="005D3149">
        <w:t>P</w:t>
      </w:r>
      <w:r w:rsidR="005045EC" w:rsidRPr="005D3149">
        <w:t>lan</w:t>
      </w:r>
      <w:r w:rsidR="00C3279D" w:rsidRPr="005D3149">
        <w:t xml:space="preserve"> que fue socializado</w:t>
      </w:r>
      <w:r w:rsidR="00456D66" w:rsidRPr="005D3149">
        <w:t xml:space="preserve"> y aprobado</w:t>
      </w:r>
      <w:r w:rsidR="00C3279D" w:rsidRPr="005D3149">
        <w:t xml:space="preserve"> </w:t>
      </w:r>
      <w:r w:rsidR="00456D66" w:rsidRPr="005D3149">
        <w:t>por</w:t>
      </w:r>
      <w:r w:rsidR="00C3279D" w:rsidRPr="005D3149">
        <w:t xml:space="preserve"> el cliente (empresa Sanambiente) </w:t>
      </w:r>
      <w:r w:rsidR="00456D66" w:rsidRPr="005D3149">
        <w:t xml:space="preserve">para </w:t>
      </w:r>
      <w:r w:rsidR="005045EC" w:rsidRPr="005D3149">
        <w:t xml:space="preserve">ser ejecutado </w:t>
      </w:r>
      <w:r w:rsidR="00A421AD" w:rsidRPr="005D3149">
        <w:t>sobre el</w:t>
      </w:r>
      <w:r w:rsidR="00193F22" w:rsidRPr="005D3149">
        <w:t xml:space="preserve"> proyecto.</w:t>
      </w:r>
      <w:r w:rsidR="009F5C91" w:rsidRPr="005D3149">
        <w:t xml:space="preserve"> A continuación, se presenta</w:t>
      </w:r>
      <w:r w:rsidR="002E6771" w:rsidRPr="005D3149">
        <w:t xml:space="preserve"> </w:t>
      </w:r>
      <w:r w:rsidR="00834E9B" w:rsidRPr="005D3149">
        <w:t>este</w:t>
      </w:r>
      <w:r w:rsidR="00160537">
        <w:t>:</w:t>
      </w:r>
    </w:p>
    <w:p w14:paraId="7DDDD506" w14:textId="33A4FEB3" w:rsidR="008A791E" w:rsidRDefault="008A791E" w:rsidP="002E49F7">
      <w:pPr>
        <w:jc w:val="center"/>
        <w:rPr>
          <w:rFonts w:eastAsia="Times New Roman" w:cs="Times New Roman"/>
          <w:b/>
          <w:szCs w:val="24"/>
        </w:rPr>
      </w:pPr>
      <w:r>
        <w:rPr>
          <w:rFonts w:eastAsia="Times New Roman" w:cs="Times New Roman"/>
          <w:b/>
          <w:szCs w:val="24"/>
        </w:rPr>
        <w:t>Plan del proyecto de Sanambiente</w:t>
      </w:r>
    </w:p>
    <w:p w14:paraId="01A5845A" w14:textId="3528B262" w:rsidR="008A791E" w:rsidRDefault="008A791E" w:rsidP="00CB31F8">
      <w:pPr>
        <w:rPr>
          <w:rFonts w:eastAsia="Times New Roman" w:cs="Times New Roman"/>
          <w:b/>
          <w:szCs w:val="24"/>
        </w:rPr>
      </w:pPr>
      <w:r>
        <w:rPr>
          <w:rFonts w:eastAsia="Times New Roman" w:cs="Times New Roman"/>
          <w:b/>
          <w:szCs w:val="24"/>
        </w:rPr>
        <w:t>Descripción del producto:</w:t>
      </w:r>
    </w:p>
    <w:p w14:paraId="755024C0" w14:textId="3388B469" w:rsidR="00CB31F8" w:rsidRPr="00CB31F8" w:rsidRDefault="00CB31F8" w:rsidP="00CB31F8">
      <w:pPr>
        <w:rPr>
          <w:rFonts w:eastAsia="Times New Roman" w:cs="Times New Roman"/>
          <w:szCs w:val="24"/>
        </w:rPr>
      </w:pPr>
      <w:r>
        <w:rPr>
          <w:rFonts w:eastAsia="Times New Roman" w:cs="Times New Roman"/>
          <w:szCs w:val="24"/>
        </w:rPr>
        <w:t xml:space="preserve">Se elaborará un sistema que va a permitir transferir, procesar y comunicar los datos ambientales de la empresa Sanambiente, este sistema involucra el desarrollo de una arquitectura </w:t>
      </w:r>
      <w:r>
        <w:rPr>
          <w:rFonts w:eastAsia="Times New Roman" w:cs="Times New Roman"/>
          <w:szCs w:val="24"/>
        </w:rPr>
        <w:lastRenderedPageBreak/>
        <w:t>robusta, bajo diseño centrado en el usuario y riguroso seguimiento a estándares de calidad internacionales.</w:t>
      </w:r>
    </w:p>
    <w:p w14:paraId="516A0EC9" w14:textId="2AC4E6FC" w:rsidR="008A791E" w:rsidRDefault="008A791E" w:rsidP="00CB31F8">
      <w:pPr>
        <w:rPr>
          <w:rFonts w:eastAsia="Times New Roman" w:cs="Times New Roman"/>
          <w:b/>
          <w:szCs w:val="24"/>
        </w:rPr>
      </w:pPr>
      <w:r>
        <w:rPr>
          <w:rFonts w:eastAsia="Times New Roman" w:cs="Times New Roman"/>
          <w:b/>
          <w:szCs w:val="24"/>
        </w:rPr>
        <w:t>Propósito:</w:t>
      </w:r>
    </w:p>
    <w:p w14:paraId="04D323FF" w14:textId="1E7DF770" w:rsidR="008A791E" w:rsidRDefault="008A791E" w:rsidP="00CB31F8">
      <w:pPr>
        <w:rPr>
          <w:rFonts w:eastAsia="Times New Roman" w:cs="Times New Roman"/>
          <w:szCs w:val="24"/>
        </w:rPr>
      </w:pPr>
      <w:r>
        <w:rPr>
          <w:rFonts w:eastAsia="Times New Roman" w:cs="Times New Roman"/>
          <w:szCs w:val="24"/>
        </w:rPr>
        <w:t>Se elaborará un sistema que va a permitir transferir, procesar y comunicar los datos ambientales de la empresa Sanambiente, este sistema involucra el desarrollo de una arquitectura robusta, bajo diseño centrado en el usuario y riguroso seguimiento a estándares de calidad internacionales.</w:t>
      </w:r>
    </w:p>
    <w:p w14:paraId="50D8BF01" w14:textId="618A4E9D" w:rsidR="008A791E" w:rsidRDefault="008A791E" w:rsidP="00CB31F8">
      <w:pPr>
        <w:rPr>
          <w:rFonts w:eastAsia="Times New Roman" w:cs="Times New Roman"/>
          <w:b/>
          <w:szCs w:val="24"/>
        </w:rPr>
      </w:pPr>
      <w:r>
        <w:rPr>
          <w:rFonts w:eastAsia="Times New Roman" w:cs="Times New Roman"/>
          <w:b/>
          <w:szCs w:val="24"/>
        </w:rPr>
        <w:t>Requisitos generales del cliente</w:t>
      </w:r>
    </w:p>
    <w:p w14:paraId="262459C3" w14:textId="77777777" w:rsidR="008A791E" w:rsidRDefault="008A791E" w:rsidP="008A791E">
      <w:pPr>
        <w:rPr>
          <w:rFonts w:eastAsia="Times New Roman" w:cs="Times New Roman"/>
          <w:b/>
          <w:szCs w:val="24"/>
        </w:rPr>
      </w:pPr>
      <w:r>
        <w:rPr>
          <w:rFonts w:eastAsia="Times New Roman" w:cs="Times New Roman"/>
          <w:b/>
          <w:szCs w:val="24"/>
        </w:rPr>
        <w:t>Comunicación y traspaso de información.</w:t>
      </w:r>
    </w:p>
    <w:p w14:paraId="5B9463DB" w14:textId="77777777" w:rsidR="008A791E" w:rsidRDefault="008A791E" w:rsidP="008A791E">
      <w:pPr>
        <w:rPr>
          <w:rFonts w:eastAsia="Times New Roman" w:cs="Times New Roman"/>
          <w:szCs w:val="24"/>
        </w:rPr>
      </w:pPr>
      <w:r>
        <w:rPr>
          <w:rFonts w:eastAsia="Times New Roman" w:cs="Times New Roman"/>
          <w:szCs w:val="24"/>
        </w:rPr>
        <w:t>1. El sistema debe permitir el enlace y transferencia de datos de los datalogger mediante Internet.</w:t>
      </w:r>
    </w:p>
    <w:p w14:paraId="66C7B67A" w14:textId="77777777" w:rsidR="008A791E" w:rsidRDefault="008A791E" w:rsidP="008A791E">
      <w:pPr>
        <w:rPr>
          <w:rFonts w:eastAsia="Times New Roman" w:cs="Times New Roman"/>
          <w:szCs w:val="24"/>
        </w:rPr>
      </w:pPr>
      <w:r>
        <w:rPr>
          <w:rFonts w:eastAsia="Times New Roman" w:cs="Times New Roman"/>
          <w:szCs w:val="24"/>
        </w:rPr>
        <w:t xml:space="preserve">2. El sistema debe permitir crear, modificar, borrar, visualizar comandos para ser utilizados por los protocolos de comunicación X y </w:t>
      </w:r>
      <w:proofErr w:type="spellStart"/>
      <w:r>
        <w:rPr>
          <w:rFonts w:eastAsia="Times New Roman" w:cs="Times New Roman"/>
          <w:szCs w:val="24"/>
        </w:rPr>
        <w:t>Y</w:t>
      </w:r>
      <w:proofErr w:type="spellEnd"/>
      <w:r>
        <w:rPr>
          <w:rFonts w:eastAsia="Times New Roman" w:cs="Times New Roman"/>
          <w:szCs w:val="24"/>
        </w:rPr>
        <w:t>.</w:t>
      </w:r>
    </w:p>
    <w:p w14:paraId="16B05212" w14:textId="7A33A78E" w:rsidR="008A791E" w:rsidRDefault="008A791E" w:rsidP="008A791E">
      <w:pPr>
        <w:rPr>
          <w:rFonts w:eastAsia="Times New Roman" w:cs="Times New Roman"/>
          <w:szCs w:val="24"/>
        </w:rPr>
      </w:pPr>
      <w:r>
        <w:rPr>
          <w:rFonts w:eastAsia="Times New Roman" w:cs="Times New Roman"/>
          <w:szCs w:val="24"/>
        </w:rPr>
        <w:t>3</w:t>
      </w:r>
      <w:r w:rsidR="00422A6E">
        <w:rPr>
          <w:rFonts w:eastAsia="Times New Roman" w:cs="Times New Roman"/>
          <w:szCs w:val="24"/>
        </w:rPr>
        <w:t>.</w:t>
      </w:r>
      <w:r>
        <w:rPr>
          <w:rFonts w:eastAsia="Times New Roman" w:cs="Times New Roman"/>
          <w:szCs w:val="24"/>
        </w:rPr>
        <w:t xml:space="preserve"> El sistema debe permitir elegir </w:t>
      </w:r>
      <w:r w:rsidR="00422A6E">
        <w:rPr>
          <w:rFonts w:eastAsia="Times New Roman" w:cs="Times New Roman"/>
          <w:szCs w:val="24"/>
        </w:rPr>
        <w:t>qué</w:t>
      </w:r>
      <w:r>
        <w:rPr>
          <w:rFonts w:eastAsia="Times New Roman" w:cs="Times New Roman"/>
          <w:szCs w:val="24"/>
        </w:rPr>
        <w:t xml:space="preserve"> tipo de protocolo de comunicación usará una estación, pero en una organización </w:t>
      </w:r>
      <w:r w:rsidR="00422A6E">
        <w:rPr>
          <w:rFonts w:eastAsia="Times New Roman" w:cs="Times New Roman"/>
          <w:szCs w:val="24"/>
        </w:rPr>
        <w:t>puede</w:t>
      </w:r>
      <w:r>
        <w:rPr>
          <w:rFonts w:eastAsia="Times New Roman" w:cs="Times New Roman"/>
          <w:szCs w:val="24"/>
        </w:rPr>
        <w:t xml:space="preserve"> haber múltiples estaciones con diferentes protocolos y a su vez, que usen diferentes comandos.</w:t>
      </w:r>
    </w:p>
    <w:p w14:paraId="054937A9" w14:textId="77777777" w:rsidR="008A791E" w:rsidRDefault="008A791E" w:rsidP="008A791E">
      <w:pPr>
        <w:rPr>
          <w:rFonts w:eastAsia="Times New Roman" w:cs="Times New Roman"/>
          <w:szCs w:val="24"/>
        </w:rPr>
      </w:pPr>
      <w:r>
        <w:rPr>
          <w:rFonts w:eastAsia="Times New Roman" w:cs="Times New Roman"/>
          <w:szCs w:val="24"/>
        </w:rPr>
        <w:t>4. El sistema debe permitir establecer los parámetros necesarios para garantizar la comunicación vía FTP como cliente o servidor.</w:t>
      </w:r>
    </w:p>
    <w:p w14:paraId="64E90DEF" w14:textId="77777777" w:rsidR="008A791E" w:rsidRDefault="008A791E" w:rsidP="008A791E">
      <w:pPr>
        <w:rPr>
          <w:rFonts w:eastAsia="Times New Roman" w:cs="Times New Roman"/>
          <w:szCs w:val="24"/>
        </w:rPr>
      </w:pPr>
      <w:r>
        <w:rPr>
          <w:rFonts w:eastAsia="Times New Roman" w:cs="Times New Roman"/>
          <w:szCs w:val="24"/>
        </w:rPr>
        <w:t>5. El sistema debe permitir crear plantillas para leer los archivos planos y cargar los datos al sistema.</w:t>
      </w:r>
    </w:p>
    <w:p w14:paraId="5BC864DC" w14:textId="77777777" w:rsidR="008A791E" w:rsidRDefault="008A791E" w:rsidP="008A791E">
      <w:pPr>
        <w:rPr>
          <w:rFonts w:eastAsia="Times New Roman" w:cs="Times New Roman"/>
          <w:szCs w:val="24"/>
        </w:rPr>
      </w:pPr>
      <w:r>
        <w:rPr>
          <w:rFonts w:eastAsia="Times New Roman" w:cs="Times New Roman"/>
          <w:szCs w:val="24"/>
        </w:rPr>
        <w:t>6. El sistema debe permitir usar las plantillas de textos planos de FTP para otras estaciones.</w:t>
      </w:r>
    </w:p>
    <w:p w14:paraId="31D2405D" w14:textId="77777777" w:rsidR="008A791E" w:rsidRDefault="008A791E" w:rsidP="008A791E">
      <w:pPr>
        <w:rPr>
          <w:rFonts w:eastAsia="Times New Roman" w:cs="Times New Roman"/>
          <w:szCs w:val="24"/>
        </w:rPr>
      </w:pPr>
      <w:r>
        <w:rPr>
          <w:rFonts w:eastAsia="Times New Roman" w:cs="Times New Roman"/>
          <w:szCs w:val="24"/>
        </w:rPr>
        <w:t>7. El sistema debe permitir acceder al FTP de acuerdo a la base de tiempo de las estaciones, leer los archivos de texto y almacenar la información en la base de datos.</w:t>
      </w:r>
    </w:p>
    <w:p w14:paraId="69FBED99" w14:textId="77777777" w:rsidR="008A791E" w:rsidRDefault="008A791E" w:rsidP="008A791E">
      <w:pPr>
        <w:rPr>
          <w:rFonts w:eastAsia="Times New Roman" w:cs="Times New Roman"/>
          <w:szCs w:val="24"/>
        </w:rPr>
      </w:pPr>
      <w:r>
        <w:rPr>
          <w:rFonts w:eastAsia="Times New Roman" w:cs="Times New Roman"/>
          <w:szCs w:val="24"/>
        </w:rPr>
        <w:lastRenderedPageBreak/>
        <w:t>8. El sistema debe permitir establecer los parámetros necesarios para garantizar la comunicación vía Modbus como cliente o servidor.</w:t>
      </w:r>
    </w:p>
    <w:p w14:paraId="00D7012B" w14:textId="77777777" w:rsidR="008A791E" w:rsidRDefault="008A791E" w:rsidP="008A791E">
      <w:pPr>
        <w:rPr>
          <w:rFonts w:eastAsia="Times New Roman" w:cs="Times New Roman"/>
          <w:szCs w:val="24"/>
        </w:rPr>
      </w:pPr>
      <w:r>
        <w:rPr>
          <w:rFonts w:eastAsia="Times New Roman" w:cs="Times New Roman"/>
          <w:szCs w:val="24"/>
        </w:rPr>
        <w:t xml:space="preserve">9. El sistema debe permitir configurar los comandos de </w:t>
      </w:r>
      <w:proofErr w:type="spellStart"/>
      <w:r>
        <w:rPr>
          <w:rFonts w:eastAsia="Times New Roman" w:cs="Times New Roman"/>
          <w:szCs w:val="24"/>
        </w:rPr>
        <w:t>modbus</w:t>
      </w:r>
      <w:proofErr w:type="spellEnd"/>
      <w:r>
        <w:rPr>
          <w:rFonts w:eastAsia="Times New Roman" w:cs="Times New Roman"/>
          <w:szCs w:val="24"/>
        </w:rPr>
        <w:t xml:space="preserve"> para acceder a los dataloggers y obtener la información de estos.</w:t>
      </w:r>
    </w:p>
    <w:p w14:paraId="53548864" w14:textId="77777777" w:rsidR="008A791E" w:rsidRDefault="008A791E" w:rsidP="008A791E">
      <w:pPr>
        <w:rPr>
          <w:rFonts w:eastAsia="Times New Roman" w:cs="Times New Roman"/>
          <w:szCs w:val="24"/>
        </w:rPr>
      </w:pPr>
      <w:r>
        <w:rPr>
          <w:rFonts w:eastAsia="Times New Roman" w:cs="Times New Roman"/>
          <w:szCs w:val="24"/>
        </w:rPr>
        <w:t>10. El sistema debe permitir acceder a las estaciones mediante Modbus de acuerdo a la base de tiempo creado y almacenar la información en la base de datos.</w:t>
      </w:r>
    </w:p>
    <w:p w14:paraId="6D013FE4" w14:textId="77777777" w:rsidR="008A791E" w:rsidRDefault="008A791E" w:rsidP="008A791E">
      <w:pPr>
        <w:rPr>
          <w:rFonts w:eastAsia="Times New Roman" w:cs="Times New Roman"/>
          <w:szCs w:val="24"/>
        </w:rPr>
      </w:pPr>
      <w:r>
        <w:rPr>
          <w:rFonts w:eastAsia="Times New Roman" w:cs="Times New Roman"/>
          <w:szCs w:val="24"/>
        </w:rPr>
        <w:t>11. El sistema debe permitir usar las plantillas comandos de Modbus para otras estaciones.</w:t>
      </w:r>
    </w:p>
    <w:p w14:paraId="79D46B7B" w14:textId="11F6CF74" w:rsidR="008A791E" w:rsidRPr="00CB31F8" w:rsidRDefault="008A791E" w:rsidP="00CB31F8">
      <w:pPr>
        <w:rPr>
          <w:rFonts w:eastAsia="Times New Roman" w:cs="Times New Roman"/>
          <w:szCs w:val="24"/>
        </w:rPr>
      </w:pPr>
      <w:r>
        <w:rPr>
          <w:rFonts w:eastAsia="Times New Roman" w:cs="Times New Roman"/>
          <w:szCs w:val="24"/>
        </w:rPr>
        <w:t>12. El sistema debe permitir subir textos planos de manera manual cuando una estación no tenga acceso a Internet.</w:t>
      </w:r>
    </w:p>
    <w:p w14:paraId="652C481D" w14:textId="77777777" w:rsidR="008A791E" w:rsidRDefault="008A791E" w:rsidP="008A791E">
      <w:pPr>
        <w:rPr>
          <w:rFonts w:eastAsia="Times New Roman" w:cs="Times New Roman"/>
          <w:b/>
          <w:szCs w:val="24"/>
        </w:rPr>
      </w:pPr>
      <w:r>
        <w:rPr>
          <w:rFonts w:eastAsia="Times New Roman" w:cs="Times New Roman"/>
          <w:b/>
          <w:szCs w:val="24"/>
        </w:rPr>
        <w:t>Procesamiento</w:t>
      </w:r>
    </w:p>
    <w:p w14:paraId="6ED7793E" w14:textId="77777777" w:rsidR="008A791E" w:rsidRDefault="008A791E" w:rsidP="008A791E">
      <w:pPr>
        <w:rPr>
          <w:rFonts w:eastAsia="Times New Roman" w:cs="Times New Roman"/>
          <w:szCs w:val="24"/>
        </w:rPr>
      </w:pPr>
      <w:r>
        <w:rPr>
          <w:rFonts w:eastAsia="Times New Roman" w:cs="Times New Roman"/>
          <w:szCs w:val="24"/>
        </w:rPr>
        <w:t>13. El sistema debe permitir recibir o capturar los datos de las estaciones y almacenarlos en la base de datos teniendo en cuenta que los datos pasan por dos formas de almacenar, la primera son los datos crudos, como llegan de las estaciones, la segunda son los datos editados, los cuales ya pasaron por el procesamiento de datos.</w:t>
      </w:r>
    </w:p>
    <w:p w14:paraId="5B533143" w14:textId="77777777" w:rsidR="008A791E" w:rsidRDefault="008A791E" w:rsidP="008A791E">
      <w:pPr>
        <w:rPr>
          <w:rFonts w:eastAsia="Times New Roman" w:cs="Times New Roman"/>
          <w:szCs w:val="24"/>
        </w:rPr>
      </w:pPr>
      <w:r>
        <w:rPr>
          <w:rFonts w:eastAsia="Times New Roman" w:cs="Times New Roman"/>
          <w:szCs w:val="24"/>
        </w:rPr>
        <w:t>14. El sistema debe permitir crear reglas o criterios de validación de la siguiente manera: rangos máximos, mínimos, valores de pico, valores constantes, valores negativos, % de variación, pérdida de datos parciales o totales.</w:t>
      </w:r>
    </w:p>
    <w:p w14:paraId="2195CD5B" w14:textId="77777777" w:rsidR="008A791E" w:rsidRDefault="008A791E" w:rsidP="008A791E">
      <w:pPr>
        <w:rPr>
          <w:rFonts w:eastAsia="Times New Roman" w:cs="Times New Roman"/>
          <w:szCs w:val="24"/>
        </w:rPr>
      </w:pPr>
      <w:r>
        <w:rPr>
          <w:rFonts w:eastAsia="Times New Roman" w:cs="Times New Roman"/>
          <w:szCs w:val="24"/>
        </w:rPr>
        <w:t>15. Permitir correcciones, estados, fórmulas lineales, fórmulas extendidas, corrección de alertas en los datos históricos por parámetro ambiental de forma manual por un rango de tiempo.</w:t>
      </w:r>
    </w:p>
    <w:p w14:paraId="0AF3D2C3" w14:textId="77777777" w:rsidR="008A791E" w:rsidRDefault="008A791E" w:rsidP="008A791E">
      <w:pPr>
        <w:rPr>
          <w:rFonts w:eastAsia="Times New Roman" w:cs="Times New Roman"/>
          <w:szCs w:val="24"/>
        </w:rPr>
      </w:pPr>
      <w:r>
        <w:rPr>
          <w:rFonts w:eastAsia="Times New Roman" w:cs="Times New Roman"/>
          <w:szCs w:val="24"/>
        </w:rPr>
        <w:t>16. Permitir correcciones, estados, fórmulas lineales, fórmulas extendidas, corrección de alertas, de manera automática en los datos nuevos.</w:t>
      </w:r>
    </w:p>
    <w:p w14:paraId="46E926E1" w14:textId="77777777" w:rsidR="008A791E" w:rsidRDefault="008A791E" w:rsidP="008A791E">
      <w:pPr>
        <w:rPr>
          <w:rFonts w:eastAsia="Times New Roman" w:cs="Times New Roman"/>
          <w:szCs w:val="24"/>
        </w:rPr>
      </w:pPr>
      <w:r>
        <w:rPr>
          <w:rFonts w:eastAsia="Times New Roman" w:cs="Times New Roman"/>
          <w:szCs w:val="24"/>
        </w:rPr>
        <w:t xml:space="preserve">17. El sistema debe permitir que el usuario pueda crear plantillas de procesamiento de información para los parámetros ambientales, con lo anterior se podrá ej. SO2 en valor alto 200 </w:t>
      </w:r>
      <w:proofErr w:type="spellStart"/>
      <w:r>
        <w:rPr>
          <w:rFonts w:eastAsia="Times New Roman" w:cs="Times New Roman"/>
          <w:szCs w:val="24"/>
        </w:rPr>
        <w:lastRenderedPageBreak/>
        <w:t>ppb</w:t>
      </w:r>
      <w:proofErr w:type="spellEnd"/>
      <w:r>
        <w:rPr>
          <w:rFonts w:eastAsia="Times New Roman" w:cs="Times New Roman"/>
          <w:szCs w:val="24"/>
        </w:rPr>
        <w:t xml:space="preserve">, valor bajo 30 </w:t>
      </w:r>
      <w:proofErr w:type="spellStart"/>
      <w:r>
        <w:rPr>
          <w:rFonts w:eastAsia="Times New Roman" w:cs="Times New Roman"/>
          <w:szCs w:val="24"/>
        </w:rPr>
        <w:t>ppb</w:t>
      </w:r>
      <w:proofErr w:type="spellEnd"/>
      <w:r>
        <w:rPr>
          <w:rFonts w:eastAsia="Times New Roman" w:cs="Times New Roman"/>
          <w:szCs w:val="24"/>
        </w:rPr>
        <w:t>, valor constante, valor pico de 5%, etc. Que pueden ser aplicados a X estaciones del mismo cliente. (O de otros clientes) Sin necesidad de volverlos a crear.</w:t>
      </w:r>
    </w:p>
    <w:p w14:paraId="79856DBC" w14:textId="77777777" w:rsidR="008A791E" w:rsidRDefault="008A791E" w:rsidP="008A791E">
      <w:pPr>
        <w:rPr>
          <w:rFonts w:eastAsia="Times New Roman" w:cs="Times New Roman"/>
          <w:szCs w:val="24"/>
        </w:rPr>
      </w:pPr>
      <w:r>
        <w:rPr>
          <w:rFonts w:eastAsia="Times New Roman" w:cs="Times New Roman"/>
          <w:szCs w:val="24"/>
        </w:rPr>
        <w:t>18. El sistema debe permitir bloquear por un usuario de permisos altos como (Editor final) intervalos de tiempo donde los datos hayan sido validados tanto automática como manualmente, con el fin que no puedan ser modificados alterando la información oficial.</w:t>
      </w:r>
    </w:p>
    <w:p w14:paraId="5485097C" w14:textId="448156A1" w:rsidR="008A791E" w:rsidRDefault="008A791E" w:rsidP="00CB31F8">
      <w:pPr>
        <w:rPr>
          <w:rFonts w:eastAsia="Times New Roman" w:cs="Times New Roman"/>
          <w:szCs w:val="24"/>
        </w:rPr>
      </w:pPr>
      <w:r>
        <w:rPr>
          <w:rFonts w:eastAsia="Times New Roman" w:cs="Times New Roman"/>
          <w:szCs w:val="24"/>
        </w:rPr>
        <w:t>19. El sistema de permitir agregar banderas de estados de validación o recepción de datos para acompañar el dato almacenado. Algunos de los estados son "Datos Válidos, Inválidos, rango alto, rango bajo, Sin datos, Apagado, etc."</w:t>
      </w:r>
    </w:p>
    <w:p w14:paraId="0EC9CFB0" w14:textId="77777777" w:rsidR="008A791E" w:rsidRDefault="008A791E" w:rsidP="008A791E">
      <w:pPr>
        <w:rPr>
          <w:rFonts w:eastAsia="Times New Roman" w:cs="Times New Roman"/>
          <w:b/>
          <w:szCs w:val="24"/>
        </w:rPr>
      </w:pPr>
      <w:r>
        <w:rPr>
          <w:rFonts w:eastAsia="Times New Roman" w:cs="Times New Roman"/>
          <w:b/>
          <w:szCs w:val="24"/>
        </w:rPr>
        <w:t>Configuración</w:t>
      </w:r>
    </w:p>
    <w:p w14:paraId="6F314D27" w14:textId="77777777" w:rsidR="008A791E" w:rsidRDefault="008A791E" w:rsidP="008A791E">
      <w:pPr>
        <w:rPr>
          <w:rFonts w:eastAsia="Times New Roman" w:cs="Times New Roman"/>
          <w:szCs w:val="24"/>
        </w:rPr>
      </w:pPr>
      <w:r>
        <w:rPr>
          <w:rFonts w:eastAsia="Times New Roman" w:cs="Times New Roman"/>
          <w:szCs w:val="24"/>
        </w:rPr>
        <w:t>20. El sistema debe permitir la creación, modificación, eliminación y visualización de organizaciones.</w:t>
      </w:r>
    </w:p>
    <w:p w14:paraId="5169D68A" w14:textId="77777777" w:rsidR="008A791E" w:rsidRDefault="008A791E" w:rsidP="008A791E">
      <w:pPr>
        <w:rPr>
          <w:rFonts w:eastAsia="Times New Roman" w:cs="Times New Roman"/>
          <w:szCs w:val="24"/>
        </w:rPr>
      </w:pPr>
      <w:r>
        <w:rPr>
          <w:rFonts w:eastAsia="Times New Roman" w:cs="Times New Roman"/>
          <w:szCs w:val="24"/>
        </w:rPr>
        <w:t>21. El sistema debe permitir la creación, modificación, eliminación y visualización de estaciones</w:t>
      </w:r>
    </w:p>
    <w:p w14:paraId="64585242" w14:textId="77777777" w:rsidR="008A791E" w:rsidRDefault="008A791E" w:rsidP="008A791E">
      <w:pPr>
        <w:rPr>
          <w:rFonts w:eastAsia="Times New Roman" w:cs="Times New Roman"/>
          <w:szCs w:val="24"/>
        </w:rPr>
      </w:pPr>
      <w:r>
        <w:rPr>
          <w:rFonts w:eastAsia="Times New Roman" w:cs="Times New Roman"/>
          <w:szCs w:val="24"/>
        </w:rPr>
        <w:t>22. El sistema debe permitir la creación, modificación, eliminación y visualización de parámetros por estación</w:t>
      </w:r>
    </w:p>
    <w:p w14:paraId="2B589DEC" w14:textId="77777777" w:rsidR="008A791E" w:rsidRDefault="008A791E" w:rsidP="008A791E">
      <w:pPr>
        <w:rPr>
          <w:rFonts w:eastAsia="Times New Roman" w:cs="Times New Roman"/>
          <w:szCs w:val="24"/>
        </w:rPr>
      </w:pPr>
      <w:r>
        <w:rPr>
          <w:rFonts w:eastAsia="Times New Roman" w:cs="Times New Roman"/>
          <w:szCs w:val="24"/>
        </w:rPr>
        <w:t>23. El sistema debe permitir asignación de parámetros a estaciones.</w:t>
      </w:r>
    </w:p>
    <w:p w14:paraId="01AF2873" w14:textId="77777777" w:rsidR="008A791E" w:rsidRDefault="008A791E" w:rsidP="008A791E">
      <w:pPr>
        <w:rPr>
          <w:rFonts w:eastAsia="Times New Roman" w:cs="Times New Roman"/>
          <w:szCs w:val="24"/>
        </w:rPr>
      </w:pPr>
      <w:r>
        <w:rPr>
          <w:rFonts w:eastAsia="Times New Roman" w:cs="Times New Roman"/>
          <w:szCs w:val="24"/>
        </w:rPr>
        <w:t>24. El sistema debe permitir asignación de estaciones a organizaciones.</w:t>
      </w:r>
    </w:p>
    <w:p w14:paraId="37AF82B8" w14:textId="77777777" w:rsidR="008A791E" w:rsidRDefault="008A791E" w:rsidP="008A791E">
      <w:pPr>
        <w:rPr>
          <w:rFonts w:eastAsia="Times New Roman" w:cs="Times New Roman"/>
          <w:szCs w:val="24"/>
        </w:rPr>
      </w:pPr>
      <w:r>
        <w:rPr>
          <w:rFonts w:eastAsia="Times New Roman" w:cs="Times New Roman"/>
          <w:szCs w:val="24"/>
        </w:rPr>
        <w:t>25. El sistema debe permitir asignación de estaciones a usuarios.</w:t>
      </w:r>
    </w:p>
    <w:p w14:paraId="63369680" w14:textId="77777777" w:rsidR="008A791E" w:rsidRDefault="008A791E" w:rsidP="008A791E">
      <w:pPr>
        <w:rPr>
          <w:rFonts w:eastAsia="Times New Roman" w:cs="Times New Roman"/>
          <w:szCs w:val="24"/>
        </w:rPr>
      </w:pPr>
      <w:r>
        <w:rPr>
          <w:rFonts w:eastAsia="Times New Roman" w:cs="Times New Roman"/>
          <w:szCs w:val="24"/>
        </w:rPr>
        <w:t>26. El sistema debe permitir que una estación tenga diferentes bases de tiempo.</w:t>
      </w:r>
    </w:p>
    <w:p w14:paraId="40388C2F" w14:textId="77777777" w:rsidR="008A791E" w:rsidRDefault="008A791E" w:rsidP="008A791E">
      <w:pPr>
        <w:rPr>
          <w:rFonts w:eastAsia="Times New Roman" w:cs="Times New Roman"/>
          <w:szCs w:val="24"/>
        </w:rPr>
      </w:pPr>
      <w:r>
        <w:rPr>
          <w:rFonts w:eastAsia="Times New Roman" w:cs="Times New Roman"/>
          <w:szCs w:val="24"/>
        </w:rPr>
        <w:t xml:space="preserve">27.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04C185A8" w14:textId="30E52EE3" w:rsidR="008A791E" w:rsidRDefault="008A791E" w:rsidP="00CB31F8">
      <w:pPr>
        <w:rPr>
          <w:rFonts w:eastAsia="Times New Roman" w:cs="Times New Roman"/>
          <w:szCs w:val="24"/>
        </w:rPr>
      </w:pPr>
      <w:r>
        <w:rPr>
          <w:rFonts w:eastAsia="Times New Roman" w:cs="Times New Roman"/>
          <w:szCs w:val="24"/>
        </w:rPr>
        <w:t>28. El sistema debe permitir agregar, modificar y visualizar la latitud, longitud y altura para mostrar las estaciones en un mapa.</w:t>
      </w:r>
    </w:p>
    <w:p w14:paraId="0F31431E" w14:textId="77777777" w:rsidR="008A791E" w:rsidRDefault="008A791E" w:rsidP="008A791E">
      <w:pPr>
        <w:rPr>
          <w:rFonts w:eastAsia="Times New Roman" w:cs="Times New Roman"/>
          <w:b/>
          <w:szCs w:val="24"/>
        </w:rPr>
      </w:pPr>
      <w:r>
        <w:rPr>
          <w:rFonts w:eastAsia="Times New Roman" w:cs="Times New Roman"/>
          <w:b/>
          <w:szCs w:val="24"/>
        </w:rPr>
        <w:lastRenderedPageBreak/>
        <w:t>Seguridad</w:t>
      </w:r>
    </w:p>
    <w:p w14:paraId="6FE89B81" w14:textId="77777777" w:rsidR="008A791E" w:rsidRDefault="008A791E" w:rsidP="008A791E">
      <w:pPr>
        <w:rPr>
          <w:rFonts w:eastAsia="Times New Roman" w:cs="Times New Roman"/>
          <w:szCs w:val="24"/>
        </w:rPr>
      </w:pPr>
      <w:r>
        <w:rPr>
          <w:rFonts w:eastAsia="Times New Roman" w:cs="Times New Roman"/>
          <w:szCs w:val="24"/>
        </w:rPr>
        <w:t>29. El sistema debe permitir crear, modificar, eliminar y visualizar usuarios del sistema</w:t>
      </w:r>
    </w:p>
    <w:p w14:paraId="49A29A40" w14:textId="77777777" w:rsidR="008A791E" w:rsidRDefault="008A791E" w:rsidP="008A791E">
      <w:pPr>
        <w:rPr>
          <w:rFonts w:eastAsia="Times New Roman" w:cs="Times New Roman"/>
          <w:szCs w:val="24"/>
        </w:rPr>
      </w:pPr>
      <w:r>
        <w:rPr>
          <w:rFonts w:eastAsia="Times New Roman" w:cs="Times New Roman"/>
          <w:szCs w:val="24"/>
        </w:rPr>
        <w:t>30. El sistema debe permitir asignar o revocar permisos y roles del usuario por organización y estaciones.</w:t>
      </w:r>
    </w:p>
    <w:p w14:paraId="7E0462C9" w14:textId="77777777" w:rsidR="008A791E" w:rsidRDefault="008A791E" w:rsidP="008A791E">
      <w:pPr>
        <w:rPr>
          <w:rFonts w:eastAsia="Times New Roman" w:cs="Times New Roman"/>
          <w:szCs w:val="24"/>
        </w:rPr>
      </w:pPr>
      <w:r>
        <w:rPr>
          <w:rFonts w:eastAsia="Times New Roman" w:cs="Times New Roman"/>
          <w:szCs w:val="24"/>
        </w:rPr>
        <w:t xml:space="preserve">31. El sistema debe permitir mantener los siguientes roles visualizador: solo puede ver datos de las estaciones, operador: puede modificar datos de las estaciones (parámetros, nombres, </w:t>
      </w:r>
      <w:proofErr w:type="spellStart"/>
      <w:r>
        <w:rPr>
          <w:rFonts w:eastAsia="Times New Roman" w:cs="Times New Roman"/>
          <w:szCs w:val="24"/>
        </w:rPr>
        <w:t>etc</w:t>
      </w:r>
      <w:proofErr w:type="spellEnd"/>
      <w:r>
        <w:rPr>
          <w:rFonts w:eastAsia="Times New Roman" w:cs="Times New Roman"/>
          <w:szCs w:val="24"/>
        </w:rPr>
        <w:t>), editor preliminar: puede realizar validación y corrección de datos. Editor final puede realizar la validación y corrección de datos y deshacer ediciones del preliminar o cerrar datos para evitar modificación.</w:t>
      </w:r>
    </w:p>
    <w:p w14:paraId="2C7DAD85" w14:textId="6344907B" w:rsidR="008A791E" w:rsidRDefault="008A791E" w:rsidP="00CB31F8">
      <w:pPr>
        <w:rPr>
          <w:rFonts w:eastAsia="Times New Roman" w:cs="Times New Roman"/>
          <w:szCs w:val="24"/>
        </w:rPr>
      </w:pPr>
      <w:r>
        <w:rPr>
          <w:rFonts w:eastAsia="Times New Roman" w:cs="Times New Roman"/>
          <w:szCs w:val="24"/>
        </w:rPr>
        <w:t>32. El sistema debe permitir que el administrador elija si desea que los datos se pueden publicar.</w:t>
      </w:r>
    </w:p>
    <w:p w14:paraId="6C76A1FA" w14:textId="77777777" w:rsidR="008A791E" w:rsidRDefault="008A791E" w:rsidP="008A791E">
      <w:pPr>
        <w:rPr>
          <w:rFonts w:eastAsia="Times New Roman" w:cs="Times New Roman"/>
          <w:b/>
          <w:szCs w:val="24"/>
        </w:rPr>
      </w:pPr>
      <w:r>
        <w:rPr>
          <w:rFonts w:eastAsia="Times New Roman" w:cs="Times New Roman"/>
          <w:b/>
          <w:szCs w:val="24"/>
        </w:rPr>
        <w:t>Reportes</w:t>
      </w:r>
    </w:p>
    <w:p w14:paraId="1E30EBC8" w14:textId="77777777" w:rsidR="008A791E" w:rsidRDefault="008A791E" w:rsidP="008A791E">
      <w:pPr>
        <w:rPr>
          <w:rFonts w:eastAsia="Times New Roman" w:cs="Times New Roman"/>
          <w:szCs w:val="24"/>
        </w:rPr>
      </w:pPr>
      <w:r>
        <w:rPr>
          <w:rFonts w:eastAsia="Times New Roman" w:cs="Times New Roman"/>
          <w:szCs w:val="24"/>
        </w:rPr>
        <w:t>33. Realizar el reporte de las estaciones (Reportes estadísticos tanto tabulares como gráficos [Incluidos rosas de vientos], de una estación o múltiples estaciones y parámetros sean uno o varios de una o varias estaciones).</w:t>
      </w:r>
    </w:p>
    <w:p w14:paraId="55D22A27" w14:textId="77777777" w:rsidR="008A791E" w:rsidRDefault="008A791E" w:rsidP="008A791E">
      <w:pPr>
        <w:rPr>
          <w:rFonts w:eastAsia="Times New Roman" w:cs="Times New Roman"/>
          <w:szCs w:val="24"/>
        </w:rPr>
      </w:pPr>
      <w:r>
        <w:rPr>
          <w:rFonts w:eastAsia="Times New Roman" w:cs="Times New Roman"/>
          <w:szCs w:val="24"/>
        </w:rPr>
        <w:t xml:space="preserve">34. El sistema debe permitir exportar datos a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xml:space="preserve"> de manera manual o automática.</w:t>
      </w:r>
    </w:p>
    <w:p w14:paraId="7AA7F37B" w14:textId="77777777" w:rsidR="008A791E" w:rsidRDefault="008A791E" w:rsidP="008A791E">
      <w:pPr>
        <w:rPr>
          <w:rFonts w:eastAsia="Times New Roman" w:cs="Times New Roman"/>
          <w:szCs w:val="24"/>
        </w:rPr>
      </w:pPr>
      <w:r>
        <w:rPr>
          <w:rFonts w:eastAsia="Times New Roman" w:cs="Times New Roman"/>
          <w:szCs w:val="24"/>
        </w:rPr>
        <w:t xml:space="preserve">35. El sistema debe permitir generar reportes, de acuerdo a la base de tiempo, diarios, mensuales, anuales, grupo de estaciones/parámetros, reportes datos máximos, mínimos y desviación estándar, reporte percentil (porcentajes de datos válidos y promedios), reportes </w:t>
      </w:r>
      <w:proofErr w:type="spellStart"/>
      <w:r>
        <w:rPr>
          <w:rFonts w:eastAsia="Times New Roman" w:cs="Times New Roman"/>
          <w:szCs w:val="24"/>
        </w:rPr>
        <w:t>multiestaciones</w:t>
      </w:r>
      <w:proofErr w:type="spellEnd"/>
      <w:r>
        <w:rPr>
          <w:rFonts w:eastAsia="Times New Roman" w:cs="Times New Roman"/>
          <w:szCs w:val="24"/>
        </w:rPr>
        <w:t xml:space="preserve"> y multiparámetros, reportes de histogramas, rosa de los vientos y rosa contaminantes, requieran se visualicen en gráficas ya sean líneas o barras, en 2D o 3D, reportes tabulados de fecha / parámetro.</w:t>
      </w:r>
    </w:p>
    <w:p w14:paraId="1834A34E" w14:textId="77777777" w:rsidR="008A791E" w:rsidRDefault="008A791E" w:rsidP="008A791E">
      <w:pPr>
        <w:rPr>
          <w:rFonts w:eastAsia="Times New Roman" w:cs="Times New Roman"/>
          <w:szCs w:val="24"/>
        </w:rPr>
      </w:pPr>
      <w:r>
        <w:rPr>
          <w:rFonts w:eastAsia="Times New Roman" w:cs="Times New Roman"/>
          <w:szCs w:val="24"/>
        </w:rPr>
        <w:lastRenderedPageBreak/>
        <w:t xml:space="preserve">36. El sistema debe permitir generar reportes de manera automática y descargarlos o enviarlos por correo de acuerdo en </w:t>
      </w:r>
      <w:proofErr w:type="spellStart"/>
      <w:r>
        <w:rPr>
          <w:rFonts w:eastAsia="Times New Roman" w:cs="Times New Roman"/>
          <w:szCs w:val="24"/>
        </w:rPr>
        <w:t>csv</w:t>
      </w:r>
      <w:proofErr w:type="spellEnd"/>
      <w:r>
        <w:rPr>
          <w:rFonts w:eastAsia="Times New Roman" w:cs="Times New Roman"/>
          <w:szCs w:val="24"/>
        </w:rPr>
        <w:t xml:space="preserve">, </w:t>
      </w:r>
      <w:proofErr w:type="spellStart"/>
      <w:r>
        <w:rPr>
          <w:rFonts w:eastAsia="Times New Roman" w:cs="Times New Roman"/>
          <w:szCs w:val="24"/>
        </w:rPr>
        <w:t>excel</w:t>
      </w:r>
      <w:proofErr w:type="spellEnd"/>
      <w:r>
        <w:rPr>
          <w:rFonts w:eastAsia="Times New Roman" w:cs="Times New Roman"/>
          <w:szCs w:val="24"/>
        </w:rPr>
        <w:t xml:space="preserve">, txt, </w:t>
      </w:r>
      <w:proofErr w:type="spellStart"/>
      <w:r>
        <w:rPr>
          <w:rFonts w:eastAsia="Times New Roman" w:cs="Times New Roman"/>
          <w:szCs w:val="24"/>
        </w:rPr>
        <w:t>pdf</w:t>
      </w:r>
      <w:proofErr w:type="spellEnd"/>
      <w:r>
        <w:rPr>
          <w:rFonts w:eastAsia="Times New Roman" w:cs="Times New Roman"/>
          <w:szCs w:val="24"/>
        </w:rPr>
        <w:t>, permitiendo a su vez crear una plantilla de los reportes con imágenes y descripciones, estos deben ser preparados de acuerdo a un intervalo de tiempo o una única vez, eligiendo a qué usuarios se deben enviar. Estos usuarios pueden ser o no propios del sistema.</w:t>
      </w:r>
    </w:p>
    <w:p w14:paraId="3669B749" w14:textId="77777777" w:rsidR="008A791E" w:rsidRDefault="008A791E" w:rsidP="008A791E">
      <w:pPr>
        <w:rPr>
          <w:rFonts w:eastAsia="Times New Roman" w:cs="Times New Roman"/>
          <w:szCs w:val="24"/>
        </w:rPr>
      </w:pPr>
      <w:r>
        <w:rPr>
          <w:rFonts w:eastAsia="Times New Roman" w:cs="Times New Roman"/>
          <w:szCs w:val="24"/>
        </w:rPr>
        <w:t>37. El sistema debe permitir crear y visualizar índices de calidad de aire.</w:t>
      </w:r>
    </w:p>
    <w:p w14:paraId="10A93E18" w14:textId="77777777" w:rsidR="008A791E" w:rsidRDefault="008A791E" w:rsidP="008A791E">
      <w:pPr>
        <w:rPr>
          <w:rFonts w:eastAsia="Times New Roman" w:cs="Times New Roman"/>
          <w:szCs w:val="24"/>
        </w:rPr>
      </w:pPr>
      <w:r>
        <w:rPr>
          <w:rFonts w:eastAsia="Times New Roman" w:cs="Times New Roman"/>
          <w:szCs w:val="24"/>
        </w:rPr>
        <w:t>38. El mapa debe permitir mostrar las estaciones y su indicativo de color de acuerdo a la calidad del aire, en el caso que el parámetro no tenga colores, permitir crear una escala de color y numérica con el valor del parámetro.</w:t>
      </w:r>
    </w:p>
    <w:p w14:paraId="25E6CEB7" w14:textId="5867AC9A" w:rsidR="008A791E" w:rsidRDefault="008A791E" w:rsidP="00CB31F8">
      <w:pPr>
        <w:rPr>
          <w:rFonts w:eastAsia="Times New Roman" w:cs="Times New Roman"/>
          <w:szCs w:val="24"/>
        </w:rPr>
      </w:pPr>
      <w:r>
        <w:rPr>
          <w:rFonts w:eastAsia="Times New Roman" w:cs="Times New Roman"/>
          <w:szCs w:val="24"/>
        </w:rPr>
        <w:t>39. El sistema debe permitir generar reportes sobre las estaciones que tengan mayores banderas de datos negativas para generar *ordenes de revisión* para visitar las estaciones.</w:t>
      </w:r>
    </w:p>
    <w:p w14:paraId="229512BB" w14:textId="77777777" w:rsidR="008A791E" w:rsidRDefault="008A791E" w:rsidP="008A791E">
      <w:pPr>
        <w:rPr>
          <w:rFonts w:eastAsia="Times New Roman" w:cs="Times New Roman"/>
          <w:b/>
          <w:szCs w:val="24"/>
        </w:rPr>
      </w:pPr>
      <w:r>
        <w:rPr>
          <w:rFonts w:eastAsia="Times New Roman" w:cs="Times New Roman"/>
          <w:b/>
          <w:szCs w:val="24"/>
        </w:rPr>
        <w:t>No funcionales</w:t>
      </w:r>
    </w:p>
    <w:p w14:paraId="4BFC5804" w14:textId="77777777" w:rsidR="008A791E" w:rsidRDefault="008A791E" w:rsidP="008A791E">
      <w:pPr>
        <w:rPr>
          <w:rFonts w:eastAsia="Times New Roman" w:cs="Times New Roman"/>
          <w:szCs w:val="24"/>
        </w:rPr>
      </w:pPr>
      <w:r>
        <w:rPr>
          <w:rFonts w:eastAsia="Times New Roman" w:cs="Times New Roman"/>
          <w:szCs w:val="24"/>
        </w:rPr>
        <w:t>40. El software debe ser web con la capacidad de ser accedido con móviles.</w:t>
      </w:r>
    </w:p>
    <w:p w14:paraId="2AC96141" w14:textId="77777777" w:rsidR="008A791E" w:rsidRDefault="008A791E" w:rsidP="008A791E">
      <w:pPr>
        <w:rPr>
          <w:rFonts w:eastAsia="Times New Roman" w:cs="Times New Roman"/>
          <w:szCs w:val="24"/>
        </w:rPr>
      </w:pPr>
      <w:r>
        <w:rPr>
          <w:rFonts w:eastAsia="Times New Roman" w:cs="Times New Roman"/>
          <w:szCs w:val="24"/>
        </w:rPr>
        <w:t>41. El sistema debe ser creado con herramientas libres.</w:t>
      </w:r>
    </w:p>
    <w:p w14:paraId="0AA4BF40" w14:textId="77777777" w:rsidR="008A791E" w:rsidRDefault="008A791E" w:rsidP="008A791E">
      <w:pPr>
        <w:rPr>
          <w:rFonts w:eastAsia="Times New Roman" w:cs="Times New Roman"/>
          <w:szCs w:val="24"/>
        </w:rPr>
      </w:pPr>
      <w:r>
        <w:rPr>
          <w:rFonts w:eastAsia="Times New Roman" w:cs="Times New Roman"/>
          <w:szCs w:val="24"/>
        </w:rPr>
        <w:t>42. Se debe configurar un servidor FTP.</w:t>
      </w:r>
    </w:p>
    <w:p w14:paraId="6D49BC69" w14:textId="77777777" w:rsidR="008A791E" w:rsidRDefault="008A791E" w:rsidP="008A791E">
      <w:pPr>
        <w:rPr>
          <w:rFonts w:eastAsia="Times New Roman" w:cs="Times New Roman"/>
          <w:szCs w:val="24"/>
        </w:rPr>
      </w:pPr>
      <w:r>
        <w:rPr>
          <w:rFonts w:eastAsia="Times New Roman" w:cs="Times New Roman"/>
          <w:szCs w:val="24"/>
        </w:rPr>
        <w:t xml:space="preserve">43. El sistema debe ser </w:t>
      </w:r>
      <w:proofErr w:type="spellStart"/>
      <w:r>
        <w:rPr>
          <w:rFonts w:eastAsia="Times New Roman" w:cs="Times New Roman"/>
          <w:szCs w:val="24"/>
        </w:rPr>
        <w:t>responsive</w:t>
      </w:r>
      <w:proofErr w:type="spellEnd"/>
      <w:r>
        <w:rPr>
          <w:rFonts w:eastAsia="Times New Roman" w:cs="Times New Roman"/>
          <w:szCs w:val="24"/>
        </w:rPr>
        <w:t xml:space="preserve"> </w:t>
      </w:r>
      <w:proofErr w:type="spellStart"/>
      <w:r>
        <w:rPr>
          <w:rFonts w:eastAsia="Times New Roman" w:cs="Times New Roman"/>
          <w:szCs w:val="24"/>
        </w:rPr>
        <w:t>design</w:t>
      </w:r>
      <w:proofErr w:type="spellEnd"/>
    </w:p>
    <w:p w14:paraId="379F58A2" w14:textId="1C557BB2" w:rsidR="008A791E" w:rsidRPr="00CB31F8" w:rsidRDefault="008A791E" w:rsidP="00CB31F8">
      <w:pPr>
        <w:rPr>
          <w:rFonts w:eastAsia="Times New Roman" w:cs="Times New Roman"/>
          <w:szCs w:val="24"/>
        </w:rPr>
      </w:pPr>
      <w:r>
        <w:rPr>
          <w:rFonts w:eastAsia="Times New Roman" w:cs="Times New Roman"/>
          <w:szCs w:val="24"/>
        </w:rPr>
        <w:t>44. El sistema debe permitir S.A.A.S. u On Premise.</w:t>
      </w:r>
    </w:p>
    <w:p w14:paraId="7252B1A7" w14:textId="167716C9" w:rsidR="008A791E" w:rsidRPr="00CB31F8" w:rsidRDefault="008A791E" w:rsidP="00CB31F8">
      <w:pPr>
        <w:rPr>
          <w:rFonts w:eastAsia="Times New Roman" w:cs="Times New Roman"/>
          <w:b/>
          <w:szCs w:val="24"/>
        </w:rPr>
      </w:pPr>
      <w:r>
        <w:rPr>
          <w:rFonts w:eastAsia="Times New Roman" w:cs="Times New Roman"/>
          <w:b/>
          <w:szCs w:val="24"/>
        </w:rPr>
        <w:t>Alcance</w:t>
      </w:r>
    </w:p>
    <w:p w14:paraId="77F5CC5D" w14:textId="1BE4B569" w:rsidR="008A791E" w:rsidRDefault="008A791E" w:rsidP="00CB31F8">
      <w:pPr>
        <w:rPr>
          <w:rFonts w:eastAsia="Times New Roman" w:cs="Times New Roman"/>
          <w:b/>
          <w:szCs w:val="24"/>
        </w:rPr>
      </w:pPr>
      <w:bookmarkStart w:id="35" w:name="_Hlk16973520"/>
      <w:r>
        <w:rPr>
          <w:rFonts w:eastAsia="Times New Roman" w:cs="Times New Roman"/>
          <w:szCs w:val="24"/>
        </w:rPr>
        <w:t xml:space="preserve">El alcance del proyecto </w:t>
      </w:r>
      <w:r w:rsidR="00FD76F2">
        <w:rPr>
          <w:rFonts w:eastAsia="Times New Roman" w:cs="Times New Roman"/>
          <w:szCs w:val="24"/>
        </w:rPr>
        <w:t xml:space="preserve">será el desarrollo de </w:t>
      </w:r>
      <w:r>
        <w:rPr>
          <w:rFonts w:eastAsia="Times New Roman" w:cs="Times New Roman"/>
          <w:szCs w:val="24"/>
        </w:rPr>
        <w:t>los requerimientos 1</w:t>
      </w:r>
      <w:r w:rsidR="00E0021F">
        <w:rPr>
          <w:rFonts w:eastAsia="Times New Roman" w:cs="Times New Roman"/>
          <w:szCs w:val="24"/>
        </w:rPr>
        <w:t xml:space="preserve"> y </w:t>
      </w:r>
      <w:r>
        <w:rPr>
          <w:rFonts w:eastAsia="Times New Roman" w:cs="Times New Roman"/>
          <w:szCs w:val="24"/>
        </w:rPr>
        <w:t>2</w:t>
      </w:r>
      <w:r w:rsidR="00FD76F2">
        <w:rPr>
          <w:rFonts w:eastAsia="Times New Roman" w:cs="Times New Roman"/>
          <w:szCs w:val="24"/>
        </w:rPr>
        <w:t xml:space="preserve"> del módulo de comunicación y transferencia de información</w:t>
      </w:r>
      <w:r w:rsidR="00810A5C">
        <w:rPr>
          <w:rFonts w:eastAsia="Times New Roman" w:cs="Times New Roman"/>
          <w:szCs w:val="24"/>
        </w:rPr>
        <w:t>. D</w:t>
      </w:r>
      <w:r>
        <w:rPr>
          <w:rFonts w:eastAsia="Times New Roman" w:cs="Times New Roman"/>
          <w:szCs w:val="24"/>
        </w:rPr>
        <w:t>epend</w:t>
      </w:r>
      <w:r w:rsidR="00733C90">
        <w:rPr>
          <w:rFonts w:eastAsia="Times New Roman" w:cs="Times New Roman"/>
          <w:szCs w:val="24"/>
        </w:rPr>
        <w:t>iendo</w:t>
      </w:r>
      <w:r>
        <w:rPr>
          <w:rFonts w:eastAsia="Times New Roman" w:cs="Times New Roman"/>
          <w:szCs w:val="24"/>
        </w:rPr>
        <w:t xml:space="preserve"> </w:t>
      </w:r>
      <w:r w:rsidR="006A7A30">
        <w:rPr>
          <w:rFonts w:eastAsia="Times New Roman" w:cs="Times New Roman"/>
          <w:szCs w:val="24"/>
        </w:rPr>
        <w:t>del tiempo que quede</w:t>
      </w:r>
      <w:r>
        <w:rPr>
          <w:rFonts w:eastAsia="Times New Roman" w:cs="Times New Roman"/>
          <w:szCs w:val="24"/>
        </w:rPr>
        <w:t xml:space="preserve"> </w:t>
      </w:r>
      <w:r w:rsidR="00013F4F">
        <w:rPr>
          <w:rFonts w:eastAsia="Times New Roman" w:cs="Times New Roman"/>
          <w:szCs w:val="24"/>
        </w:rPr>
        <w:t>después</w:t>
      </w:r>
      <w:r>
        <w:rPr>
          <w:rFonts w:eastAsia="Times New Roman" w:cs="Times New Roman"/>
          <w:szCs w:val="24"/>
        </w:rPr>
        <w:t xml:space="preserve"> de haber</w:t>
      </w:r>
      <w:r w:rsidR="0020777E">
        <w:rPr>
          <w:rFonts w:eastAsia="Times New Roman" w:cs="Times New Roman"/>
          <w:szCs w:val="24"/>
        </w:rPr>
        <w:t>se</w:t>
      </w:r>
      <w:r w:rsidR="00501261">
        <w:rPr>
          <w:rFonts w:eastAsia="Times New Roman" w:cs="Times New Roman"/>
          <w:szCs w:val="24"/>
        </w:rPr>
        <w:t xml:space="preserve"> </w:t>
      </w:r>
      <w:r w:rsidR="00013F4F">
        <w:rPr>
          <w:rFonts w:eastAsia="Times New Roman" w:cs="Times New Roman"/>
          <w:szCs w:val="24"/>
        </w:rPr>
        <w:t>solucionado</w:t>
      </w:r>
      <w:r>
        <w:rPr>
          <w:rFonts w:eastAsia="Times New Roman" w:cs="Times New Roman"/>
          <w:szCs w:val="24"/>
        </w:rPr>
        <w:t xml:space="preserve"> </w:t>
      </w:r>
      <w:r w:rsidR="00733C90">
        <w:rPr>
          <w:rFonts w:eastAsia="Times New Roman" w:cs="Times New Roman"/>
          <w:szCs w:val="24"/>
        </w:rPr>
        <w:t>estos requerimientos, se podría avanzar con la solución de otros.</w:t>
      </w:r>
    </w:p>
    <w:bookmarkEnd w:id="35"/>
    <w:p w14:paraId="2BAE082B" w14:textId="77777777" w:rsidR="008A791E" w:rsidRDefault="008A791E" w:rsidP="008A791E">
      <w:pPr>
        <w:rPr>
          <w:rFonts w:eastAsia="Times New Roman" w:cs="Times New Roman"/>
          <w:b/>
          <w:szCs w:val="24"/>
        </w:rPr>
      </w:pPr>
      <w:r>
        <w:rPr>
          <w:rFonts w:eastAsia="Times New Roman" w:cs="Times New Roman"/>
          <w:b/>
          <w:szCs w:val="24"/>
        </w:rPr>
        <w:t>Objetivos</w:t>
      </w:r>
    </w:p>
    <w:p w14:paraId="4E7C212D" w14:textId="77777777" w:rsidR="008A791E" w:rsidRDefault="008A791E" w:rsidP="00CB31F8">
      <w:pPr>
        <w:ind w:firstLine="720"/>
        <w:rPr>
          <w:rFonts w:eastAsia="Times New Roman" w:cs="Times New Roman"/>
          <w:b/>
          <w:szCs w:val="24"/>
        </w:rPr>
      </w:pPr>
      <w:r>
        <w:rPr>
          <w:rFonts w:eastAsia="Times New Roman" w:cs="Times New Roman"/>
          <w:b/>
          <w:szCs w:val="24"/>
        </w:rPr>
        <w:t>General</w:t>
      </w:r>
    </w:p>
    <w:p w14:paraId="3F442533" w14:textId="22811BA1" w:rsidR="008A791E" w:rsidRPr="00CB31F8" w:rsidRDefault="008A791E" w:rsidP="005C4E38">
      <w:pPr>
        <w:numPr>
          <w:ilvl w:val="0"/>
          <w:numId w:val="74"/>
        </w:numPr>
        <w:rPr>
          <w:rFonts w:eastAsia="Times New Roman" w:cs="Times New Roman"/>
          <w:szCs w:val="24"/>
        </w:rPr>
      </w:pPr>
      <w:r>
        <w:rPr>
          <w:rFonts w:eastAsia="Times New Roman" w:cs="Times New Roman"/>
          <w:szCs w:val="24"/>
        </w:rPr>
        <w:lastRenderedPageBreak/>
        <w:t>Desarrollar una herramienta que permita gestionar los datos ambientales de la empresa San Ambiente de Cali.</w:t>
      </w:r>
    </w:p>
    <w:p w14:paraId="3453FB6E" w14:textId="77777777" w:rsidR="008A791E" w:rsidRDefault="008A791E" w:rsidP="00CB31F8">
      <w:pPr>
        <w:ind w:firstLine="720"/>
        <w:rPr>
          <w:rFonts w:eastAsia="Times New Roman" w:cs="Times New Roman"/>
          <w:b/>
          <w:szCs w:val="24"/>
        </w:rPr>
      </w:pPr>
      <w:r>
        <w:rPr>
          <w:rFonts w:eastAsia="Times New Roman" w:cs="Times New Roman"/>
          <w:b/>
          <w:szCs w:val="24"/>
        </w:rPr>
        <w:t>Específicos</w:t>
      </w:r>
    </w:p>
    <w:p w14:paraId="14E18600" w14:textId="3B4B1214" w:rsidR="008A791E" w:rsidRDefault="008A791E" w:rsidP="005C4E38">
      <w:pPr>
        <w:numPr>
          <w:ilvl w:val="0"/>
          <w:numId w:val="65"/>
        </w:numPr>
        <w:rPr>
          <w:rFonts w:eastAsia="Times New Roman" w:cs="Times New Roman"/>
          <w:b/>
          <w:szCs w:val="24"/>
        </w:rPr>
      </w:pPr>
      <w:r>
        <w:rPr>
          <w:rFonts w:eastAsia="Times New Roman" w:cs="Times New Roman"/>
          <w:szCs w:val="24"/>
        </w:rPr>
        <w:t>Establecer un marco de trabajo siguiendo los lineamientos dados por la ISO 29110 utilizando como caso de estudio la integración de procesos del proyecto.</w:t>
      </w:r>
    </w:p>
    <w:p w14:paraId="2ADE7C14"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la interfaz de los módulos de comunicación y transferencia de datos ambientales de la empresa San Ambiente aplicando DCU</w:t>
      </w:r>
    </w:p>
    <w:p w14:paraId="344AC915" w14:textId="77777777" w:rsidR="008A791E" w:rsidRDefault="008A791E" w:rsidP="005C4E38">
      <w:pPr>
        <w:numPr>
          <w:ilvl w:val="0"/>
          <w:numId w:val="65"/>
        </w:numPr>
        <w:rPr>
          <w:rFonts w:eastAsia="Times New Roman" w:cs="Times New Roman"/>
          <w:b/>
          <w:szCs w:val="24"/>
        </w:rPr>
      </w:pPr>
      <w:r>
        <w:rPr>
          <w:rFonts w:eastAsia="Times New Roman" w:cs="Times New Roman"/>
          <w:szCs w:val="24"/>
        </w:rPr>
        <w:t>Aplicar un modelo de calidad al módulo de comunicación de información del sistema de gestión de datos ambientales de la empresa San Ambiente de Cali.</w:t>
      </w:r>
    </w:p>
    <w:p w14:paraId="3410FED9" w14:textId="77777777" w:rsidR="008A791E" w:rsidRDefault="008A791E" w:rsidP="005C4E38">
      <w:pPr>
        <w:numPr>
          <w:ilvl w:val="0"/>
          <w:numId w:val="65"/>
        </w:numPr>
        <w:rPr>
          <w:rFonts w:eastAsia="Times New Roman" w:cs="Times New Roman"/>
          <w:b/>
          <w:szCs w:val="24"/>
        </w:rPr>
      </w:pPr>
      <w:r>
        <w:rPr>
          <w:rFonts w:eastAsia="Times New Roman" w:cs="Times New Roman"/>
          <w:szCs w:val="24"/>
        </w:rPr>
        <w:t>Desarrollar los módulos web y móvil de comunicación y transferencia de los datos ambientales de la empresa San Ambiente.</w:t>
      </w:r>
    </w:p>
    <w:p w14:paraId="2664A14B" w14:textId="1B9FB5D0" w:rsidR="008A791E" w:rsidRPr="00CB31F8" w:rsidRDefault="008A791E" w:rsidP="005C4E38">
      <w:pPr>
        <w:numPr>
          <w:ilvl w:val="0"/>
          <w:numId w:val="65"/>
        </w:numPr>
        <w:rPr>
          <w:rFonts w:eastAsia="Times New Roman" w:cs="Times New Roman"/>
          <w:szCs w:val="24"/>
        </w:rPr>
      </w:pPr>
      <w:r>
        <w:rPr>
          <w:rFonts w:eastAsia="Times New Roman" w:cs="Times New Roman"/>
          <w:szCs w:val="24"/>
        </w:rPr>
        <w:t>Desarrollar un sistema geográfico que permita visualizar la información de estaciones y dispositivos de captura de datos de la empresa Sanambiente.</w:t>
      </w:r>
    </w:p>
    <w:p w14:paraId="7D8C92BC" w14:textId="77777777" w:rsidR="008A791E" w:rsidRDefault="008A791E" w:rsidP="008A791E">
      <w:pPr>
        <w:rPr>
          <w:rFonts w:eastAsia="Times New Roman" w:cs="Times New Roman"/>
          <w:b/>
          <w:szCs w:val="24"/>
        </w:rPr>
      </w:pPr>
      <w:r>
        <w:rPr>
          <w:rFonts w:eastAsia="Times New Roman" w:cs="Times New Roman"/>
          <w:b/>
          <w:szCs w:val="24"/>
        </w:rPr>
        <w:t>Entregables</w:t>
      </w:r>
    </w:p>
    <w:p w14:paraId="5BFF9E1D" w14:textId="671C5F86" w:rsidR="008A791E" w:rsidRDefault="008A791E" w:rsidP="00CB31F8">
      <w:pPr>
        <w:rPr>
          <w:rFonts w:eastAsia="Times New Roman" w:cs="Times New Roman"/>
          <w:szCs w:val="24"/>
        </w:rPr>
      </w:pPr>
      <w:r>
        <w:rPr>
          <w:rFonts w:eastAsia="Times New Roman" w:cs="Times New Roman"/>
          <w:szCs w:val="24"/>
        </w:rPr>
        <w:t xml:space="preserve">Los entregables que se darán al cliente por parte del </w:t>
      </w:r>
      <w:r w:rsidR="00EF4E93">
        <w:rPr>
          <w:rFonts w:eastAsia="Times New Roman" w:cs="Times New Roman"/>
          <w:szCs w:val="24"/>
        </w:rPr>
        <w:t>e</w:t>
      </w:r>
      <w:r w:rsidR="0060439E">
        <w:rPr>
          <w:rFonts w:eastAsia="Times New Roman" w:cs="Times New Roman"/>
          <w:szCs w:val="24"/>
        </w:rPr>
        <w:t>quipo</w:t>
      </w:r>
      <w:r>
        <w:rPr>
          <w:rFonts w:eastAsia="Times New Roman" w:cs="Times New Roman"/>
          <w:szCs w:val="24"/>
        </w:rPr>
        <w:t xml:space="preserve"> de desarrollo son con base a los establecidos en las fases de la metodología seleccionada, ICONIX.</w:t>
      </w: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00"/>
        <w:gridCol w:w="2535"/>
        <w:gridCol w:w="1980"/>
        <w:gridCol w:w="2100"/>
      </w:tblGrid>
      <w:tr w:rsidR="008A791E" w14:paraId="561EEA04" w14:textId="77777777" w:rsidTr="008A791E">
        <w:trPr>
          <w:trHeight w:val="560"/>
        </w:trPr>
        <w:tc>
          <w:tcPr>
            <w:tcW w:w="8715" w:type="dxa"/>
            <w:gridSpan w:val="4"/>
            <w:tcBorders>
              <w:top w:val="single" w:sz="8" w:space="0" w:color="000000"/>
              <w:left w:val="single" w:sz="8" w:space="0" w:color="000000"/>
              <w:bottom w:val="single" w:sz="8" w:space="0" w:color="000000"/>
              <w:right w:val="single" w:sz="8" w:space="0" w:color="000000"/>
            </w:tcBorders>
            <w:tcMar>
              <w:top w:w="100" w:type="dxa"/>
              <w:left w:w="80" w:type="dxa"/>
              <w:bottom w:w="100" w:type="dxa"/>
              <w:right w:w="80" w:type="dxa"/>
            </w:tcMar>
          </w:tcPr>
          <w:p w14:paraId="7861AC60" w14:textId="77777777" w:rsidR="008A791E" w:rsidRDefault="008A791E" w:rsidP="008A791E">
            <w:pPr>
              <w:ind w:left="-20"/>
              <w:jc w:val="center"/>
              <w:rPr>
                <w:rFonts w:eastAsia="Times New Roman" w:cs="Times New Roman"/>
                <w:b/>
                <w:szCs w:val="24"/>
              </w:rPr>
            </w:pPr>
            <w:r>
              <w:rPr>
                <w:rFonts w:eastAsia="Times New Roman" w:cs="Times New Roman"/>
                <w:b/>
                <w:szCs w:val="24"/>
              </w:rPr>
              <w:t>Fases y entregables correspondientes</w:t>
            </w:r>
          </w:p>
        </w:tc>
      </w:tr>
      <w:tr w:rsidR="008A791E" w14:paraId="27380EA1" w14:textId="77777777" w:rsidTr="008A791E">
        <w:trPr>
          <w:trHeight w:val="120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B048121" w14:textId="77777777" w:rsidR="008A791E" w:rsidRDefault="008A791E" w:rsidP="008A791E">
            <w:pPr>
              <w:ind w:left="-20"/>
              <w:jc w:val="center"/>
              <w:rPr>
                <w:rFonts w:eastAsia="Times New Roman" w:cs="Times New Roman"/>
                <w:b/>
                <w:szCs w:val="24"/>
              </w:rPr>
            </w:pPr>
            <w:r>
              <w:rPr>
                <w:rFonts w:eastAsia="Times New Roman" w:cs="Times New Roman"/>
                <w:b/>
                <w:szCs w:val="24"/>
              </w:rPr>
              <w:t>Fase 1:</w:t>
            </w:r>
          </w:p>
          <w:p w14:paraId="76DABB7B"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de requerimientos</w:t>
            </w:r>
          </w:p>
          <w:p w14:paraId="40575E7C" w14:textId="77777777" w:rsidR="008A791E" w:rsidRDefault="008A791E" w:rsidP="008A791E">
            <w:pPr>
              <w:ind w:left="340"/>
              <w:jc w:val="center"/>
              <w:rPr>
                <w:rFonts w:eastAsia="Times New Roman" w:cs="Times New Roman"/>
                <w:szCs w:val="24"/>
              </w:rPr>
            </w:pPr>
            <w:r>
              <w:rPr>
                <w:rFonts w:eastAsia="Times New Roman" w:cs="Times New Roman"/>
                <w:szCs w:val="24"/>
              </w:rPr>
              <w:t xml:space="preserve"> </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72D09E2D" w14:textId="77777777" w:rsidR="008A791E" w:rsidRDefault="008A791E" w:rsidP="008A791E">
            <w:pPr>
              <w:ind w:left="-20"/>
              <w:jc w:val="center"/>
              <w:rPr>
                <w:rFonts w:eastAsia="Times New Roman" w:cs="Times New Roman"/>
                <w:b/>
                <w:szCs w:val="24"/>
              </w:rPr>
            </w:pPr>
            <w:r>
              <w:rPr>
                <w:rFonts w:eastAsia="Times New Roman" w:cs="Times New Roman"/>
                <w:b/>
                <w:szCs w:val="24"/>
              </w:rPr>
              <w:t>Fase 2:</w:t>
            </w:r>
          </w:p>
          <w:p w14:paraId="48510A1A" w14:textId="77777777" w:rsidR="008A791E" w:rsidRDefault="008A791E" w:rsidP="008A791E">
            <w:pPr>
              <w:ind w:left="-20"/>
              <w:jc w:val="center"/>
              <w:rPr>
                <w:rFonts w:eastAsia="Times New Roman" w:cs="Times New Roman"/>
                <w:b/>
                <w:szCs w:val="24"/>
              </w:rPr>
            </w:pPr>
            <w:r>
              <w:rPr>
                <w:rFonts w:eastAsia="Times New Roman" w:cs="Times New Roman"/>
                <w:b/>
                <w:szCs w:val="24"/>
              </w:rPr>
              <w:t>Análisis y diseño preliminar</w:t>
            </w:r>
          </w:p>
          <w:p w14:paraId="67FD54B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7CA714EA" w14:textId="77777777" w:rsidR="008A791E" w:rsidRDefault="008A791E" w:rsidP="008A791E">
            <w:pPr>
              <w:ind w:left="-20"/>
              <w:jc w:val="center"/>
              <w:rPr>
                <w:rFonts w:eastAsia="Times New Roman" w:cs="Times New Roman"/>
                <w:b/>
                <w:szCs w:val="24"/>
              </w:rPr>
            </w:pPr>
            <w:r>
              <w:rPr>
                <w:rFonts w:eastAsia="Times New Roman" w:cs="Times New Roman"/>
                <w:b/>
                <w:szCs w:val="24"/>
              </w:rPr>
              <w:t>Fase 3:</w:t>
            </w:r>
          </w:p>
          <w:p w14:paraId="30DA568F" w14:textId="77777777" w:rsidR="008A791E" w:rsidRDefault="008A791E" w:rsidP="008A791E">
            <w:pPr>
              <w:ind w:left="-20"/>
              <w:jc w:val="center"/>
              <w:rPr>
                <w:rFonts w:eastAsia="Times New Roman" w:cs="Times New Roman"/>
                <w:b/>
                <w:szCs w:val="24"/>
              </w:rPr>
            </w:pPr>
            <w:r>
              <w:rPr>
                <w:rFonts w:eastAsia="Times New Roman" w:cs="Times New Roman"/>
                <w:b/>
                <w:szCs w:val="24"/>
              </w:rPr>
              <w:t>Diseño detallado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43378809" w14:textId="77777777" w:rsidR="008A791E" w:rsidRDefault="008A791E" w:rsidP="008A791E">
            <w:pPr>
              <w:ind w:left="-20"/>
              <w:jc w:val="center"/>
              <w:rPr>
                <w:rFonts w:eastAsia="Times New Roman" w:cs="Times New Roman"/>
                <w:b/>
                <w:szCs w:val="24"/>
              </w:rPr>
            </w:pPr>
            <w:r>
              <w:rPr>
                <w:rFonts w:eastAsia="Times New Roman" w:cs="Times New Roman"/>
                <w:b/>
                <w:szCs w:val="24"/>
              </w:rPr>
              <w:t>Fase 4:</w:t>
            </w:r>
          </w:p>
          <w:p w14:paraId="446AA42D" w14:textId="77777777" w:rsidR="008A791E" w:rsidRDefault="008A791E" w:rsidP="008A791E">
            <w:pPr>
              <w:ind w:left="-20"/>
              <w:jc w:val="center"/>
              <w:rPr>
                <w:rFonts w:eastAsia="Times New Roman" w:cs="Times New Roman"/>
                <w:b/>
                <w:szCs w:val="24"/>
              </w:rPr>
            </w:pPr>
            <w:r>
              <w:rPr>
                <w:rFonts w:eastAsia="Times New Roman" w:cs="Times New Roman"/>
                <w:b/>
                <w:szCs w:val="24"/>
              </w:rPr>
              <w:t>Implementación</w:t>
            </w:r>
          </w:p>
          <w:p w14:paraId="4A29233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081AF9D3" w14:textId="77777777" w:rsidTr="008A791E">
        <w:trPr>
          <w:trHeight w:val="21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2C960BAF" w14:textId="77777777" w:rsidR="008A791E" w:rsidRDefault="008A791E" w:rsidP="008A791E">
            <w:pPr>
              <w:ind w:left="-20"/>
              <w:jc w:val="center"/>
              <w:rPr>
                <w:rFonts w:eastAsia="Times New Roman" w:cs="Times New Roman"/>
                <w:szCs w:val="24"/>
              </w:rPr>
            </w:pPr>
            <w:r>
              <w:rPr>
                <w:rFonts w:eastAsia="Times New Roman" w:cs="Times New Roman"/>
                <w:szCs w:val="24"/>
              </w:rPr>
              <w:lastRenderedPageBreak/>
              <w:t xml:space="preserve"> </w:t>
            </w:r>
          </w:p>
          <w:p w14:paraId="134B0035"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53BD9B" w14:textId="77777777" w:rsidR="008A791E" w:rsidRDefault="008A791E" w:rsidP="008A791E">
            <w:pPr>
              <w:ind w:left="-20"/>
              <w:jc w:val="center"/>
              <w:rPr>
                <w:rFonts w:eastAsia="Times New Roman" w:cs="Times New Roman"/>
                <w:szCs w:val="24"/>
              </w:rPr>
            </w:pPr>
            <w:r>
              <w:rPr>
                <w:rFonts w:eastAsia="Times New Roman" w:cs="Times New Roman"/>
                <w:szCs w:val="24"/>
              </w:rPr>
              <w:t>Realizar el prototipado.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A9DC0A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0F54666"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C9A8E92" w14:textId="77777777" w:rsidR="008A791E" w:rsidRDefault="008A791E" w:rsidP="008A791E">
            <w:pPr>
              <w:ind w:left="-20"/>
              <w:jc w:val="center"/>
              <w:rPr>
                <w:rFonts w:eastAsia="Times New Roman" w:cs="Times New Roman"/>
                <w:szCs w:val="24"/>
              </w:rPr>
            </w:pPr>
            <w:r>
              <w:rPr>
                <w:rFonts w:eastAsia="Times New Roman" w:cs="Times New Roman"/>
                <w:szCs w:val="24"/>
              </w:rPr>
              <w:t>Diagrama de robustez.</w:t>
            </w:r>
          </w:p>
          <w:p w14:paraId="105C56E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17D8F10"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8E641CA"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0476A838" w14:textId="77777777" w:rsidR="008A791E" w:rsidRDefault="008A791E" w:rsidP="008A791E">
            <w:pPr>
              <w:ind w:left="-20"/>
              <w:jc w:val="center"/>
              <w:rPr>
                <w:rFonts w:eastAsia="Times New Roman" w:cs="Times New Roman"/>
                <w:szCs w:val="24"/>
              </w:rPr>
            </w:pPr>
            <w:r>
              <w:rPr>
                <w:rFonts w:eastAsia="Times New Roman" w:cs="Times New Roman"/>
                <w:szCs w:val="24"/>
              </w:rPr>
              <w:t>Diagrama de secuencia.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57202AE8" w14:textId="77777777" w:rsidR="008A791E" w:rsidRDefault="008A791E" w:rsidP="008A791E">
            <w:pPr>
              <w:ind w:left="-20"/>
              <w:jc w:val="center"/>
              <w:rPr>
                <w:rFonts w:eastAsia="Times New Roman" w:cs="Times New Roman"/>
                <w:szCs w:val="24"/>
              </w:rPr>
            </w:pPr>
            <w:r>
              <w:rPr>
                <w:rFonts w:eastAsia="Times New Roman" w:cs="Times New Roman"/>
                <w:szCs w:val="24"/>
              </w:rPr>
              <w:t>Escribir/generar el código (Desarrollo de los módulos de comunicación y transferencia de datos).</w:t>
            </w:r>
          </w:p>
        </w:tc>
      </w:tr>
      <w:tr w:rsidR="008A791E" w14:paraId="46B07315" w14:textId="77777777" w:rsidTr="008A791E">
        <w:trPr>
          <w:trHeight w:val="1540"/>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0DEECA94" w14:textId="77777777" w:rsidR="008A791E" w:rsidRDefault="008A791E" w:rsidP="008A791E">
            <w:pPr>
              <w:ind w:left="-20"/>
              <w:jc w:val="center"/>
              <w:rPr>
                <w:rFonts w:eastAsia="Times New Roman" w:cs="Times New Roman"/>
                <w:szCs w:val="24"/>
              </w:rPr>
            </w:pPr>
            <w:r>
              <w:rPr>
                <w:rFonts w:eastAsia="Times New Roman" w:cs="Times New Roman"/>
                <w:szCs w:val="24"/>
              </w:rPr>
              <w:t>Diagramas de caso de uso.</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1CDE48B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169849C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B525092"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4FE9DA9D"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59749053" w14:textId="77777777" w:rsidR="008A791E" w:rsidRDefault="008A791E" w:rsidP="008A791E">
            <w:pPr>
              <w:ind w:left="-20"/>
              <w:jc w:val="center"/>
              <w:rPr>
                <w:rFonts w:eastAsia="Times New Roman" w:cs="Times New Roman"/>
                <w:szCs w:val="24"/>
              </w:rPr>
            </w:pPr>
            <w:r>
              <w:rPr>
                <w:rFonts w:eastAsia="Times New Roman" w:cs="Times New Roman"/>
                <w:szCs w:val="24"/>
              </w:rPr>
              <w:t>Diagrama de clases refinado.</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67D1B171"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unitarias y de integración.</w:t>
            </w:r>
          </w:p>
          <w:p w14:paraId="72912E7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r w:rsidR="008A791E" w14:paraId="3CC251FB" w14:textId="77777777" w:rsidTr="00C24C2F">
        <w:trPr>
          <w:trHeight w:val="1607"/>
        </w:trPr>
        <w:tc>
          <w:tcPr>
            <w:tcW w:w="2100" w:type="dxa"/>
            <w:tcBorders>
              <w:left w:val="single" w:sz="8" w:space="0" w:color="000000"/>
              <w:bottom w:val="single" w:sz="8" w:space="0" w:color="000000"/>
              <w:right w:val="single" w:sz="8" w:space="0" w:color="000000"/>
            </w:tcBorders>
            <w:shd w:val="clear" w:color="auto" w:fill="auto"/>
            <w:tcMar>
              <w:top w:w="100" w:type="dxa"/>
              <w:left w:w="80" w:type="dxa"/>
              <w:bottom w:w="100" w:type="dxa"/>
              <w:right w:w="80" w:type="dxa"/>
            </w:tcMar>
          </w:tcPr>
          <w:p w14:paraId="7A3BBD2C" w14:textId="77777777" w:rsidR="008A791E" w:rsidRDefault="008A791E" w:rsidP="008A791E">
            <w:pPr>
              <w:ind w:left="-20"/>
              <w:jc w:val="center"/>
              <w:rPr>
                <w:rFonts w:eastAsia="Times New Roman" w:cs="Times New Roman"/>
                <w:szCs w:val="24"/>
              </w:rPr>
            </w:pPr>
          </w:p>
          <w:p w14:paraId="60D54B4D" w14:textId="77777777" w:rsidR="008A791E" w:rsidRDefault="008A791E" w:rsidP="008A791E">
            <w:pPr>
              <w:ind w:left="-20"/>
              <w:jc w:val="center"/>
              <w:rPr>
                <w:rFonts w:eastAsia="Times New Roman" w:cs="Times New Roman"/>
                <w:szCs w:val="24"/>
              </w:rPr>
            </w:pPr>
          </w:p>
          <w:p w14:paraId="71B6AECC"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2535" w:type="dxa"/>
            <w:tcBorders>
              <w:bottom w:val="single" w:sz="8" w:space="0" w:color="000000"/>
              <w:right w:val="single" w:sz="8" w:space="0" w:color="000000"/>
            </w:tcBorders>
            <w:shd w:val="clear" w:color="auto" w:fill="auto"/>
            <w:tcMar>
              <w:top w:w="100" w:type="dxa"/>
              <w:left w:w="80" w:type="dxa"/>
              <w:bottom w:w="100" w:type="dxa"/>
              <w:right w:w="80" w:type="dxa"/>
            </w:tcMar>
          </w:tcPr>
          <w:p w14:paraId="085CC28C"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69A020D7"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p w14:paraId="3F18C9D9" w14:textId="77777777" w:rsidR="008A791E" w:rsidRDefault="008A791E" w:rsidP="008A791E">
            <w:pPr>
              <w:ind w:left="-20"/>
              <w:jc w:val="center"/>
              <w:rPr>
                <w:rFonts w:eastAsia="Times New Roman" w:cs="Times New Roman"/>
                <w:szCs w:val="24"/>
              </w:rPr>
            </w:pPr>
            <w:r>
              <w:rPr>
                <w:rFonts w:eastAsia="Times New Roman" w:cs="Times New Roman"/>
                <w:szCs w:val="24"/>
              </w:rPr>
              <w:t>---------------------</w:t>
            </w:r>
          </w:p>
        </w:tc>
        <w:tc>
          <w:tcPr>
            <w:tcW w:w="1980" w:type="dxa"/>
            <w:tcBorders>
              <w:bottom w:val="single" w:sz="8" w:space="0" w:color="000000"/>
              <w:right w:val="single" w:sz="8" w:space="0" w:color="000000"/>
            </w:tcBorders>
            <w:shd w:val="clear" w:color="auto" w:fill="auto"/>
            <w:tcMar>
              <w:top w:w="100" w:type="dxa"/>
              <w:left w:w="80" w:type="dxa"/>
              <w:bottom w:w="100" w:type="dxa"/>
              <w:right w:w="80" w:type="dxa"/>
            </w:tcMar>
          </w:tcPr>
          <w:p w14:paraId="35045955" w14:textId="77777777" w:rsidR="008A791E" w:rsidRDefault="008A791E" w:rsidP="008A791E">
            <w:pPr>
              <w:ind w:left="-20"/>
              <w:jc w:val="center"/>
              <w:rPr>
                <w:rFonts w:eastAsia="Times New Roman" w:cs="Times New Roman"/>
                <w:szCs w:val="24"/>
              </w:rPr>
            </w:pPr>
            <w:r>
              <w:rPr>
                <w:rFonts w:eastAsia="Times New Roman" w:cs="Times New Roman"/>
                <w:szCs w:val="24"/>
              </w:rPr>
              <w:t>Planes de prueba</w:t>
            </w:r>
          </w:p>
        </w:tc>
        <w:tc>
          <w:tcPr>
            <w:tcW w:w="2100" w:type="dxa"/>
            <w:tcBorders>
              <w:bottom w:val="single" w:sz="8" w:space="0" w:color="000000"/>
              <w:right w:val="single" w:sz="8" w:space="0" w:color="000000"/>
            </w:tcBorders>
            <w:shd w:val="clear" w:color="auto" w:fill="auto"/>
            <w:tcMar>
              <w:top w:w="100" w:type="dxa"/>
              <w:left w:w="80" w:type="dxa"/>
              <w:bottom w:w="100" w:type="dxa"/>
              <w:right w:w="80" w:type="dxa"/>
            </w:tcMar>
          </w:tcPr>
          <w:p w14:paraId="02E3E102" w14:textId="77777777" w:rsidR="008A791E" w:rsidRDefault="008A791E" w:rsidP="008A791E">
            <w:pPr>
              <w:ind w:left="-20"/>
              <w:jc w:val="center"/>
              <w:rPr>
                <w:rFonts w:eastAsia="Times New Roman" w:cs="Times New Roman"/>
                <w:szCs w:val="24"/>
              </w:rPr>
            </w:pPr>
            <w:r>
              <w:rPr>
                <w:rFonts w:eastAsia="Times New Roman" w:cs="Times New Roman"/>
                <w:szCs w:val="24"/>
              </w:rPr>
              <w:t>Realizar pruebas de aceptación del usuario.</w:t>
            </w:r>
          </w:p>
          <w:p w14:paraId="7B3BB602" w14:textId="77777777" w:rsidR="008A791E" w:rsidRDefault="008A791E" w:rsidP="008A791E">
            <w:pPr>
              <w:ind w:left="-20"/>
              <w:jc w:val="center"/>
              <w:rPr>
                <w:rFonts w:eastAsia="Times New Roman" w:cs="Times New Roman"/>
                <w:szCs w:val="24"/>
              </w:rPr>
            </w:pPr>
            <w:r>
              <w:rPr>
                <w:rFonts w:eastAsia="Times New Roman" w:cs="Times New Roman"/>
                <w:szCs w:val="24"/>
              </w:rPr>
              <w:t xml:space="preserve"> </w:t>
            </w:r>
          </w:p>
        </w:tc>
      </w:tr>
    </w:tbl>
    <w:p w14:paraId="05CFE048" w14:textId="77777777" w:rsidR="008A791E" w:rsidRDefault="008A791E" w:rsidP="008A791E">
      <w:pPr>
        <w:rPr>
          <w:rFonts w:eastAsia="Times New Roman" w:cs="Times New Roman"/>
          <w:szCs w:val="24"/>
        </w:rPr>
      </w:pPr>
    </w:p>
    <w:p w14:paraId="1620550E" w14:textId="232999C5" w:rsidR="008A791E" w:rsidRDefault="008A791E" w:rsidP="00CB31F8">
      <w:pPr>
        <w:rPr>
          <w:rFonts w:eastAsia="Times New Roman" w:cs="Times New Roman"/>
          <w:b/>
          <w:szCs w:val="24"/>
        </w:rPr>
      </w:pPr>
      <w:r>
        <w:rPr>
          <w:rFonts w:eastAsia="Times New Roman" w:cs="Times New Roman"/>
          <w:b/>
          <w:szCs w:val="24"/>
        </w:rPr>
        <w:t>Tareas y su duración estimada</w:t>
      </w:r>
    </w:p>
    <w:p w14:paraId="4C21D125" w14:textId="0DFCDED4" w:rsidR="008A791E" w:rsidRDefault="008A791E" w:rsidP="00CB31F8">
      <w:pPr>
        <w:rPr>
          <w:rFonts w:eastAsia="Times New Roman" w:cs="Times New Roman"/>
          <w:szCs w:val="24"/>
        </w:rPr>
      </w:pPr>
      <w:r>
        <w:rPr>
          <w:rFonts w:eastAsia="Times New Roman" w:cs="Times New Roman"/>
          <w:b/>
          <w:szCs w:val="24"/>
        </w:rPr>
        <w:t>Nota:</w:t>
      </w:r>
      <w:r>
        <w:rPr>
          <w:rFonts w:eastAsia="Times New Roman" w:cs="Times New Roman"/>
          <w:szCs w:val="24"/>
        </w:rPr>
        <w:t xml:space="preserve"> En la fase 3, el refinamiento del diagrama de clases y los planes de prueba se realizarán de forma implícita en la fase 4, por lo cual no se mencionará como tarea independiente. Adicionalmente el diagrama de secuencia de la fase 3 se pasará a realizar en la fase de 2 en conjunto con el diagrama de clases. </w:t>
      </w:r>
    </w:p>
    <w:p w14:paraId="5B7884FA" w14:textId="38FD30B3" w:rsidR="008A791E" w:rsidRDefault="008A791E" w:rsidP="00CB31F8">
      <w:pPr>
        <w:rPr>
          <w:rFonts w:eastAsia="Times New Roman" w:cs="Times New Roman"/>
          <w:szCs w:val="24"/>
        </w:rPr>
      </w:pPr>
      <w:r>
        <w:rPr>
          <w:rFonts w:eastAsia="Times New Roman" w:cs="Times New Roman"/>
          <w:szCs w:val="24"/>
        </w:rPr>
        <w:t xml:space="preserve">Por lo tanto, la fase 3 se elimina por completo y quedan finalmente de la siguiente manera: </w:t>
      </w:r>
    </w:p>
    <w:p w14:paraId="39925FA2" w14:textId="77777777" w:rsidR="008A791E" w:rsidRDefault="008A791E" w:rsidP="008A791E">
      <w:pPr>
        <w:rPr>
          <w:rFonts w:eastAsia="Times New Roman" w:cs="Times New Roman"/>
          <w:szCs w:val="24"/>
        </w:rPr>
      </w:pPr>
      <w:r>
        <w:rPr>
          <w:rFonts w:eastAsia="Times New Roman" w:cs="Times New Roman"/>
          <w:b/>
          <w:szCs w:val="24"/>
        </w:rPr>
        <w:lastRenderedPageBreak/>
        <w:t>Fase 1:</w:t>
      </w:r>
      <w:r>
        <w:rPr>
          <w:rFonts w:eastAsia="Times New Roman" w:cs="Times New Roman"/>
          <w:szCs w:val="24"/>
        </w:rPr>
        <w:t xml:space="preserve"> Análisis de requerimientos.</w:t>
      </w:r>
    </w:p>
    <w:p w14:paraId="3F6BAA82" w14:textId="77777777" w:rsidR="008A791E" w:rsidRDefault="008A791E" w:rsidP="008A791E">
      <w:pPr>
        <w:rPr>
          <w:rFonts w:eastAsia="Times New Roman" w:cs="Times New Roman"/>
          <w:szCs w:val="24"/>
        </w:rPr>
      </w:pPr>
      <w:r>
        <w:rPr>
          <w:rFonts w:eastAsia="Times New Roman" w:cs="Times New Roman"/>
          <w:b/>
          <w:szCs w:val="24"/>
        </w:rPr>
        <w:t>Fase 2:</w:t>
      </w:r>
      <w:r>
        <w:rPr>
          <w:rFonts w:eastAsia="Times New Roman" w:cs="Times New Roman"/>
          <w:szCs w:val="24"/>
        </w:rPr>
        <w:t xml:space="preserve"> Análisis y diseño preliminar.</w:t>
      </w:r>
    </w:p>
    <w:p w14:paraId="624863E5" w14:textId="64421A04" w:rsidR="008A791E" w:rsidRDefault="008A791E" w:rsidP="00CB31F8">
      <w:pPr>
        <w:rPr>
          <w:rFonts w:eastAsia="Times New Roman" w:cs="Times New Roman"/>
          <w:szCs w:val="24"/>
        </w:rPr>
      </w:pPr>
      <w:r>
        <w:rPr>
          <w:rFonts w:eastAsia="Times New Roman" w:cs="Times New Roman"/>
          <w:b/>
          <w:szCs w:val="24"/>
        </w:rPr>
        <w:t>Fase 3:</w:t>
      </w:r>
      <w:r>
        <w:rPr>
          <w:rFonts w:eastAsia="Times New Roman" w:cs="Times New Roman"/>
          <w:szCs w:val="24"/>
        </w:rPr>
        <w:t xml:space="preserve"> Implementación.</w:t>
      </w:r>
    </w:p>
    <w:p w14:paraId="0E2D3883" w14:textId="77777777" w:rsidR="008A791E" w:rsidRDefault="008A791E" w:rsidP="008A791E">
      <w:pPr>
        <w:rPr>
          <w:rFonts w:eastAsia="Times New Roman" w:cs="Times New Roman"/>
          <w:szCs w:val="24"/>
        </w:rPr>
      </w:pPr>
      <w:r>
        <w:rPr>
          <w:rFonts w:eastAsia="Times New Roman" w:cs="Times New Roman"/>
          <w:szCs w:val="24"/>
        </w:rPr>
        <w:t>Las duraciones de las tareas serán estipuladas por caso o casos de uso.</w:t>
      </w:r>
    </w:p>
    <w:p w14:paraId="0FE0445B" w14:textId="5E3B6555" w:rsidR="008A791E" w:rsidRPr="00CB31F8" w:rsidRDefault="008A791E" w:rsidP="00CB31F8">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ser entregados.</w:t>
      </w:r>
    </w:p>
    <w:p w14:paraId="07A75992" w14:textId="53EE315F"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desarrollo (Requerimientos de comunicación y transferencia de información 1 y 2)</w:t>
      </w:r>
    </w:p>
    <w:p w14:paraId="3A23EC5D"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0F2F79B7"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C6FD2E3" w14:textId="44A4F5DC" w:rsidR="008A791E" w:rsidRDefault="008A791E" w:rsidP="00CB31F8">
      <w:pPr>
        <w:rPr>
          <w:rFonts w:eastAsia="Times New Roman" w:cs="Times New Roman"/>
          <w:b/>
          <w:szCs w:val="24"/>
        </w:rPr>
      </w:pPr>
      <w:r>
        <w:rPr>
          <w:rFonts w:eastAsia="Times New Roman" w:cs="Times New Roman"/>
          <w:b/>
          <w:szCs w:val="24"/>
        </w:rPr>
        <w:t>Nombre CU07: Crear ciudad</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3E45BC50"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FA077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FE02A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B89C0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89513D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561CC3" w14:textId="77777777" w:rsidR="008A791E" w:rsidRDefault="008A791E" w:rsidP="008A791E">
            <w:pPr>
              <w:jc w:val="center"/>
              <w:rPr>
                <w:rFonts w:eastAsia="Times New Roman" w:cs="Times New Roman"/>
                <w:szCs w:val="24"/>
              </w:rPr>
            </w:pPr>
          </w:p>
          <w:p w14:paraId="469A1432" w14:textId="77777777" w:rsidR="008A791E" w:rsidRDefault="008A791E" w:rsidP="008A791E">
            <w:pPr>
              <w:jc w:val="center"/>
              <w:rPr>
                <w:rFonts w:eastAsia="Times New Roman" w:cs="Times New Roman"/>
                <w:szCs w:val="24"/>
              </w:rPr>
            </w:pPr>
          </w:p>
          <w:p w14:paraId="20059436" w14:textId="77777777" w:rsidR="008A791E" w:rsidRDefault="008A791E" w:rsidP="008A791E">
            <w:pPr>
              <w:jc w:val="center"/>
              <w:rPr>
                <w:rFonts w:eastAsia="Times New Roman" w:cs="Times New Roman"/>
                <w:szCs w:val="24"/>
              </w:rPr>
            </w:pPr>
          </w:p>
          <w:p w14:paraId="1113B17D" w14:textId="77777777" w:rsidR="008A791E" w:rsidRDefault="008A791E" w:rsidP="008A791E">
            <w:pPr>
              <w:jc w:val="center"/>
              <w:rPr>
                <w:rFonts w:eastAsia="Times New Roman" w:cs="Times New Roman"/>
                <w:szCs w:val="24"/>
              </w:rPr>
            </w:pPr>
          </w:p>
          <w:p w14:paraId="3B8CC20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1FC7A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DF5942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140EFAA" w14:textId="77777777" w:rsidR="008A791E" w:rsidRDefault="008A791E" w:rsidP="008A791E">
            <w:pPr>
              <w:rPr>
                <w:rFonts w:eastAsia="Times New Roman" w:cs="Times New Roman"/>
                <w:szCs w:val="24"/>
              </w:rPr>
            </w:pPr>
            <w:r>
              <w:rPr>
                <w:rFonts w:eastAsia="Times New Roman" w:cs="Times New Roman"/>
                <w:b/>
                <w:szCs w:val="24"/>
              </w:rPr>
              <w:t>Actividades:</w:t>
            </w:r>
          </w:p>
          <w:p w14:paraId="3337046E" w14:textId="77777777" w:rsidR="008A791E" w:rsidRDefault="008A791E" w:rsidP="005C4E38">
            <w:pPr>
              <w:numPr>
                <w:ilvl w:val="0"/>
                <w:numId w:val="109"/>
              </w:numPr>
              <w:spacing w:line="276" w:lineRule="auto"/>
              <w:rPr>
                <w:rFonts w:eastAsia="Times New Roman" w:cs="Times New Roman"/>
                <w:szCs w:val="24"/>
              </w:rPr>
            </w:pPr>
            <w:r>
              <w:rPr>
                <w:rFonts w:eastAsia="Times New Roman" w:cs="Times New Roman"/>
                <w:szCs w:val="24"/>
              </w:rPr>
              <w:t>Realizar el prototipado (diseño de la interfaz)</w:t>
            </w:r>
          </w:p>
          <w:p w14:paraId="60B1C83A" w14:textId="77777777" w:rsidR="008A791E" w:rsidRDefault="008A791E" w:rsidP="005C4E38">
            <w:pPr>
              <w:numPr>
                <w:ilvl w:val="0"/>
                <w:numId w:val="7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F5B3D5D" w14:textId="77777777" w:rsidR="008A791E" w:rsidRDefault="008A791E" w:rsidP="008A791E">
            <w:pPr>
              <w:jc w:val="center"/>
              <w:rPr>
                <w:rFonts w:eastAsia="Times New Roman" w:cs="Times New Roman"/>
                <w:szCs w:val="24"/>
              </w:rPr>
            </w:pPr>
          </w:p>
          <w:p w14:paraId="0A4DE451" w14:textId="77777777" w:rsidR="008A791E" w:rsidRDefault="008A791E" w:rsidP="008A791E">
            <w:pPr>
              <w:jc w:val="center"/>
              <w:rPr>
                <w:rFonts w:eastAsia="Times New Roman" w:cs="Times New Roman"/>
                <w:szCs w:val="24"/>
              </w:rPr>
            </w:pPr>
          </w:p>
          <w:p w14:paraId="693CAE7F" w14:textId="77777777" w:rsidR="008A791E" w:rsidRDefault="008A791E" w:rsidP="008A791E">
            <w:pPr>
              <w:jc w:val="center"/>
              <w:rPr>
                <w:rFonts w:eastAsia="Times New Roman" w:cs="Times New Roman"/>
                <w:szCs w:val="24"/>
              </w:rPr>
            </w:pPr>
          </w:p>
          <w:p w14:paraId="57FF2B62" w14:textId="77777777" w:rsidR="008A791E" w:rsidRDefault="008A791E" w:rsidP="008A791E">
            <w:pPr>
              <w:jc w:val="center"/>
              <w:rPr>
                <w:rFonts w:eastAsia="Times New Roman" w:cs="Times New Roman"/>
                <w:szCs w:val="24"/>
              </w:rPr>
            </w:pPr>
          </w:p>
          <w:p w14:paraId="733021FE"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15E194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272800" w14:textId="77777777" w:rsidR="008A791E" w:rsidRDefault="008A791E" w:rsidP="008A791E">
            <w:pPr>
              <w:jc w:val="center"/>
              <w:rPr>
                <w:rFonts w:eastAsia="Times New Roman" w:cs="Times New Roman"/>
                <w:szCs w:val="24"/>
              </w:rPr>
            </w:pPr>
          </w:p>
          <w:p w14:paraId="3B365C5F" w14:textId="77777777" w:rsidR="008A791E" w:rsidRDefault="008A791E" w:rsidP="008A791E">
            <w:pPr>
              <w:jc w:val="center"/>
              <w:rPr>
                <w:rFonts w:eastAsia="Times New Roman" w:cs="Times New Roman"/>
                <w:szCs w:val="24"/>
              </w:rPr>
            </w:pPr>
          </w:p>
          <w:p w14:paraId="2F827038" w14:textId="77777777" w:rsidR="008A791E" w:rsidRDefault="008A791E" w:rsidP="008A791E">
            <w:pPr>
              <w:jc w:val="center"/>
              <w:rPr>
                <w:rFonts w:eastAsia="Times New Roman" w:cs="Times New Roman"/>
                <w:szCs w:val="24"/>
              </w:rPr>
            </w:pPr>
          </w:p>
          <w:p w14:paraId="3A17E7A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21F3DFF"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39A46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08758E1" w14:textId="77777777" w:rsidR="008A791E" w:rsidRDefault="008A791E" w:rsidP="008A791E">
            <w:pPr>
              <w:rPr>
                <w:rFonts w:eastAsia="Times New Roman" w:cs="Times New Roman"/>
                <w:szCs w:val="24"/>
              </w:rPr>
            </w:pPr>
            <w:r>
              <w:rPr>
                <w:rFonts w:eastAsia="Times New Roman" w:cs="Times New Roman"/>
                <w:b/>
                <w:szCs w:val="24"/>
              </w:rPr>
              <w:t>Actividades:</w:t>
            </w:r>
          </w:p>
          <w:p w14:paraId="33697AF8"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clases.</w:t>
            </w:r>
          </w:p>
          <w:p w14:paraId="709F3DA7" w14:textId="77777777" w:rsidR="008A791E" w:rsidRDefault="008A791E" w:rsidP="005C4E38">
            <w:pPr>
              <w:numPr>
                <w:ilvl w:val="0"/>
                <w:numId w:val="63"/>
              </w:numPr>
              <w:spacing w:line="276" w:lineRule="auto"/>
              <w:rPr>
                <w:rFonts w:eastAsia="Times New Roman" w:cs="Times New Roman"/>
                <w:szCs w:val="24"/>
              </w:rPr>
            </w:pPr>
            <w:r>
              <w:rPr>
                <w:rFonts w:eastAsia="Times New Roman" w:cs="Times New Roman"/>
                <w:szCs w:val="24"/>
              </w:rPr>
              <w:t>Diagrama de secuencia.</w:t>
            </w:r>
          </w:p>
          <w:p w14:paraId="280D2D66" w14:textId="77777777" w:rsidR="008A791E" w:rsidRDefault="008A791E" w:rsidP="005C4E38">
            <w:pPr>
              <w:numPr>
                <w:ilvl w:val="0"/>
                <w:numId w:val="8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C93741B" w14:textId="77777777" w:rsidR="008A791E" w:rsidRDefault="008A791E" w:rsidP="008A791E">
            <w:pPr>
              <w:rPr>
                <w:rFonts w:eastAsia="Times New Roman" w:cs="Times New Roman"/>
                <w:szCs w:val="24"/>
              </w:rPr>
            </w:pPr>
          </w:p>
          <w:p w14:paraId="5FD9DF50" w14:textId="77777777" w:rsidR="008A791E" w:rsidRDefault="008A791E" w:rsidP="008A791E">
            <w:pPr>
              <w:jc w:val="center"/>
              <w:rPr>
                <w:rFonts w:eastAsia="Times New Roman" w:cs="Times New Roman"/>
                <w:szCs w:val="24"/>
              </w:rPr>
            </w:pPr>
          </w:p>
          <w:p w14:paraId="4458E00C" w14:textId="77777777" w:rsidR="008A791E" w:rsidRDefault="008A791E" w:rsidP="008A791E">
            <w:pPr>
              <w:jc w:val="center"/>
              <w:rPr>
                <w:rFonts w:eastAsia="Times New Roman" w:cs="Times New Roman"/>
                <w:szCs w:val="24"/>
              </w:rPr>
            </w:pPr>
          </w:p>
          <w:p w14:paraId="2097F9FD"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590B0DA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FCA5BE" w14:textId="77777777" w:rsidR="008A791E" w:rsidRDefault="008A791E" w:rsidP="008A791E">
            <w:pPr>
              <w:jc w:val="center"/>
              <w:rPr>
                <w:rFonts w:eastAsia="Times New Roman" w:cs="Times New Roman"/>
                <w:szCs w:val="24"/>
              </w:rPr>
            </w:pPr>
          </w:p>
          <w:p w14:paraId="246F218C" w14:textId="77777777" w:rsidR="008A791E" w:rsidRDefault="008A791E" w:rsidP="008A791E">
            <w:pPr>
              <w:jc w:val="center"/>
              <w:rPr>
                <w:rFonts w:eastAsia="Times New Roman" w:cs="Times New Roman"/>
                <w:szCs w:val="24"/>
              </w:rPr>
            </w:pPr>
          </w:p>
          <w:p w14:paraId="5666CDB0" w14:textId="77777777" w:rsidR="008A791E" w:rsidRDefault="008A791E" w:rsidP="008A791E">
            <w:pPr>
              <w:jc w:val="center"/>
              <w:rPr>
                <w:rFonts w:eastAsia="Times New Roman" w:cs="Times New Roman"/>
                <w:szCs w:val="24"/>
              </w:rPr>
            </w:pPr>
          </w:p>
          <w:p w14:paraId="40EDC89E" w14:textId="77777777" w:rsidR="008A791E" w:rsidRDefault="008A791E" w:rsidP="008A791E">
            <w:pPr>
              <w:rPr>
                <w:rFonts w:eastAsia="Times New Roman" w:cs="Times New Roman"/>
                <w:szCs w:val="24"/>
              </w:rPr>
            </w:pPr>
          </w:p>
          <w:p w14:paraId="7D36384D" w14:textId="77777777" w:rsidR="008A791E" w:rsidRDefault="008A791E" w:rsidP="008A791E">
            <w:pPr>
              <w:jc w:val="center"/>
              <w:rPr>
                <w:rFonts w:eastAsia="Times New Roman" w:cs="Times New Roman"/>
                <w:szCs w:val="24"/>
              </w:rPr>
            </w:pPr>
          </w:p>
          <w:p w14:paraId="241AD93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50AB99D"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777F983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74FEA009" w14:textId="77777777" w:rsidR="008A791E" w:rsidRDefault="008A791E" w:rsidP="008A791E">
            <w:pPr>
              <w:rPr>
                <w:rFonts w:eastAsia="Times New Roman" w:cs="Times New Roman"/>
                <w:b/>
                <w:szCs w:val="24"/>
              </w:rPr>
            </w:pPr>
            <w:r>
              <w:rPr>
                <w:rFonts w:eastAsia="Times New Roman" w:cs="Times New Roman"/>
                <w:b/>
                <w:szCs w:val="24"/>
              </w:rPr>
              <w:t>Actividades:</w:t>
            </w:r>
          </w:p>
          <w:p w14:paraId="674E6C6F"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Escribir/generar código.</w:t>
            </w:r>
          </w:p>
          <w:p w14:paraId="46A2BF3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Diccionario de funciones o módulos.</w:t>
            </w:r>
          </w:p>
          <w:p w14:paraId="6C8E28C5"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4BF0993" w14:textId="77777777" w:rsidR="008A791E" w:rsidRDefault="008A791E" w:rsidP="005C4E38">
            <w:pPr>
              <w:numPr>
                <w:ilvl w:val="0"/>
                <w:numId w:val="105"/>
              </w:numPr>
              <w:spacing w:line="276" w:lineRule="auto"/>
              <w:rPr>
                <w:rFonts w:eastAsia="Times New Roman" w:cs="Times New Roman"/>
                <w:szCs w:val="24"/>
              </w:rPr>
            </w:pPr>
            <w:r>
              <w:rPr>
                <w:rFonts w:eastAsia="Times New Roman" w:cs="Times New Roman"/>
                <w:szCs w:val="24"/>
              </w:rPr>
              <w:t>Realizar pruebas de aceptación del usuario.</w:t>
            </w:r>
          </w:p>
          <w:p w14:paraId="4FDF178E" w14:textId="77777777" w:rsidR="008A791E" w:rsidRDefault="008A791E" w:rsidP="005C4E38">
            <w:pPr>
              <w:numPr>
                <w:ilvl w:val="0"/>
                <w:numId w:val="69"/>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97838B" w14:textId="77777777" w:rsidR="008A791E" w:rsidRDefault="008A791E" w:rsidP="008A791E">
            <w:pPr>
              <w:jc w:val="center"/>
              <w:rPr>
                <w:rFonts w:eastAsia="Times New Roman" w:cs="Times New Roman"/>
                <w:szCs w:val="24"/>
              </w:rPr>
            </w:pPr>
          </w:p>
          <w:p w14:paraId="1B9E46FC" w14:textId="77777777" w:rsidR="008A791E" w:rsidRDefault="008A791E" w:rsidP="008A791E">
            <w:pPr>
              <w:jc w:val="center"/>
              <w:rPr>
                <w:rFonts w:eastAsia="Times New Roman" w:cs="Times New Roman"/>
                <w:szCs w:val="24"/>
              </w:rPr>
            </w:pPr>
          </w:p>
          <w:p w14:paraId="22160312" w14:textId="77777777" w:rsidR="008A791E" w:rsidRDefault="008A791E" w:rsidP="008A791E">
            <w:pPr>
              <w:rPr>
                <w:rFonts w:eastAsia="Times New Roman" w:cs="Times New Roman"/>
                <w:szCs w:val="24"/>
              </w:rPr>
            </w:pPr>
          </w:p>
          <w:p w14:paraId="418094FE" w14:textId="77777777" w:rsidR="008A791E" w:rsidRDefault="008A791E" w:rsidP="008A791E">
            <w:pPr>
              <w:jc w:val="center"/>
              <w:rPr>
                <w:rFonts w:eastAsia="Times New Roman" w:cs="Times New Roman"/>
                <w:szCs w:val="24"/>
              </w:rPr>
            </w:pPr>
          </w:p>
          <w:p w14:paraId="7CE0AABD" w14:textId="77777777" w:rsidR="008A791E" w:rsidRDefault="008A791E" w:rsidP="008A791E">
            <w:pPr>
              <w:jc w:val="center"/>
              <w:rPr>
                <w:rFonts w:eastAsia="Times New Roman" w:cs="Times New Roman"/>
                <w:szCs w:val="24"/>
              </w:rPr>
            </w:pPr>
          </w:p>
          <w:p w14:paraId="52030607"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181710EA" w14:textId="77777777" w:rsidR="008A791E" w:rsidRDefault="008A791E" w:rsidP="00CB31F8">
      <w:pPr>
        <w:ind w:firstLine="0"/>
        <w:rPr>
          <w:rFonts w:eastAsia="Times New Roman" w:cs="Times New Roman"/>
          <w:b/>
          <w:szCs w:val="24"/>
        </w:rPr>
      </w:pPr>
    </w:p>
    <w:p w14:paraId="47F0ADA9"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742FF43"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383E463A" w14:textId="0778DEC1"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3B26D1D"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18F7C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0E6B643"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EACC75"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1301EB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10B0E4" w14:textId="77777777" w:rsidR="008A791E" w:rsidRDefault="008A791E" w:rsidP="008A791E">
            <w:pPr>
              <w:jc w:val="center"/>
              <w:rPr>
                <w:rFonts w:eastAsia="Times New Roman" w:cs="Times New Roman"/>
                <w:szCs w:val="24"/>
              </w:rPr>
            </w:pPr>
          </w:p>
          <w:p w14:paraId="0E5ED144" w14:textId="77777777" w:rsidR="008A791E" w:rsidRDefault="008A791E" w:rsidP="008A791E">
            <w:pPr>
              <w:jc w:val="center"/>
              <w:rPr>
                <w:rFonts w:eastAsia="Times New Roman" w:cs="Times New Roman"/>
                <w:szCs w:val="24"/>
              </w:rPr>
            </w:pPr>
          </w:p>
          <w:p w14:paraId="668EE2E6" w14:textId="77777777" w:rsidR="008A791E" w:rsidRDefault="008A791E" w:rsidP="008A791E">
            <w:pPr>
              <w:rPr>
                <w:rFonts w:eastAsia="Times New Roman" w:cs="Times New Roman"/>
                <w:szCs w:val="24"/>
              </w:rPr>
            </w:pPr>
          </w:p>
          <w:p w14:paraId="12A374C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3C4932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74EC963"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490C2F7" w14:textId="77777777" w:rsidR="008A791E" w:rsidRDefault="008A791E" w:rsidP="008A791E">
            <w:pPr>
              <w:rPr>
                <w:rFonts w:eastAsia="Times New Roman" w:cs="Times New Roman"/>
                <w:szCs w:val="24"/>
              </w:rPr>
            </w:pPr>
            <w:r>
              <w:rPr>
                <w:rFonts w:eastAsia="Times New Roman" w:cs="Times New Roman"/>
                <w:b/>
                <w:szCs w:val="24"/>
              </w:rPr>
              <w:t>Actividades:</w:t>
            </w:r>
          </w:p>
          <w:p w14:paraId="30945C11" w14:textId="77777777" w:rsidR="008A791E" w:rsidRDefault="008A791E" w:rsidP="005C4E38">
            <w:pPr>
              <w:numPr>
                <w:ilvl w:val="0"/>
                <w:numId w:val="35"/>
              </w:numPr>
              <w:spacing w:line="276" w:lineRule="auto"/>
              <w:rPr>
                <w:rFonts w:eastAsia="Times New Roman" w:cs="Times New Roman"/>
                <w:szCs w:val="24"/>
              </w:rPr>
            </w:pPr>
            <w:r>
              <w:rPr>
                <w:rFonts w:eastAsia="Times New Roman" w:cs="Times New Roman"/>
                <w:szCs w:val="24"/>
              </w:rPr>
              <w:t>Realizar el prototipado (diseño de la interfaz).</w:t>
            </w:r>
          </w:p>
          <w:p w14:paraId="469CC5F4" w14:textId="77777777" w:rsidR="008A791E" w:rsidRDefault="008A791E" w:rsidP="005C4E38">
            <w:pPr>
              <w:numPr>
                <w:ilvl w:val="0"/>
                <w:numId w:val="12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0762E9F3" w14:textId="77777777" w:rsidR="008A791E" w:rsidRDefault="008A791E" w:rsidP="008A791E">
            <w:pPr>
              <w:jc w:val="center"/>
              <w:rPr>
                <w:rFonts w:eastAsia="Times New Roman" w:cs="Times New Roman"/>
                <w:szCs w:val="24"/>
              </w:rPr>
            </w:pPr>
          </w:p>
          <w:p w14:paraId="78B5CD9D" w14:textId="77777777" w:rsidR="008A791E" w:rsidRDefault="008A791E" w:rsidP="008A791E">
            <w:pPr>
              <w:rPr>
                <w:rFonts w:eastAsia="Times New Roman" w:cs="Times New Roman"/>
                <w:szCs w:val="24"/>
              </w:rPr>
            </w:pPr>
          </w:p>
          <w:p w14:paraId="719E0508" w14:textId="77777777" w:rsidR="008A791E" w:rsidRDefault="008A791E" w:rsidP="008A791E">
            <w:pPr>
              <w:jc w:val="center"/>
              <w:rPr>
                <w:rFonts w:eastAsia="Times New Roman" w:cs="Times New Roman"/>
                <w:szCs w:val="24"/>
              </w:rPr>
            </w:pPr>
          </w:p>
          <w:p w14:paraId="5633EDA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9CA31B3"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73B88" w14:textId="77777777" w:rsidR="008A791E" w:rsidRDefault="008A791E" w:rsidP="008A791E">
            <w:pPr>
              <w:jc w:val="center"/>
              <w:rPr>
                <w:rFonts w:eastAsia="Times New Roman" w:cs="Times New Roman"/>
                <w:szCs w:val="24"/>
              </w:rPr>
            </w:pPr>
          </w:p>
          <w:p w14:paraId="6C539D35" w14:textId="77777777" w:rsidR="008A791E" w:rsidRDefault="008A791E" w:rsidP="008A791E">
            <w:pPr>
              <w:jc w:val="center"/>
              <w:rPr>
                <w:rFonts w:eastAsia="Times New Roman" w:cs="Times New Roman"/>
                <w:szCs w:val="24"/>
              </w:rPr>
            </w:pPr>
          </w:p>
          <w:p w14:paraId="5EC2DB0F" w14:textId="77777777" w:rsidR="008A791E" w:rsidRDefault="008A791E" w:rsidP="008A791E">
            <w:pPr>
              <w:jc w:val="center"/>
              <w:rPr>
                <w:rFonts w:eastAsia="Times New Roman" w:cs="Times New Roman"/>
                <w:szCs w:val="24"/>
              </w:rPr>
            </w:pPr>
          </w:p>
          <w:p w14:paraId="745AC25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8DF438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082F431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182D1B5A" w14:textId="77777777" w:rsidR="008A791E" w:rsidRDefault="008A791E" w:rsidP="008A791E">
            <w:pPr>
              <w:rPr>
                <w:rFonts w:eastAsia="Times New Roman" w:cs="Times New Roman"/>
                <w:szCs w:val="24"/>
              </w:rPr>
            </w:pPr>
            <w:r>
              <w:rPr>
                <w:rFonts w:eastAsia="Times New Roman" w:cs="Times New Roman"/>
                <w:b/>
                <w:szCs w:val="24"/>
              </w:rPr>
              <w:t>Actividades:</w:t>
            </w:r>
          </w:p>
          <w:p w14:paraId="157F114E"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clases.</w:t>
            </w:r>
          </w:p>
          <w:p w14:paraId="46C7AD5C" w14:textId="77777777" w:rsidR="008A791E" w:rsidRDefault="008A791E" w:rsidP="005C4E38">
            <w:pPr>
              <w:numPr>
                <w:ilvl w:val="0"/>
                <w:numId w:val="82"/>
              </w:numPr>
              <w:spacing w:line="276" w:lineRule="auto"/>
              <w:rPr>
                <w:rFonts w:eastAsia="Times New Roman" w:cs="Times New Roman"/>
                <w:szCs w:val="24"/>
              </w:rPr>
            </w:pPr>
            <w:r>
              <w:rPr>
                <w:rFonts w:eastAsia="Times New Roman" w:cs="Times New Roman"/>
                <w:szCs w:val="24"/>
              </w:rPr>
              <w:t>Diagrama de secuencia.</w:t>
            </w:r>
          </w:p>
          <w:p w14:paraId="75527BF5" w14:textId="77777777" w:rsidR="008A791E" w:rsidRDefault="008A791E" w:rsidP="005C4E38">
            <w:pPr>
              <w:numPr>
                <w:ilvl w:val="0"/>
                <w:numId w:val="55"/>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86A6887" w14:textId="77777777" w:rsidR="008A791E" w:rsidRDefault="008A791E" w:rsidP="008A791E">
            <w:pPr>
              <w:rPr>
                <w:rFonts w:eastAsia="Times New Roman" w:cs="Times New Roman"/>
                <w:szCs w:val="24"/>
              </w:rPr>
            </w:pPr>
          </w:p>
          <w:p w14:paraId="2538ED12" w14:textId="77777777" w:rsidR="008A791E" w:rsidRDefault="008A791E" w:rsidP="008A791E">
            <w:pPr>
              <w:jc w:val="center"/>
              <w:rPr>
                <w:rFonts w:eastAsia="Times New Roman" w:cs="Times New Roman"/>
                <w:szCs w:val="24"/>
              </w:rPr>
            </w:pPr>
          </w:p>
          <w:p w14:paraId="13EB7FEB" w14:textId="77777777" w:rsidR="008A791E" w:rsidRDefault="008A791E" w:rsidP="008A791E">
            <w:pPr>
              <w:jc w:val="center"/>
              <w:rPr>
                <w:rFonts w:eastAsia="Times New Roman" w:cs="Times New Roman"/>
                <w:szCs w:val="24"/>
              </w:rPr>
            </w:pPr>
          </w:p>
          <w:p w14:paraId="4C970C93"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49B248F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E1991D" w14:textId="77777777" w:rsidR="008A791E" w:rsidRDefault="008A791E" w:rsidP="008A791E">
            <w:pPr>
              <w:jc w:val="center"/>
              <w:rPr>
                <w:rFonts w:eastAsia="Times New Roman" w:cs="Times New Roman"/>
                <w:szCs w:val="24"/>
              </w:rPr>
            </w:pPr>
          </w:p>
          <w:p w14:paraId="35BBB564" w14:textId="77777777" w:rsidR="008A791E" w:rsidRDefault="008A791E" w:rsidP="008A791E">
            <w:pPr>
              <w:jc w:val="center"/>
              <w:rPr>
                <w:rFonts w:eastAsia="Times New Roman" w:cs="Times New Roman"/>
                <w:szCs w:val="24"/>
              </w:rPr>
            </w:pPr>
          </w:p>
          <w:p w14:paraId="7D2A9E95" w14:textId="77777777" w:rsidR="008A791E" w:rsidRDefault="008A791E" w:rsidP="008A791E">
            <w:pPr>
              <w:jc w:val="center"/>
              <w:rPr>
                <w:rFonts w:eastAsia="Times New Roman" w:cs="Times New Roman"/>
                <w:szCs w:val="24"/>
              </w:rPr>
            </w:pPr>
          </w:p>
          <w:p w14:paraId="6712B17D" w14:textId="77777777" w:rsidR="008A791E" w:rsidRDefault="008A791E" w:rsidP="008A791E">
            <w:pPr>
              <w:jc w:val="center"/>
              <w:rPr>
                <w:rFonts w:eastAsia="Times New Roman" w:cs="Times New Roman"/>
                <w:szCs w:val="24"/>
              </w:rPr>
            </w:pPr>
          </w:p>
          <w:p w14:paraId="532FEFE3" w14:textId="77777777" w:rsidR="008A791E" w:rsidRDefault="008A791E" w:rsidP="008A791E">
            <w:pPr>
              <w:jc w:val="center"/>
              <w:rPr>
                <w:rFonts w:eastAsia="Times New Roman" w:cs="Times New Roman"/>
                <w:szCs w:val="24"/>
              </w:rPr>
            </w:pPr>
          </w:p>
          <w:p w14:paraId="7112AB6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445B939"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31DFABD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6CCFC20C" w14:textId="77777777" w:rsidR="008A791E" w:rsidRDefault="008A791E" w:rsidP="008A791E">
            <w:pPr>
              <w:rPr>
                <w:rFonts w:eastAsia="Times New Roman" w:cs="Times New Roman"/>
                <w:b/>
                <w:szCs w:val="24"/>
              </w:rPr>
            </w:pPr>
            <w:r>
              <w:rPr>
                <w:rFonts w:eastAsia="Times New Roman" w:cs="Times New Roman"/>
                <w:b/>
                <w:szCs w:val="24"/>
              </w:rPr>
              <w:t>Actividades:</w:t>
            </w:r>
          </w:p>
          <w:p w14:paraId="795444FC"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Escribir/generar código.</w:t>
            </w:r>
          </w:p>
          <w:p w14:paraId="30E776DA"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Diccionario de funciones o módulos.</w:t>
            </w:r>
          </w:p>
          <w:p w14:paraId="3AC7540D"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BF03BCF" w14:textId="77777777" w:rsidR="008A791E" w:rsidRDefault="008A791E" w:rsidP="005C4E38">
            <w:pPr>
              <w:numPr>
                <w:ilvl w:val="0"/>
                <w:numId w:val="129"/>
              </w:numPr>
              <w:spacing w:line="276" w:lineRule="auto"/>
              <w:rPr>
                <w:rFonts w:eastAsia="Times New Roman" w:cs="Times New Roman"/>
                <w:szCs w:val="24"/>
              </w:rPr>
            </w:pPr>
            <w:r>
              <w:rPr>
                <w:rFonts w:eastAsia="Times New Roman" w:cs="Times New Roman"/>
                <w:szCs w:val="24"/>
              </w:rPr>
              <w:t>Realizar pruebas de aceptación del usuario.</w:t>
            </w:r>
          </w:p>
          <w:p w14:paraId="1A3339CF" w14:textId="77777777" w:rsidR="008A791E" w:rsidRDefault="008A791E" w:rsidP="005C4E38">
            <w:pPr>
              <w:numPr>
                <w:ilvl w:val="0"/>
                <w:numId w:val="11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A3D8A39" w14:textId="77777777" w:rsidR="008A791E" w:rsidRDefault="008A791E" w:rsidP="008A791E">
            <w:pPr>
              <w:jc w:val="center"/>
              <w:rPr>
                <w:rFonts w:eastAsia="Times New Roman" w:cs="Times New Roman"/>
                <w:szCs w:val="24"/>
              </w:rPr>
            </w:pPr>
          </w:p>
          <w:p w14:paraId="65EC863F" w14:textId="77777777" w:rsidR="008A791E" w:rsidRDefault="008A791E" w:rsidP="008A791E">
            <w:pPr>
              <w:jc w:val="center"/>
              <w:rPr>
                <w:rFonts w:eastAsia="Times New Roman" w:cs="Times New Roman"/>
                <w:szCs w:val="24"/>
              </w:rPr>
            </w:pPr>
          </w:p>
          <w:p w14:paraId="3DE6FB0D" w14:textId="77777777" w:rsidR="008A791E" w:rsidRDefault="008A791E" w:rsidP="008A791E">
            <w:pPr>
              <w:rPr>
                <w:rFonts w:eastAsia="Times New Roman" w:cs="Times New Roman"/>
                <w:szCs w:val="24"/>
              </w:rPr>
            </w:pPr>
          </w:p>
          <w:p w14:paraId="6139E53B" w14:textId="77777777" w:rsidR="008A791E" w:rsidRDefault="008A791E" w:rsidP="008A791E">
            <w:pPr>
              <w:jc w:val="center"/>
              <w:rPr>
                <w:rFonts w:eastAsia="Times New Roman" w:cs="Times New Roman"/>
                <w:szCs w:val="24"/>
              </w:rPr>
            </w:pPr>
          </w:p>
          <w:p w14:paraId="051BFB87" w14:textId="77777777" w:rsidR="008A791E" w:rsidRDefault="008A791E" w:rsidP="008A791E">
            <w:pPr>
              <w:jc w:val="center"/>
              <w:rPr>
                <w:rFonts w:eastAsia="Times New Roman" w:cs="Times New Roman"/>
                <w:szCs w:val="24"/>
              </w:rPr>
            </w:pPr>
          </w:p>
          <w:p w14:paraId="1D8D1D85"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57A6EB4C" w14:textId="77777777" w:rsidR="008A791E" w:rsidRDefault="008A791E" w:rsidP="008A791E">
      <w:pPr>
        <w:rPr>
          <w:rFonts w:eastAsia="Times New Roman" w:cs="Times New Roman"/>
          <w:b/>
          <w:szCs w:val="24"/>
        </w:rPr>
      </w:pPr>
    </w:p>
    <w:p w14:paraId="399DB733" w14:textId="77777777" w:rsidR="008A791E" w:rsidRDefault="008A791E" w:rsidP="008A791E">
      <w:pPr>
        <w:rPr>
          <w:rFonts w:eastAsia="Times New Roman" w:cs="Times New Roman"/>
          <w:b/>
          <w:szCs w:val="24"/>
        </w:rPr>
      </w:pPr>
      <w:r>
        <w:rPr>
          <w:rFonts w:eastAsia="Times New Roman" w:cs="Times New Roman"/>
          <w:b/>
          <w:szCs w:val="24"/>
        </w:rPr>
        <w:t>Casos de uso #05 y #06</w:t>
      </w:r>
    </w:p>
    <w:p w14:paraId="7289EB47"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3013F523"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6225640E" w14:textId="56B6720E"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017F2C77"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C60D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19C570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5C3542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38EE0B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D986BC" w14:textId="77777777" w:rsidR="008A791E" w:rsidRDefault="008A791E" w:rsidP="008A791E">
            <w:pPr>
              <w:jc w:val="center"/>
              <w:rPr>
                <w:rFonts w:eastAsia="Times New Roman" w:cs="Times New Roman"/>
                <w:szCs w:val="24"/>
              </w:rPr>
            </w:pPr>
          </w:p>
          <w:p w14:paraId="621281EF" w14:textId="77777777" w:rsidR="008A791E" w:rsidRDefault="008A791E" w:rsidP="008A791E">
            <w:pPr>
              <w:jc w:val="center"/>
              <w:rPr>
                <w:rFonts w:eastAsia="Times New Roman" w:cs="Times New Roman"/>
                <w:szCs w:val="24"/>
              </w:rPr>
            </w:pPr>
          </w:p>
          <w:p w14:paraId="7B0F9689" w14:textId="77777777" w:rsidR="008A791E" w:rsidRDefault="008A791E" w:rsidP="008A791E">
            <w:pPr>
              <w:jc w:val="center"/>
              <w:rPr>
                <w:rFonts w:eastAsia="Times New Roman" w:cs="Times New Roman"/>
                <w:szCs w:val="24"/>
              </w:rPr>
            </w:pPr>
          </w:p>
          <w:p w14:paraId="200EECB9"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79C3EDC"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40246CF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0752110" w14:textId="77777777" w:rsidR="008A791E" w:rsidRDefault="008A791E" w:rsidP="008A791E">
            <w:pPr>
              <w:rPr>
                <w:rFonts w:eastAsia="Times New Roman" w:cs="Times New Roman"/>
                <w:szCs w:val="24"/>
              </w:rPr>
            </w:pPr>
            <w:r>
              <w:rPr>
                <w:rFonts w:eastAsia="Times New Roman" w:cs="Times New Roman"/>
                <w:b/>
                <w:szCs w:val="24"/>
              </w:rPr>
              <w:t>Actividades:</w:t>
            </w:r>
          </w:p>
          <w:p w14:paraId="38823AC7" w14:textId="77777777" w:rsidR="008A791E" w:rsidRDefault="008A791E" w:rsidP="005C4E38">
            <w:pPr>
              <w:numPr>
                <w:ilvl w:val="0"/>
                <w:numId w:val="57"/>
              </w:numPr>
              <w:spacing w:line="276" w:lineRule="auto"/>
              <w:rPr>
                <w:rFonts w:eastAsia="Times New Roman" w:cs="Times New Roman"/>
                <w:szCs w:val="24"/>
              </w:rPr>
            </w:pPr>
            <w:r>
              <w:rPr>
                <w:rFonts w:eastAsia="Times New Roman" w:cs="Times New Roman"/>
                <w:szCs w:val="24"/>
              </w:rPr>
              <w:t>Realizar el prototipado (diseño de la interfaz).</w:t>
            </w:r>
          </w:p>
          <w:p w14:paraId="7715C79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19961FBB" w14:textId="77777777" w:rsidR="008A791E" w:rsidRDefault="008A791E" w:rsidP="008A791E">
            <w:pPr>
              <w:jc w:val="center"/>
              <w:rPr>
                <w:rFonts w:eastAsia="Times New Roman" w:cs="Times New Roman"/>
                <w:szCs w:val="24"/>
              </w:rPr>
            </w:pPr>
          </w:p>
          <w:p w14:paraId="2F4C0DCB" w14:textId="77777777" w:rsidR="008A791E" w:rsidRDefault="008A791E" w:rsidP="008A791E">
            <w:pPr>
              <w:jc w:val="center"/>
              <w:rPr>
                <w:rFonts w:eastAsia="Times New Roman" w:cs="Times New Roman"/>
                <w:szCs w:val="24"/>
              </w:rPr>
            </w:pPr>
          </w:p>
          <w:p w14:paraId="13B9FBD1" w14:textId="77777777" w:rsidR="008A791E" w:rsidRDefault="008A791E" w:rsidP="008A791E">
            <w:pPr>
              <w:jc w:val="center"/>
              <w:rPr>
                <w:rFonts w:eastAsia="Times New Roman" w:cs="Times New Roman"/>
                <w:szCs w:val="24"/>
              </w:rPr>
            </w:pPr>
          </w:p>
          <w:p w14:paraId="60FE36F3"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4341CC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B4ECD06" w14:textId="77777777" w:rsidR="008A791E" w:rsidRDefault="008A791E" w:rsidP="008A791E">
            <w:pPr>
              <w:jc w:val="center"/>
              <w:rPr>
                <w:rFonts w:eastAsia="Times New Roman" w:cs="Times New Roman"/>
                <w:szCs w:val="24"/>
              </w:rPr>
            </w:pPr>
          </w:p>
          <w:p w14:paraId="491C6081" w14:textId="77777777" w:rsidR="008A791E" w:rsidRDefault="008A791E" w:rsidP="008A791E">
            <w:pPr>
              <w:jc w:val="center"/>
              <w:rPr>
                <w:rFonts w:eastAsia="Times New Roman" w:cs="Times New Roman"/>
                <w:szCs w:val="24"/>
              </w:rPr>
            </w:pPr>
          </w:p>
          <w:p w14:paraId="60AF227B" w14:textId="77777777" w:rsidR="008A791E" w:rsidRDefault="008A791E" w:rsidP="008A791E">
            <w:pPr>
              <w:jc w:val="center"/>
              <w:rPr>
                <w:rFonts w:eastAsia="Times New Roman" w:cs="Times New Roman"/>
                <w:szCs w:val="24"/>
              </w:rPr>
            </w:pPr>
          </w:p>
          <w:p w14:paraId="39CABEE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20B2F5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7223DAA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487D510" w14:textId="77777777" w:rsidR="008A791E" w:rsidRDefault="008A791E" w:rsidP="008A791E">
            <w:pPr>
              <w:rPr>
                <w:rFonts w:eastAsia="Times New Roman" w:cs="Times New Roman"/>
                <w:szCs w:val="24"/>
              </w:rPr>
            </w:pPr>
            <w:r>
              <w:rPr>
                <w:rFonts w:eastAsia="Times New Roman" w:cs="Times New Roman"/>
                <w:b/>
                <w:szCs w:val="24"/>
              </w:rPr>
              <w:t>Actividades:</w:t>
            </w:r>
          </w:p>
          <w:p w14:paraId="4A05C105"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clases.</w:t>
            </w:r>
          </w:p>
          <w:p w14:paraId="59CAC078" w14:textId="77777777" w:rsidR="008A791E" w:rsidRDefault="008A791E" w:rsidP="005C4E38">
            <w:pPr>
              <w:numPr>
                <w:ilvl w:val="0"/>
                <w:numId w:val="102"/>
              </w:numPr>
              <w:spacing w:line="276" w:lineRule="auto"/>
              <w:rPr>
                <w:rFonts w:eastAsia="Times New Roman" w:cs="Times New Roman"/>
                <w:szCs w:val="24"/>
              </w:rPr>
            </w:pPr>
            <w:r>
              <w:rPr>
                <w:rFonts w:eastAsia="Times New Roman" w:cs="Times New Roman"/>
                <w:szCs w:val="24"/>
              </w:rPr>
              <w:t>Diagrama de secuencia.</w:t>
            </w:r>
          </w:p>
          <w:p w14:paraId="5246ABC3" w14:textId="77777777" w:rsidR="008A791E" w:rsidRDefault="008A791E" w:rsidP="005C4E38">
            <w:pPr>
              <w:numPr>
                <w:ilvl w:val="0"/>
                <w:numId w:val="7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382E74" w14:textId="77777777" w:rsidR="008A791E" w:rsidRDefault="008A791E" w:rsidP="008A791E">
            <w:pPr>
              <w:jc w:val="center"/>
              <w:rPr>
                <w:rFonts w:eastAsia="Times New Roman" w:cs="Times New Roman"/>
                <w:szCs w:val="24"/>
              </w:rPr>
            </w:pPr>
          </w:p>
          <w:p w14:paraId="125B1772" w14:textId="77777777" w:rsidR="008A791E" w:rsidRDefault="008A791E" w:rsidP="008A791E">
            <w:pPr>
              <w:jc w:val="center"/>
              <w:rPr>
                <w:rFonts w:eastAsia="Times New Roman" w:cs="Times New Roman"/>
                <w:szCs w:val="24"/>
              </w:rPr>
            </w:pPr>
          </w:p>
          <w:p w14:paraId="4B9F3B44" w14:textId="77777777" w:rsidR="008A791E" w:rsidRDefault="008A791E" w:rsidP="008A791E">
            <w:pPr>
              <w:rPr>
                <w:rFonts w:eastAsia="Times New Roman" w:cs="Times New Roman"/>
                <w:szCs w:val="24"/>
              </w:rPr>
            </w:pPr>
          </w:p>
          <w:p w14:paraId="36B18B27"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0CF428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40CE50" w14:textId="77777777" w:rsidR="008A791E" w:rsidRDefault="008A791E" w:rsidP="008A791E">
            <w:pPr>
              <w:jc w:val="center"/>
              <w:rPr>
                <w:rFonts w:eastAsia="Times New Roman" w:cs="Times New Roman"/>
                <w:szCs w:val="24"/>
              </w:rPr>
            </w:pPr>
          </w:p>
          <w:p w14:paraId="4737D2F7" w14:textId="77777777" w:rsidR="008A791E" w:rsidRDefault="008A791E" w:rsidP="008A791E">
            <w:pPr>
              <w:jc w:val="center"/>
              <w:rPr>
                <w:rFonts w:eastAsia="Times New Roman" w:cs="Times New Roman"/>
                <w:szCs w:val="24"/>
              </w:rPr>
            </w:pPr>
          </w:p>
          <w:p w14:paraId="43A529F8" w14:textId="77777777" w:rsidR="008A791E" w:rsidRDefault="008A791E" w:rsidP="008A791E">
            <w:pPr>
              <w:jc w:val="center"/>
              <w:rPr>
                <w:rFonts w:eastAsia="Times New Roman" w:cs="Times New Roman"/>
                <w:szCs w:val="24"/>
              </w:rPr>
            </w:pPr>
          </w:p>
          <w:p w14:paraId="3247D993" w14:textId="77777777" w:rsidR="008A791E" w:rsidRDefault="008A791E" w:rsidP="008A791E">
            <w:pPr>
              <w:jc w:val="center"/>
              <w:rPr>
                <w:rFonts w:eastAsia="Times New Roman" w:cs="Times New Roman"/>
                <w:szCs w:val="24"/>
              </w:rPr>
            </w:pPr>
          </w:p>
          <w:p w14:paraId="0972A503" w14:textId="77777777" w:rsidR="008A791E" w:rsidRDefault="008A791E" w:rsidP="008A791E">
            <w:pPr>
              <w:jc w:val="center"/>
              <w:rPr>
                <w:rFonts w:eastAsia="Times New Roman" w:cs="Times New Roman"/>
                <w:szCs w:val="24"/>
              </w:rPr>
            </w:pPr>
          </w:p>
          <w:p w14:paraId="0E3117F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C7046B4"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4A552C2D"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408C8A72" w14:textId="77777777" w:rsidR="008A791E" w:rsidRDefault="008A791E" w:rsidP="008A791E">
            <w:pPr>
              <w:rPr>
                <w:rFonts w:eastAsia="Times New Roman" w:cs="Times New Roman"/>
                <w:b/>
                <w:szCs w:val="24"/>
              </w:rPr>
            </w:pPr>
            <w:r>
              <w:rPr>
                <w:rFonts w:eastAsia="Times New Roman" w:cs="Times New Roman"/>
                <w:b/>
                <w:szCs w:val="24"/>
              </w:rPr>
              <w:t>Actividades:</w:t>
            </w:r>
          </w:p>
          <w:p w14:paraId="6AA817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Escribir/generar código.</w:t>
            </w:r>
          </w:p>
          <w:p w14:paraId="4DAA90C6"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Diccionario de funciones o módulos.</w:t>
            </w:r>
          </w:p>
          <w:p w14:paraId="2380E62E"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30B3BEB" w14:textId="77777777" w:rsidR="008A791E" w:rsidRDefault="008A791E" w:rsidP="005C4E38">
            <w:pPr>
              <w:numPr>
                <w:ilvl w:val="0"/>
                <w:numId w:val="88"/>
              </w:numPr>
              <w:spacing w:line="276" w:lineRule="auto"/>
              <w:rPr>
                <w:rFonts w:eastAsia="Times New Roman" w:cs="Times New Roman"/>
                <w:szCs w:val="24"/>
              </w:rPr>
            </w:pPr>
            <w:r>
              <w:rPr>
                <w:rFonts w:eastAsia="Times New Roman" w:cs="Times New Roman"/>
                <w:szCs w:val="24"/>
              </w:rPr>
              <w:t>Realizar pruebas de aceptación del usuario.</w:t>
            </w:r>
          </w:p>
          <w:p w14:paraId="01066B9C" w14:textId="77777777" w:rsidR="008A791E" w:rsidRDefault="008A791E" w:rsidP="005C4E38">
            <w:pPr>
              <w:numPr>
                <w:ilvl w:val="0"/>
                <w:numId w:val="97"/>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6E5AECDA" w14:textId="77777777" w:rsidR="008A791E" w:rsidRDefault="008A791E" w:rsidP="008A791E">
            <w:pPr>
              <w:jc w:val="center"/>
              <w:rPr>
                <w:rFonts w:eastAsia="Times New Roman" w:cs="Times New Roman"/>
                <w:szCs w:val="24"/>
              </w:rPr>
            </w:pPr>
          </w:p>
          <w:p w14:paraId="313D5558" w14:textId="77777777" w:rsidR="008A791E" w:rsidRDefault="008A791E" w:rsidP="008A791E">
            <w:pPr>
              <w:jc w:val="center"/>
              <w:rPr>
                <w:rFonts w:eastAsia="Times New Roman" w:cs="Times New Roman"/>
                <w:szCs w:val="24"/>
              </w:rPr>
            </w:pPr>
          </w:p>
          <w:p w14:paraId="18FFD070" w14:textId="77777777" w:rsidR="008A791E" w:rsidRDefault="008A791E" w:rsidP="008A791E">
            <w:pPr>
              <w:rPr>
                <w:rFonts w:eastAsia="Times New Roman" w:cs="Times New Roman"/>
                <w:szCs w:val="24"/>
              </w:rPr>
            </w:pPr>
          </w:p>
          <w:p w14:paraId="28EC0665" w14:textId="77777777" w:rsidR="008A791E" w:rsidRDefault="008A791E" w:rsidP="008A791E">
            <w:pPr>
              <w:jc w:val="center"/>
              <w:rPr>
                <w:rFonts w:eastAsia="Times New Roman" w:cs="Times New Roman"/>
                <w:szCs w:val="24"/>
              </w:rPr>
            </w:pPr>
          </w:p>
          <w:p w14:paraId="01BE22E4" w14:textId="77777777" w:rsidR="008A791E" w:rsidRDefault="008A791E" w:rsidP="008A791E">
            <w:pPr>
              <w:jc w:val="center"/>
              <w:rPr>
                <w:rFonts w:eastAsia="Times New Roman" w:cs="Times New Roman"/>
                <w:szCs w:val="24"/>
              </w:rPr>
            </w:pPr>
          </w:p>
          <w:p w14:paraId="764D4244"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0DCE7295" w14:textId="77777777" w:rsidR="008A791E" w:rsidRDefault="008A791E" w:rsidP="008A791E">
      <w:pPr>
        <w:rPr>
          <w:rFonts w:eastAsia="Times New Roman" w:cs="Times New Roman"/>
          <w:b/>
          <w:szCs w:val="24"/>
        </w:rPr>
      </w:pPr>
    </w:p>
    <w:p w14:paraId="440E6863" w14:textId="77777777" w:rsidR="008A791E" w:rsidRDefault="008A791E" w:rsidP="008A791E">
      <w:pPr>
        <w:rPr>
          <w:rFonts w:eastAsia="Times New Roman" w:cs="Times New Roman"/>
          <w:b/>
          <w:szCs w:val="24"/>
        </w:rPr>
      </w:pPr>
      <w:r>
        <w:rPr>
          <w:rFonts w:eastAsia="Times New Roman" w:cs="Times New Roman"/>
          <w:b/>
          <w:szCs w:val="24"/>
        </w:rPr>
        <w:t>Caso de uso #04</w:t>
      </w:r>
    </w:p>
    <w:p w14:paraId="3CDB4E06" w14:textId="3042579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AB15DC9"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D02D6"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972B09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EDA3CB"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77F569BD"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167ED52" w14:textId="77777777" w:rsidR="008A791E" w:rsidRDefault="008A791E" w:rsidP="008A791E">
            <w:pPr>
              <w:jc w:val="center"/>
              <w:rPr>
                <w:rFonts w:eastAsia="Times New Roman" w:cs="Times New Roman"/>
                <w:szCs w:val="24"/>
              </w:rPr>
            </w:pPr>
          </w:p>
          <w:p w14:paraId="0B081BAA" w14:textId="77777777" w:rsidR="008A791E" w:rsidRDefault="008A791E" w:rsidP="008A791E">
            <w:pPr>
              <w:jc w:val="center"/>
              <w:rPr>
                <w:rFonts w:eastAsia="Times New Roman" w:cs="Times New Roman"/>
                <w:szCs w:val="24"/>
              </w:rPr>
            </w:pPr>
          </w:p>
          <w:p w14:paraId="5119F710" w14:textId="77777777" w:rsidR="008A791E" w:rsidRDefault="008A791E" w:rsidP="008A791E">
            <w:pPr>
              <w:jc w:val="center"/>
              <w:rPr>
                <w:rFonts w:eastAsia="Times New Roman" w:cs="Times New Roman"/>
                <w:szCs w:val="24"/>
              </w:rPr>
            </w:pPr>
          </w:p>
          <w:p w14:paraId="6C280FE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7F695B6"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9DA58EF"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8929F4B" w14:textId="77777777" w:rsidR="008A791E" w:rsidRDefault="008A791E" w:rsidP="008A791E">
            <w:pPr>
              <w:rPr>
                <w:rFonts w:eastAsia="Times New Roman" w:cs="Times New Roman"/>
                <w:szCs w:val="24"/>
              </w:rPr>
            </w:pPr>
            <w:r>
              <w:rPr>
                <w:rFonts w:eastAsia="Times New Roman" w:cs="Times New Roman"/>
                <w:b/>
                <w:szCs w:val="24"/>
              </w:rPr>
              <w:t>Actividades:</w:t>
            </w:r>
          </w:p>
          <w:p w14:paraId="6BF5CB3F" w14:textId="77777777" w:rsidR="008A791E" w:rsidRDefault="008A791E" w:rsidP="005C4E38">
            <w:pPr>
              <w:numPr>
                <w:ilvl w:val="0"/>
                <w:numId w:val="36"/>
              </w:numPr>
              <w:spacing w:line="276" w:lineRule="auto"/>
              <w:rPr>
                <w:rFonts w:eastAsia="Times New Roman" w:cs="Times New Roman"/>
                <w:szCs w:val="24"/>
              </w:rPr>
            </w:pPr>
            <w:r>
              <w:rPr>
                <w:rFonts w:eastAsia="Times New Roman" w:cs="Times New Roman"/>
                <w:szCs w:val="24"/>
              </w:rPr>
              <w:t>Realizar el prototipado (diseño de la interfaz).</w:t>
            </w:r>
          </w:p>
          <w:p w14:paraId="4F832945" w14:textId="77777777" w:rsidR="008A791E" w:rsidRDefault="008A791E" w:rsidP="005C4E38">
            <w:pPr>
              <w:numPr>
                <w:ilvl w:val="0"/>
                <w:numId w:val="60"/>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5D31FCB" w14:textId="77777777" w:rsidR="008A791E" w:rsidRDefault="008A791E" w:rsidP="008A791E">
            <w:pPr>
              <w:jc w:val="center"/>
              <w:rPr>
                <w:rFonts w:eastAsia="Times New Roman" w:cs="Times New Roman"/>
                <w:szCs w:val="24"/>
              </w:rPr>
            </w:pPr>
          </w:p>
          <w:p w14:paraId="3F77A5E2" w14:textId="77777777" w:rsidR="008A791E" w:rsidRDefault="008A791E" w:rsidP="008A791E">
            <w:pPr>
              <w:jc w:val="center"/>
              <w:rPr>
                <w:rFonts w:eastAsia="Times New Roman" w:cs="Times New Roman"/>
                <w:szCs w:val="24"/>
              </w:rPr>
            </w:pPr>
          </w:p>
          <w:p w14:paraId="6C23A1BF" w14:textId="77777777" w:rsidR="008A791E" w:rsidRDefault="008A791E" w:rsidP="008A791E">
            <w:pPr>
              <w:jc w:val="center"/>
              <w:rPr>
                <w:rFonts w:eastAsia="Times New Roman" w:cs="Times New Roman"/>
                <w:szCs w:val="24"/>
              </w:rPr>
            </w:pPr>
          </w:p>
          <w:p w14:paraId="2E0103A4"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3FCEB4E7"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E67C96" w14:textId="77777777" w:rsidR="008A791E" w:rsidRDefault="008A791E" w:rsidP="008A791E">
            <w:pPr>
              <w:jc w:val="center"/>
              <w:rPr>
                <w:rFonts w:eastAsia="Times New Roman" w:cs="Times New Roman"/>
                <w:szCs w:val="24"/>
              </w:rPr>
            </w:pPr>
          </w:p>
          <w:p w14:paraId="514642F5" w14:textId="77777777" w:rsidR="008A791E" w:rsidRDefault="008A791E" w:rsidP="008A791E">
            <w:pPr>
              <w:jc w:val="center"/>
              <w:rPr>
                <w:rFonts w:eastAsia="Times New Roman" w:cs="Times New Roman"/>
                <w:szCs w:val="24"/>
              </w:rPr>
            </w:pPr>
          </w:p>
          <w:p w14:paraId="0F83A140" w14:textId="77777777" w:rsidR="008A791E" w:rsidRDefault="008A791E" w:rsidP="008A791E">
            <w:pPr>
              <w:jc w:val="center"/>
              <w:rPr>
                <w:rFonts w:eastAsia="Times New Roman" w:cs="Times New Roman"/>
                <w:szCs w:val="24"/>
              </w:rPr>
            </w:pPr>
          </w:p>
          <w:p w14:paraId="47CDCB7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D03B5C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52615E7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711C5E" w14:textId="77777777" w:rsidR="008A791E" w:rsidRDefault="008A791E" w:rsidP="008A791E">
            <w:pPr>
              <w:rPr>
                <w:rFonts w:eastAsia="Times New Roman" w:cs="Times New Roman"/>
                <w:szCs w:val="24"/>
              </w:rPr>
            </w:pPr>
            <w:r>
              <w:rPr>
                <w:rFonts w:eastAsia="Times New Roman" w:cs="Times New Roman"/>
                <w:b/>
                <w:szCs w:val="24"/>
              </w:rPr>
              <w:t>Actividades:</w:t>
            </w:r>
          </w:p>
          <w:p w14:paraId="1A5A4400"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clases.</w:t>
            </w:r>
          </w:p>
          <w:p w14:paraId="13EF859A" w14:textId="77777777" w:rsidR="008A791E" w:rsidRDefault="008A791E" w:rsidP="005C4E38">
            <w:pPr>
              <w:numPr>
                <w:ilvl w:val="0"/>
                <w:numId w:val="39"/>
              </w:numPr>
              <w:spacing w:line="276" w:lineRule="auto"/>
              <w:rPr>
                <w:rFonts w:eastAsia="Times New Roman" w:cs="Times New Roman"/>
                <w:szCs w:val="24"/>
              </w:rPr>
            </w:pPr>
            <w:r>
              <w:rPr>
                <w:rFonts w:eastAsia="Times New Roman" w:cs="Times New Roman"/>
                <w:szCs w:val="24"/>
              </w:rPr>
              <w:t>Diagrama de secuencia.</w:t>
            </w:r>
          </w:p>
          <w:p w14:paraId="66E51100" w14:textId="77777777" w:rsidR="008A791E" w:rsidRDefault="008A791E" w:rsidP="005C4E38">
            <w:pPr>
              <w:numPr>
                <w:ilvl w:val="0"/>
                <w:numId w:val="4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CCA25B5" w14:textId="77777777" w:rsidR="008A791E" w:rsidRDefault="008A791E" w:rsidP="008A791E">
            <w:pPr>
              <w:jc w:val="center"/>
              <w:rPr>
                <w:rFonts w:eastAsia="Times New Roman" w:cs="Times New Roman"/>
                <w:szCs w:val="24"/>
              </w:rPr>
            </w:pPr>
          </w:p>
          <w:p w14:paraId="7215827E" w14:textId="77777777" w:rsidR="008A791E" w:rsidRDefault="008A791E" w:rsidP="008A791E">
            <w:pPr>
              <w:rPr>
                <w:rFonts w:eastAsia="Times New Roman" w:cs="Times New Roman"/>
                <w:szCs w:val="24"/>
              </w:rPr>
            </w:pPr>
          </w:p>
          <w:p w14:paraId="3E3C11C9" w14:textId="77777777" w:rsidR="008A791E" w:rsidRDefault="008A791E" w:rsidP="008A791E">
            <w:pPr>
              <w:jc w:val="center"/>
              <w:rPr>
                <w:rFonts w:eastAsia="Times New Roman" w:cs="Times New Roman"/>
                <w:szCs w:val="24"/>
              </w:rPr>
            </w:pPr>
          </w:p>
          <w:p w14:paraId="21832928"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8B751A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FEE5CB" w14:textId="77777777" w:rsidR="008A791E" w:rsidRDefault="008A791E" w:rsidP="008A791E">
            <w:pPr>
              <w:jc w:val="center"/>
              <w:rPr>
                <w:rFonts w:eastAsia="Times New Roman" w:cs="Times New Roman"/>
                <w:szCs w:val="24"/>
              </w:rPr>
            </w:pPr>
          </w:p>
          <w:p w14:paraId="08C2A1D3" w14:textId="77777777" w:rsidR="008A791E" w:rsidRDefault="008A791E" w:rsidP="008A791E">
            <w:pPr>
              <w:jc w:val="center"/>
              <w:rPr>
                <w:rFonts w:eastAsia="Times New Roman" w:cs="Times New Roman"/>
                <w:szCs w:val="24"/>
              </w:rPr>
            </w:pPr>
          </w:p>
          <w:p w14:paraId="2DC6BF8B" w14:textId="77777777" w:rsidR="008A791E" w:rsidRDefault="008A791E" w:rsidP="008A791E">
            <w:pPr>
              <w:jc w:val="center"/>
              <w:rPr>
                <w:rFonts w:eastAsia="Times New Roman" w:cs="Times New Roman"/>
                <w:szCs w:val="24"/>
              </w:rPr>
            </w:pPr>
          </w:p>
          <w:p w14:paraId="3CAF118F" w14:textId="77777777" w:rsidR="008A791E" w:rsidRDefault="008A791E" w:rsidP="008A791E">
            <w:pPr>
              <w:jc w:val="center"/>
              <w:rPr>
                <w:rFonts w:eastAsia="Times New Roman" w:cs="Times New Roman"/>
                <w:szCs w:val="24"/>
              </w:rPr>
            </w:pPr>
          </w:p>
          <w:p w14:paraId="2341818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312E512"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26EAB2E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14DD9605" w14:textId="77777777" w:rsidR="008A791E" w:rsidRDefault="008A791E" w:rsidP="008A791E">
            <w:pPr>
              <w:rPr>
                <w:rFonts w:eastAsia="Times New Roman" w:cs="Times New Roman"/>
                <w:b/>
                <w:szCs w:val="24"/>
              </w:rPr>
            </w:pPr>
            <w:r>
              <w:rPr>
                <w:rFonts w:eastAsia="Times New Roman" w:cs="Times New Roman"/>
                <w:b/>
                <w:szCs w:val="24"/>
              </w:rPr>
              <w:t>Actividades:</w:t>
            </w:r>
          </w:p>
          <w:p w14:paraId="13D0F25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Escribir/generar código.</w:t>
            </w:r>
          </w:p>
          <w:p w14:paraId="51EDDA1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Diccionario de funciones o módulos.</w:t>
            </w:r>
          </w:p>
          <w:p w14:paraId="2CD52A3B"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8C1ECE8" w14:textId="77777777" w:rsidR="008A791E" w:rsidRDefault="008A791E" w:rsidP="005C4E38">
            <w:pPr>
              <w:numPr>
                <w:ilvl w:val="0"/>
                <w:numId w:val="28"/>
              </w:numPr>
              <w:spacing w:line="276" w:lineRule="auto"/>
              <w:rPr>
                <w:rFonts w:eastAsia="Times New Roman" w:cs="Times New Roman"/>
                <w:szCs w:val="24"/>
              </w:rPr>
            </w:pPr>
            <w:r>
              <w:rPr>
                <w:rFonts w:eastAsia="Times New Roman" w:cs="Times New Roman"/>
                <w:szCs w:val="24"/>
              </w:rPr>
              <w:t>Realizar pruebas de aceptación del usuario.</w:t>
            </w:r>
          </w:p>
          <w:p w14:paraId="12AA4119" w14:textId="77777777" w:rsidR="008A791E" w:rsidRDefault="008A791E" w:rsidP="005C4E38">
            <w:pPr>
              <w:numPr>
                <w:ilvl w:val="0"/>
                <w:numId w:val="6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28901421" w14:textId="77777777" w:rsidR="008A791E" w:rsidRDefault="008A791E" w:rsidP="008A791E">
            <w:pPr>
              <w:jc w:val="center"/>
              <w:rPr>
                <w:rFonts w:eastAsia="Times New Roman" w:cs="Times New Roman"/>
                <w:szCs w:val="24"/>
              </w:rPr>
            </w:pPr>
          </w:p>
          <w:p w14:paraId="3A610ABC" w14:textId="77777777" w:rsidR="008A791E" w:rsidRDefault="008A791E" w:rsidP="008A791E">
            <w:pPr>
              <w:rPr>
                <w:rFonts w:eastAsia="Times New Roman" w:cs="Times New Roman"/>
                <w:szCs w:val="24"/>
              </w:rPr>
            </w:pPr>
          </w:p>
          <w:p w14:paraId="37E5927C" w14:textId="77777777" w:rsidR="008A791E" w:rsidRDefault="008A791E" w:rsidP="008A791E">
            <w:pPr>
              <w:rPr>
                <w:rFonts w:eastAsia="Times New Roman" w:cs="Times New Roman"/>
                <w:szCs w:val="24"/>
              </w:rPr>
            </w:pPr>
          </w:p>
          <w:p w14:paraId="7D315DC2" w14:textId="77777777" w:rsidR="008A791E" w:rsidRDefault="008A791E" w:rsidP="008A791E">
            <w:pPr>
              <w:jc w:val="center"/>
              <w:rPr>
                <w:rFonts w:eastAsia="Times New Roman" w:cs="Times New Roman"/>
                <w:szCs w:val="24"/>
              </w:rPr>
            </w:pPr>
          </w:p>
          <w:p w14:paraId="69E6DCF3"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0BC586A3" w14:textId="77777777" w:rsidR="008A791E" w:rsidRDefault="008A791E" w:rsidP="008A791E">
      <w:pPr>
        <w:rPr>
          <w:rFonts w:eastAsia="Times New Roman" w:cs="Times New Roman"/>
          <w:b/>
          <w:szCs w:val="24"/>
        </w:rPr>
      </w:pPr>
    </w:p>
    <w:p w14:paraId="33CAC972" w14:textId="77777777" w:rsidR="008A791E" w:rsidRDefault="008A791E" w:rsidP="008A791E">
      <w:pPr>
        <w:rPr>
          <w:rFonts w:eastAsia="Times New Roman" w:cs="Times New Roman"/>
          <w:b/>
          <w:szCs w:val="24"/>
        </w:rPr>
      </w:pPr>
      <w:r>
        <w:rPr>
          <w:rFonts w:eastAsia="Times New Roman" w:cs="Times New Roman"/>
          <w:b/>
          <w:szCs w:val="24"/>
        </w:rPr>
        <w:t>Caso de uso #01</w:t>
      </w:r>
    </w:p>
    <w:p w14:paraId="3E778E80" w14:textId="7C27AAF3" w:rsidR="008A791E" w:rsidRDefault="008A791E" w:rsidP="00CB31F8">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8D97CB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29EDE"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B5605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3EFF6A"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9CDC669"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92784F" w14:textId="77777777" w:rsidR="008A791E" w:rsidRDefault="008A791E" w:rsidP="008A791E">
            <w:pPr>
              <w:jc w:val="center"/>
              <w:rPr>
                <w:rFonts w:eastAsia="Times New Roman" w:cs="Times New Roman"/>
                <w:szCs w:val="24"/>
              </w:rPr>
            </w:pPr>
          </w:p>
          <w:p w14:paraId="401E43E5" w14:textId="77777777" w:rsidR="008A791E" w:rsidRDefault="008A791E" w:rsidP="008A791E">
            <w:pPr>
              <w:jc w:val="center"/>
              <w:rPr>
                <w:rFonts w:eastAsia="Times New Roman" w:cs="Times New Roman"/>
                <w:szCs w:val="24"/>
              </w:rPr>
            </w:pPr>
          </w:p>
          <w:p w14:paraId="641F6FD2" w14:textId="77777777" w:rsidR="008A791E" w:rsidRDefault="008A791E" w:rsidP="008A791E">
            <w:pPr>
              <w:jc w:val="center"/>
              <w:rPr>
                <w:rFonts w:eastAsia="Times New Roman" w:cs="Times New Roman"/>
                <w:szCs w:val="24"/>
              </w:rPr>
            </w:pPr>
          </w:p>
          <w:p w14:paraId="2511BE0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4B309BA"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388E47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45B24090" w14:textId="77777777" w:rsidR="008A791E" w:rsidRDefault="008A791E" w:rsidP="008A791E">
            <w:pPr>
              <w:rPr>
                <w:rFonts w:eastAsia="Times New Roman" w:cs="Times New Roman"/>
                <w:szCs w:val="24"/>
              </w:rPr>
            </w:pPr>
            <w:r>
              <w:rPr>
                <w:rFonts w:eastAsia="Times New Roman" w:cs="Times New Roman"/>
                <w:b/>
                <w:szCs w:val="24"/>
              </w:rPr>
              <w:t>Actividades:</w:t>
            </w:r>
          </w:p>
          <w:p w14:paraId="6263B425" w14:textId="77777777" w:rsidR="008A791E" w:rsidRDefault="008A791E" w:rsidP="005C4E38">
            <w:pPr>
              <w:numPr>
                <w:ilvl w:val="0"/>
                <w:numId w:val="93"/>
              </w:numPr>
              <w:spacing w:line="276" w:lineRule="auto"/>
              <w:rPr>
                <w:rFonts w:eastAsia="Times New Roman" w:cs="Times New Roman"/>
                <w:szCs w:val="24"/>
              </w:rPr>
            </w:pPr>
            <w:r>
              <w:rPr>
                <w:rFonts w:eastAsia="Times New Roman" w:cs="Times New Roman"/>
                <w:szCs w:val="24"/>
              </w:rPr>
              <w:t>Realizar el prototipado (diseño de la interfaz).</w:t>
            </w:r>
          </w:p>
          <w:p w14:paraId="2602D57F" w14:textId="77777777" w:rsidR="008A791E" w:rsidRDefault="008A791E" w:rsidP="005C4E38">
            <w:pPr>
              <w:numPr>
                <w:ilvl w:val="0"/>
                <w:numId w:val="44"/>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5C52BBF" w14:textId="77777777" w:rsidR="008A791E" w:rsidRDefault="008A791E" w:rsidP="008A791E">
            <w:pPr>
              <w:jc w:val="center"/>
              <w:rPr>
                <w:rFonts w:eastAsia="Times New Roman" w:cs="Times New Roman"/>
                <w:szCs w:val="24"/>
              </w:rPr>
            </w:pPr>
          </w:p>
          <w:p w14:paraId="082C2A96" w14:textId="77777777" w:rsidR="008A791E" w:rsidRDefault="008A791E" w:rsidP="008A791E">
            <w:pPr>
              <w:jc w:val="center"/>
              <w:rPr>
                <w:rFonts w:eastAsia="Times New Roman" w:cs="Times New Roman"/>
                <w:szCs w:val="24"/>
              </w:rPr>
            </w:pPr>
          </w:p>
          <w:p w14:paraId="216A7B0F" w14:textId="77777777" w:rsidR="008A791E" w:rsidRDefault="008A791E" w:rsidP="008A791E">
            <w:pPr>
              <w:jc w:val="center"/>
              <w:rPr>
                <w:rFonts w:eastAsia="Times New Roman" w:cs="Times New Roman"/>
                <w:szCs w:val="24"/>
              </w:rPr>
            </w:pPr>
          </w:p>
          <w:p w14:paraId="0CFFBBA1"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23297201"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418973" w14:textId="77777777" w:rsidR="008A791E" w:rsidRDefault="008A791E" w:rsidP="008A791E">
            <w:pPr>
              <w:jc w:val="center"/>
              <w:rPr>
                <w:rFonts w:eastAsia="Times New Roman" w:cs="Times New Roman"/>
                <w:szCs w:val="24"/>
              </w:rPr>
            </w:pPr>
          </w:p>
          <w:p w14:paraId="4B4302C7" w14:textId="77777777" w:rsidR="008A791E" w:rsidRDefault="008A791E" w:rsidP="008A791E">
            <w:pPr>
              <w:jc w:val="center"/>
              <w:rPr>
                <w:rFonts w:eastAsia="Times New Roman" w:cs="Times New Roman"/>
                <w:szCs w:val="24"/>
              </w:rPr>
            </w:pPr>
          </w:p>
          <w:p w14:paraId="64CE6BD3" w14:textId="77777777" w:rsidR="008A791E" w:rsidRDefault="008A791E" w:rsidP="008A791E">
            <w:pPr>
              <w:jc w:val="center"/>
              <w:rPr>
                <w:rFonts w:eastAsia="Times New Roman" w:cs="Times New Roman"/>
                <w:szCs w:val="24"/>
              </w:rPr>
            </w:pPr>
          </w:p>
          <w:p w14:paraId="5E0B6E31"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78F4742"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EAD99A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4ED4E7F" w14:textId="77777777" w:rsidR="008A791E" w:rsidRDefault="008A791E" w:rsidP="008A791E">
            <w:pPr>
              <w:rPr>
                <w:rFonts w:eastAsia="Times New Roman" w:cs="Times New Roman"/>
                <w:szCs w:val="24"/>
              </w:rPr>
            </w:pPr>
            <w:r>
              <w:rPr>
                <w:rFonts w:eastAsia="Times New Roman" w:cs="Times New Roman"/>
                <w:b/>
                <w:szCs w:val="24"/>
              </w:rPr>
              <w:t>Actividades:</w:t>
            </w:r>
          </w:p>
          <w:p w14:paraId="4EE9575F"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clases.</w:t>
            </w:r>
          </w:p>
          <w:p w14:paraId="68C9AD74" w14:textId="77777777" w:rsidR="008A791E" w:rsidRDefault="008A791E" w:rsidP="005C4E38">
            <w:pPr>
              <w:numPr>
                <w:ilvl w:val="0"/>
                <w:numId w:val="70"/>
              </w:numPr>
              <w:spacing w:line="276" w:lineRule="auto"/>
              <w:rPr>
                <w:rFonts w:eastAsia="Times New Roman" w:cs="Times New Roman"/>
                <w:szCs w:val="24"/>
              </w:rPr>
            </w:pPr>
            <w:r>
              <w:rPr>
                <w:rFonts w:eastAsia="Times New Roman" w:cs="Times New Roman"/>
                <w:szCs w:val="24"/>
              </w:rPr>
              <w:t>Diagrama de secuencia.</w:t>
            </w:r>
          </w:p>
          <w:p w14:paraId="1C102218" w14:textId="77777777" w:rsidR="008A791E" w:rsidRDefault="008A791E" w:rsidP="005C4E38">
            <w:pPr>
              <w:numPr>
                <w:ilvl w:val="0"/>
                <w:numId w:val="33"/>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1F8BC39" w14:textId="77777777" w:rsidR="008A791E" w:rsidRDefault="008A791E" w:rsidP="008A791E">
            <w:pPr>
              <w:jc w:val="center"/>
              <w:rPr>
                <w:rFonts w:eastAsia="Times New Roman" w:cs="Times New Roman"/>
                <w:szCs w:val="24"/>
              </w:rPr>
            </w:pPr>
          </w:p>
          <w:p w14:paraId="2E59B7D1" w14:textId="77777777" w:rsidR="008A791E" w:rsidRDefault="008A791E" w:rsidP="008A791E">
            <w:pPr>
              <w:jc w:val="center"/>
              <w:rPr>
                <w:rFonts w:eastAsia="Times New Roman" w:cs="Times New Roman"/>
                <w:szCs w:val="24"/>
              </w:rPr>
            </w:pPr>
          </w:p>
          <w:p w14:paraId="42ED8FFD" w14:textId="77777777" w:rsidR="008A791E" w:rsidRDefault="008A791E" w:rsidP="008A791E">
            <w:pPr>
              <w:rPr>
                <w:rFonts w:eastAsia="Times New Roman" w:cs="Times New Roman"/>
                <w:szCs w:val="24"/>
              </w:rPr>
            </w:pPr>
          </w:p>
          <w:p w14:paraId="2EB9A631"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51DB8B8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75FCA" w14:textId="77777777" w:rsidR="008A791E" w:rsidRDefault="008A791E" w:rsidP="008A791E">
            <w:pPr>
              <w:jc w:val="center"/>
              <w:rPr>
                <w:rFonts w:eastAsia="Times New Roman" w:cs="Times New Roman"/>
                <w:szCs w:val="24"/>
              </w:rPr>
            </w:pPr>
          </w:p>
          <w:p w14:paraId="1DF2908B" w14:textId="77777777" w:rsidR="008A791E" w:rsidRDefault="008A791E" w:rsidP="008A791E">
            <w:pPr>
              <w:jc w:val="center"/>
              <w:rPr>
                <w:rFonts w:eastAsia="Times New Roman" w:cs="Times New Roman"/>
                <w:szCs w:val="24"/>
              </w:rPr>
            </w:pPr>
          </w:p>
          <w:p w14:paraId="7D9FD4E5" w14:textId="77777777" w:rsidR="008A791E" w:rsidRDefault="008A791E" w:rsidP="008A791E">
            <w:pPr>
              <w:jc w:val="center"/>
              <w:rPr>
                <w:rFonts w:eastAsia="Times New Roman" w:cs="Times New Roman"/>
                <w:szCs w:val="24"/>
              </w:rPr>
            </w:pPr>
          </w:p>
          <w:p w14:paraId="77B7626E" w14:textId="77777777" w:rsidR="008A791E" w:rsidRDefault="008A791E" w:rsidP="008A791E">
            <w:pPr>
              <w:jc w:val="center"/>
              <w:rPr>
                <w:rFonts w:eastAsia="Times New Roman" w:cs="Times New Roman"/>
                <w:szCs w:val="24"/>
              </w:rPr>
            </w:pPr>
          </w:p>
          <w:p w14:paraId="5147FEEF" w14:textId="77777777" w:rsidR="008A791E" w:rsidRDefault="008A791E" w:rsidP="008A791E">
            <w:pPr>
              <w:jc w:val="center"/>
              <w:rPr>
                <w:rFonts w:eastAsia="Times New Roman" w:cs="Times New Roman"/>
                <w:szCs w:val="24"/>
              </w:rPr>
            </w:pPr>
          </w:p>
          <w:p w14:paraId="520C0318"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1DF9B9E" w14:textId="77777777" w:rsidR="008A791E" w:rsidRDefault="008A791E" w:rsidP="008A791E">
            <w:pPr>
              <w:rPr>
                <w:rFonts w:eastAsia="Times New Roman" w:cs="Times New Roman"/>
                <w:szCs w:val="24"/>
              </w:rPr>
            </w:pPr>
            <w:r>
              <w:rPr>
                <w:rFonts w:eastAsia="Times New Roman" w:cs="Times New Roman"/>
                <w:b/>
                <w:szCs w:val="24"/>
              </w:rPr>
              <w:t>Fase 3: Implementación</w:t>
            </w:r>
          </w:p>
          <w:p w14:paraId="6A61C5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Codificación y creación del software.</w:t>
            </w:r>
          </w:p>
          <w:p w14:paraId="43E0D0CD" w14:textId="77777777" w:rsidR="008A791E" w:rsidRDefault="008A791E" w:rsidP="008A791E">
            <w:pPr>
              <w:rPr>
                <w:rFonts w:eastAsia="Times New Roman" w:cs="Times New Roman"/>
                <w:b/>
                <w:szCs w:val="24"/>
              </w:rPr>
            </w:pPr>
            <w:r>
              <w:rPr>
                <w:rFonts w:eastAsia="Times New Roman" w:cs="Times New Roman"/>
                <w:b/>
                <w:szCs w:val="24"/>
              </w:rPr>
              <w:t>Actividades:</w:t>
            </w:r>
          </w:p>
          <w:p w14:paraId="22B72443"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Escribir/generar código.</w:t>
            </w:r>
          </w:p>
          <w:p w14:paraId="66F6E55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Diccionario de funciones o módulos.</w:t>
            </w:r>
          </w:p>
          <w:p w14:paraId="28CA4ED8"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743F8C6F" w14:textId="77777777" w:rsidR="008A791E" w:rsidRDefault="008A791E" w:rsidP="005C4E38">
            <w:pPr>
              <w:numPr>
                <w:ilvl w:val="0"/>
                <w:numId w:val="54"/>
              </w:numPr>
              <w:spacing w:line="276" w:lineRule="auto"/>
              <w:rPr>
                <w:rFonts w:eastAsia="Times New Roman" w:cs="Times New Roman"/>
                <w:szCs w:val="24"/>
              </w:rPr>
            </w:pPr>
            <w:r>
              <w:rPr>
                <w:rFonts w:eastAsia="Times New Roman" w:cs="Times New Roman"/>
                <w:szCs w:val="24"/>
              </w:rPr>
              <w:t>Realizar pruebas de aceptación del usuario.</w:t>
            </w:r>
          </w:p>
          <w:p w14:paraId="44FB619B" w14:textId="77777777" w:rsidR="008A791E" w:rsidRDefault="008A791E" w:rsidP="005C4E38">
            <w:pPr>
              <w:numPr>
                <w:ilvl w:val="0"/>
                <w:numId w:val="103"/>
              </w:numPr>
              <w:spacing w:line="276" w:lineRule="auto"/>
              <w:rPr>
                <w:rFonts w:eastAsia="Times New Roman" w:cs="Times New Roman"/>
                <w:szCs w:val="24"/>
              </w:rPr>
            </w:pPr>
            <w:r>
              <w:rPr>
                <w:rFonts w:eastAsia="Times New Roman" w:cs="Times New Roman"/>
                <w:szCs w:val="24"/>
              </w:rPr>
              <w:lastRenderedPageBreak/>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ADC44B5" w14:textId="77777777" w:rsidR="008A791E" w:rsidRDefault="008A791E" w:rsidP="008A791E">
            <w:pPr>
              <w:jc w:val="center"/>
              <w:rPr>
                <w:rFonts w:eastAsia="Times New Roman" w:cs="Times New Roman"/>
                <w:szCs w:val="24"/>
              </w:rPr>
            </w:pPr>
          </w:p>
          <w:p w14:paraId="6F44C5F1" w14:textId="77777777" w:rsidR="008A791E" w:rsidRDefault="008A791E" w:rsidP="008A791E">
            <w:pPr>
              <w:jc w:val="center"/>
              <w:rPr>
                <w:rFonts w:eastAsia="Times New Roman" w:cs="Times New Roman"/>
                <w:szCs w:val="24"/>
              </w:rPr>
            </w:pPr>
          </w:p>
          <w:p w14:paraId="3C6AA7DC" w14:textId="77777777" w:rsidR="008A791E" w:rsidRDefault="008A791E" w:rsidP="008A791E">
            <w:pPr>
              <w:rPr>
                <w:rFonts w:eastAsia="Times New Roman" w:cs="Times New Roman"/>
                <w:szCs w:val="24"/>
              </w:rPr>
            </w:pPr>
          </w:p>
          <w:p w14:paraId="62B67FC2" w14:textId="77777777" w:rsidR="008A791E" w:rsidRDefault="008A791E" w:rsidP="008A791E">
            <w:pPr>
              <w:jc w:val="center"/>
              <w:rPr>
                <w:rFonts w:eastAsia="Times New Roman" w:cs="Times New Roman"/>
                <w:szCs w:val="24"/>
              </w:rPr>
            </w:pPr>
          </w:p>
          <w:p w14:paraId="0E501158" w14:textId="77777777" w:rsidR="008A791E" w:rsidRDefault="008A791E" w:rsidP="008A791E">
            <w:pPr>
              <w:jc w:val="center"/>
              <w:rPr>
                <w:rFonts w:eastAsia="Times New Roman" w:cs="Times New Roman"/>
                <w:szCs w:val="24"/>
              </w:rPr>
            </w:pPr>
          </w:p>
          <w:p w14:paraId="30B6049B" w14:textId="77777777" w:rsidR="008A791E" w:rsidRDefault="008A791E" w:rsidP="008A791E">
            <w:pPr>
              <w:jc w:val="center"/>
              <w:rPr>
                <w:rFonts w:eastAsia="Times New Roman" w:cs="Times New Roman"/>
                <w:szCs w:val="24"/>
              </w:rPr>
            </w:pPr>
            <w:r>
              <w:rPr>
                <w:rFonts w:eastAsia="Times New Roman" w:cs="Times New Roman"/>
                <w:szCs w:val="24"/>
              </w:rPr>
              <w:t>27</w:t>
            </w:r>
          </w:p>
        </w:tc>
      </w:tr>
    </w:tbl>
    <w:p w14:paraId="6E8445A8" w14:textId="77777777" w:rsidR="008A791E" w:rsidRDefault="008A791E" w:rsidP="008A791E">
      <w:pPr>
        <w:rPr>
          <w:rFonts w:eastAsia="Times New Roman" w:cs="Times New Roman"/>
          <w:b/>
          <w:szCs w:val="24"/>
        </w:rPr>
      </w:pPr>
    </w:p>
    <w:p w14:paraId="63711DCA"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0590AD9F"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23EF7EC2" w14:textId="18D61DB9" w:rsidR="008A791E" w:rsidRDefault="008A791E" w:rsidP="00CB31F8">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2F14D0E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E9B5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F926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525F09"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64B3D5C0"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CA0339F" w14:textId="77777777" w:rsidR="008A791E" w:rsidRDefault="008A791E" w:rsidP="008A791E">
            <w:pPr>
              <w:jc w:val="center"/>
              <w:rPr>
                <w:rFonts w:eastAsia="Times New Roman" w:cs="Times New Roman"/>
                <w:szCs w:val="24"/>
              </w:rPr>
            </w:pPr>
          </w:p>
          <w:p w14:paraId="38E92996" w14:textId="77777777" w:rsidR="008A791E" w:rsidRDefault="008A791E" w:rsidP="008A791E">
            <w:pPr>
              <w:jc w:val="center"/>
              <w:rPr>
                <w:rFonts w:eastAsia="Times New Roman" w:cs="Times New Roman"/>
                <w:szCs w:val="24"/>
              </w:rPr>
            </w:pPr>
          </w:p>
          <w:p w14:paraId="63ED3CA0" w14:textId="77777777" w:rsidR="008A791E" w:rsidRDefault="008A791E" w:rsidP="008A791E">
            <w:pPr>
              <w:jc w:val="center"/>
              <w:rPr>
                <w:rFonts w:eastAsia="Times New Roman" w:cs="Times New Roman"/>
                <w:szCs w:val="24"/>
              </w:rPr>
            </w:pPr>
          </w:p>
          <w:p w14:paraId="1F3BBDDD"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1EF84C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CC68B2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17D65455" w14:textId="77777777" w:rsidR="008A791E" w:rsidRDefault="008A791E" w:rsidP="008A791E">
            <w:pPr>
              <w:rPr>
                <w:rFonts w:eastAsia="Times New Roman" w:cs="Times New Roman"/>
                <w:szCs w:val="24"/>
              </w:rPr>
            </w:pPr>
            <w:r>
              <w:rPr>
                <w:rFonts w:eastAsia="Times New Roman" w:cs="Times New Roman"/>
                <w:b/>
                <w:szCs w:val="24"/>
              </w:rPr>
              <w:t>Actividades:</w:t>
            </w:r>
          </w:p>
          <w:p w14:paraId="146DF4A8" w14:textId="77777777" w:rsidR="008A791E" w:rsidRDefault="008A791E" w:rsidP="005C4E38">
            <w:pPr>
              <w:numPr>
                <w:ilvl w:val="0"/>
                <w:numId w:val="34"/>
              </w:numPr>
              <w:spacing w:line="276" w:lineRule="auto"/>
              <w:rPr>
                <w:rFonts w:eastAsia="Times New Roman" w:cs="Times New Roman"/>
                <w:szCs w:val="24"/>
              </w:rPr>
            </w:pPr>
            <w:r>
              <w:rPr>
                <w:rFonts w:eastAsia="Times New Roman" w:cs="Times New Roman"/>
                <w:szCs w:val="24"/>
              </w:rPr>
              <w:t>Realizar el prototipado (diseño de la interfaz).</w:t>
            </w:r>
          </w:p>
          <w:p w14:paraId="594F9836" w14:textId="77777777" w:rsidR="008A791E" w:rsidRDefault="008A791E" w:rsidP="005C4E38">
            <w:pPr>
              <w:numPr>
                <w:ilvl w:val="0"/>
                <w:numId w:val="38"/>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5D8F3EE2" w14:textId="77777777" w:rsidR="008A791E" w:rsidRDefault="008A791E" w:rsidP="008A791E">
            <w:pPr>
              <w:jc w:val="center"/>
              <w:rPr>
                <w:rFonts w:eastAsia="Times New Roman" w:cs="Times New Roman"/>
                <w:szCs w:val="24"/>
              </w:rPr>
            </w:pPr>
          </w:p>
          <w:p w14:paraId="5B6C5A30" w14:textId="77777777" w:rsidR="008A791E" w:rsidRDefault="008A791E" w:rsidP="008A791E">
            <w:pPr>
              <w:jc w:val="center"/>
              <w:rPr>
                <w:rFonts w:eastAsia="Times New Roman" w:cs="Times New Roman"/>
                <w:szCs w:val="24"/>
              </w:rPr>
            </w:pPr>
          </w:p>
          <w:p w14:paraId="66CCC777" w14:textId="77777777" w:rsidR="008A791E" w:rsidRDefault="008A791E" w:rsidP="008A791E">
            <w:pPr>
              <w:jc w:val="center"/>
              <w:rPr>
                <w:rFonts w:eastAsia="Times New Roman" w:cs="Times New Roman"/>
                <w:szCs w:val="24"/>
              </w:rPr>
            </w:pPr>
          </w:p>
          <w:p w14:paraId="590D0CE0"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104EBF59"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1C0190" w14:textId="77777777" w:rsidR="008A791E" w:rsidRDefault="008A791E" w:rsidP="008A791E">
            <w:pPr>
              <w:jc w:val="center"/>
              <w:rPr>
                <w:rFonts w:eastAsia="Times New Roman" w:cs="Times New Roman"/>
                <w:szCs w:val="24"/>
              </w:rPr>
            </w:pPr>
          </w:p>
          <w:p w14:paraId="6774D0D8" w14:textId="77777777" w:rsidR="008A791E" w:rsidRDefault="008A791E" w:rsidP="008A791E">
            <w:pPr>
              <w:jc w:val="center"/>
              <w:rPr>
                <w:rFonts w:eastAsia="Times New Roman" w:cs="Times New Roman"/>
                <w:szCs w:val="24"/>
              </w:rPr>
            </w:pPr>
          </w:p>
          <w:p w14:paraId="077CDF04" w14:textId="77777777" w:rsidR="008A791E" w:rsidRDefault="008A791E" w:rsidP="008A791E">
            <w:pPr>
              <w:jc w:val="center"/>
              <w:rPr>
                <w:rFonts w:eastAsia="Times New Roman" w:cs="Times New Roman"/>
                <w:szCs w:val="24"/>
              </w:rPr>
            </w:pPr>
          </w:p>
          <w:p w14:paraId="5C84492F"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9F87AC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C8ACA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638A88FF" w14:textId="77777777" w:rsidR="008A791E" w:rsidRDefault="008A791E" w:rsidP="008A791E">
            <w:pPr>
              <w:rPr>
                <w:rFonts w:eastAsia="Times New Roman" w:cs="Times New Roman"/>
                <w:szCs w:val="24"/>
              </w:rPr>
            </w:pPr>
            <w:r>
              <w:rPr>
                <w:rFonts w:eastAsia="Times New Roman" w:cs="Times New Roman"/>
                <w:b/>
                <w:szCs w:val="24"/>
              </w:rPr>
              <w:t>Actividades:</w:t>
            </w:r>
          </w:p>
          <w:p w14:paraId="54B69ACB"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clases.</w:t>
            </w:r>
          </w:p>
          <w:p w14:paraId="7C5D36C2" w14:textId="77777777" w:rsidR="008A791E" w:rsidRDefault="008A791E" w:rsidP="005C4E38">
            <w:pPr>
              <w:numPr>
                <w:ilvl w:val="0"/>
                <w:numId w:val="120"/>
              </w:numPr>
              <w:spacing w:line="276" w:lineRule="auto"/>
              <w:rPr>
                <w:rFonts w:eastAsia="Times New Roman" w:cs="Times New Roman"/>
                <w:szCs w:val="24"/>
              </w:rPr>
            </w:pPr>
            <w:r>
              <w:rPr>
                <w:rFonts w:eastAsia="Times New Roman" w:cs="Times New Roman"/>
                <w:szCs w:val="24"/>
              </w:rPr>
              <w:t>Diagrama de secuencia.</w:t>
            </w:r>
          </w:p>
          <w:p w14:paraId="1F0AA897" w14:textId="77777777" w:rsidR="008A791E" w:rsidRDefault="008A791E" w:rsidP="005C4E38">
            <w:pPr>
              <w:numPr>
                <w:ilvl w:val="0"/>
                <w:numId w:val="56"/>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76F262EC" w14:textId="77777777" w:rsidR="008A791E" w:rsidRDefault="008A791E" w:rsidP="008A791E">
            <w:pPr>
              <w:jc w:val="center"/>
              <w:rPr>
                <w:rFonts w:eastAsia="Times New Roman" w:cs="Times New Roman"/>
                <w:szCs w:val="24"/>
              </w:rPr>
            </w:pPr>
          </w:p>
          <w:p w14:paraId="4BC9EF2B" w14:textId="77777777" w:rsidR="008A791E" w:rsidRDefault="008A791E" w:rsidP="008A791E">
            <w:pPr>
              <w:jc w:val="center"/>
              <w:rPr>
                <w:rFonts w:eastAsia="Times New Roman" w:cs="Times New Roman"/>
                <w:szCs w:val="24"/>
              </w:rPr>
            </w:pPr>
          </w:p>
          <w:p w14:paraId="1CE93325" w14:textId="77777777" w:rsidR="008A791E" w:rsidRDefault="008A791E" w:rsidP="008A791E">
            <w:pPr>
              <w:rPr>
                <w:rFonts w:eastAsia="Times New Roman" w:cs="Times New Roman"/>
                <w:szCs w:val="24"/>
              </w:rPr>
            </w:pPr>
          </w:p>
          <w:p w14:paraId="395BC2D9" w14:textId="77777777" w:rsidR="008A791E" w:rsidRDefault="008A791E" w:rsidP="008A791E">
            <w:pPr>
              <w:jc w:val="center"/>
              <w:rPr>
                <w:rFonts w:eastAsia="Times New Roman" w:cs="Times New Roman"/>
                <w:szCs w:val="24"/>
              </w:rPr>
            </w:pPr>
            <w:r>
              <w:rPr>
                <w:rFonts w:eastAsia="Times New Roman" w:cs="Times New Roman"/>
                <w:szCs w:val="24"/>
              </w:rPr>
              <w:t>3</w:t>
            </w:r>
          </w:p>
        </w:tc>
      </w:tr>
      <w:tr w:rsidR="008A791E" w14:paraId="105866F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0F7BDF" w14:textId="77777777" w:rsidR="008A791E" w:rsidRDefault="008A791E" w:rsidP="008A791E">
            <w:pPr>
              <w:jc w:val="center"/>
              <w:rPr>
                <w:rFonts w:eastAsia="Times New Roman" w:cs="Times New Roman"/>
                <w:szCs w:val="24"/>
              </w:rPr>
            </w:pPr>
          </w:p>
          <w:p w14:paraId="450FD8E0" w14:textId="77777777" w:rsidR="008A791E" w:rsidRDefault="008A791E" w:rsidP="008A791E">
            <w:pPr>
              <w:jc w:val="center"/>
              <w:rPr>
                <w:rFonts w:eastAsia="Times New Roman" w:cs="Times New Roman"/>
                <w:szCs w:val="24"/>
              </w:rPr>
            </w:pPr>
          </w:p>
          <w:p w14:paraId="0BFFF26E" w14:textId="77777777" w:rsidR="008A791E" w:rsidRDefault="008A791E" w:rsidP="008A791E">
            <w:pPr>
              <w:jc w:val="center"/>
              <w:rPr>
                <w:rFonts w:eastAsia="Times New Roman" w:cs="Times New Roman"/>
                <w:szCs w:val="24"/>
              </w:rPr>
            </w:pPr>
          </w:p>
          <w:p w14:paraId="75040C65" w14:textId="77777777" w:rsidR="008A791E" w:rsidRDefault="008A791E" w:rsidP="008A791E">
            <w:pPr>
              <w:jc w:val="center"/>
              <w:rPr>
                <w:rFonts w:eastAsia="Times New Roman" w:cs="Times New Roman"/>
                <w:szCs w:val="24"/>
              </w:rPr>
            </w:pPr>
          </w:p>
          <w:p w14:paraId="375C85DD" w14:textId="77777777" w:rsidR="008A791E" w:rsidRDefault="008A791E" w:rsidP="008A791E">
            <w:pPr>
              <w:jc w:val="center"/>
              <w:rPr>
                <w:rFonts w:eastAsia="Times New Roman" w:cs="Times New Roman"/>
                <w:szCs w:val="24"/>
              </w:rPr>
            </w:pPr>
          </w:p>
          <w:p w14:paraId="73883CD5"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4C92B781" w14:textId="77777777" w:rsidR="008A791E" w:rsidRDefault="008A791E" w:rsidP="008A791E">
            <w:pPr>
              <w:rPr>
                <w:rFonts w:eastAsia="Times New Roman" w:cs="Times New Roman"/>
                <w:szCs w:val="24"/>
              </w:rPr>
            </w:pPr>
            <w:r>
              <w:rPr>
                <w:rFonts w:eastAsia="Times New Roman" w:cs="Times New Roman"/>
                <w:b/>
                <w:szCs w:val="24"/>
              </w:rPr>
              <w:lastRenderedPageBreak/>
              <w:t>Fase 3: Implementación</w:t>
            </w:r>
          </w:p>
          <w:p w14:paraId="3396C11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Codificación y creación del software.</w:t>
            </w:r>
          </w:p>
          <w:p w14:paraId="397A07B7" w14:textId="77777777" w:rsidR="008A791E" w:rsidRDefault="008A791E" w:rsidP="008A791E">
            <w:pPr>
              <w:rPr>
                <w:rFonts w:eastAsia="Times New Roman" w:cs="Times New Roman"/>
                <w:b/>
                <w:szCs w:val="24"/>
              </w:rPr>
            </w:pPr>
            <w:r>
              <w:rPr>
                <w:rFonts w:eastAsia="Times New Roman" w:cs="Times New Roman"/>
                <w:b/>
                <w:szCs w:val="24"/>
              </w:rPr>
              <w:t>Actividades:</w:t>
            </w:r>
          </w:p>
          <w:p w14:paraId="1986BD1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Escribir/generar código.</w:t>
            </w:r>
          </w:p>
          <w:p w14:paraId="6110EB61"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Diccionario de funciones o módulos.</w:t>
            </w:r>
          </w:p>
          <w:p w14:paraId="6122C1C7"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0D70CB75" w14:textId="77777777" w:rsidR="008A791E" w:rsidRDefault="008A791E" w:rsidP="005C4E38">
            <w:pPr>
              <w:numPr>
                <w:ilvl w:val="0"/>
                <w:numId w:val="49"/>
              </w:numPr>
              <w:spacing w:line="276" w:lineRule="auto"/>
              <w:rPr>
                <w:rFonts w:eastAsia="Times New Roman" w:cs="Times New Roman"/>
                <w:szCs w:val="24"/>
              </w:rPr>
            </w:pPr>
            <w:r>
              <w:rPr>
                <w:rFonts w:eastAsia="Times New Roman" w:cs="Times New Roman"/>
                <w:szCs w:val="24"/>
              </w:rPr>
              <w:t>Realizar pruebas de aceptación del usuario.</w:t>
            </w:r>
          </w:p>
          <w:p w14:paraId="3B3A0B04" w14:textId="77777777" w:rsidR="008A791E" w:rsidRDefault="008A791E" w:rsidP="005C4E38">
            <w:pPr>
              <w:numPr>
                <w:ilvl w:val="0"/>
                <w:numId w:val="71"/>
              </w:numPr>
              <w:spacing w:line="276" w:lineRule="auto"/>
              <w:rPr>
                <w:rFonts w:eastAsia="Times New Roman" w:cs="Times New Roman"/>
                <w:szCs w:val="24"/>
              </w:rPr>
            </w:pPr>
            <w:r>
              <w:rPr>
                <w:rFonts w:eastAsia="Times New Roman" w:cs="Times New Roman"/>
                <w:szCs w:val="24"/>
              </w:rPr>
              <w:t>Documentar.</w:t>
            </w:r>
          </w:p>
        </w:tc>
        <w:tc>
          <w:tcPr>
            <w:tcW w:w="3380" w:type="dxa"/>
            <w:tcBorders>
              <w:bottom w:val="single" w:sz="8" w:space="0" w:color="000000"/>
              <w:right w:val="single" w:sz="8" w:space="0" w:color="000000"/>
            </w:tcBorders>
            <w:tcMar>
              <w:top w:w="100" w:type="dxa"/>
              <w:left w:w="100" w:type="dxa"/>
              <w:bottom w:w="100" w:type="dxa"/>
              <w:right w:w="100" w:type="dxa"/>
            </w:tcMar>
          </w:tcPr>
          <w:p w14:paraId="3CC5652E" w14:textId="77777777" w:rsidR="008A791E" w:rsidRDefault="008A791E" w:rsidP="008A791E">
            <w:pPr>
              <w:jc w:val="center"/>
              <w:rPr>
                <w:rFonts w:eastAsia="Times New Roman" w:cs="Times New Roman"/>
                <w:szCs w:val="24"/>
              </w:rPr>
            </w:pPr>
          </w:p>
          <w:p w14:paraId="7BC76F8C" w14:textId="77777777" w:rsidR="008A791E" w:rsidRDefault="008A791E" w:rsidP="008A791E">
            <w:pPr>
              <w:jc w:val="center"/>
              <w:rPr>
                <w:rFonts w:eastAsia="Times New Roman" w:cs="Times New Roman"/>
                <w:szCs w:val="24"/>
              </w:rPr>
            </w:pPr>
          </w:p>
          <w:p w14:paraId="2D0F45E5" w14:textId="77777777" w:rsidR="008A791E" w:rsidRDefault="008A791E" w:rsidP="008A791E">
            <w:pPr>
              <w:rPr>
                <w:rFonts w:eastAsia="Times New Roman" w:cs="Times New Roman"/>
                <w:szCs w:val="24"/>
              </w:rPr>
            </w:pPr>
          </w:p>
          <w:p w14:paraId="3DF93BBB" w14:textId="77777777" w:rsidR="008A791E" w:rsidRDefault="008A791E" w:rsidP="008A791E">
            <w:pPr>
              <w:jc w:val="center"/>
              <w:rPr>
                <w:rFonts w:eastAsia="Times New Roman" w:cs="Times New Roman"/>
                <w:szCs w:val="24"/>
              </w:rPr>
            </w:pPr>
          </w:p>
          <w:p w14:paraId="1D755119" w14:textId="77777777" w:rsidR="008A791E" w:rsidRDefault="008A791E" w:rsidP="008A791E">
            <w:pPr>
              <w:jc w:val="center"/>
              <w:rPr>
                <w:rFonts w:eastAsia="Times New Roman" w:cs="Times New Roman"/>
                <w:szCs w:val="24"/>
              </w:rPr>
            </w:pPr>
          </w:p>
          <w:p w14:paraId="38B4EF98" w14:textId="77777777" w:rsidR="008A791E" w:rsidRDefault="008A791E" w:rsidP="008A791E">
            <w:pPr>
              <w:jc w:val="center"/>
              <w:rPr>
                <w:rFonts w:eastAsia="Times New Roman" w:cs="Times New Roman"/>
                <w:szCs w:val="24"/>
              </w:rPr>
            </w:pPr>
            <w:r>
              <w:rPr>
                <w:rFonts w:eastAsia="Times New Roman" w:cs="Times New Roman"/>
                <w:szCs w:val="24"/>
              </w:rPr>
              <w:t>13</w:t>
            </w:r>
          </w:p>
        </w:tc>
      </w:tr>
    </w:tbl>
    <w:p w14:paraId="2A722BC1" w14:textId="77777777" w:rsidR="008A791E" w:rsidRDefault="008A791E" w:rsidP="008A791E">
      <w:pPr>
        <w:rPr>
          <w:rFonts w:eastAsia="Times New Roman" w:cs="Times New Roman"/>
          <w:b/>
          <w:szCs w:val="24"/>
        </w:rPr>
      </w:pPr>
    </w:p>
    <w:p w14:paraId="5DC56468" w14:textId="693EF5FB" w:rsidR="008A791E" w:rsidRDefault="008A791E" w:rsidP="00CB31F8">
      <w:pPr>
        <w:rPr>
          <w:rFonts w:eastAsia="Times New Roman" w:cs="Times New Roman"/>
          <w:b/>
          <w:szCs w:val="24"/>
        </w:rPr>
      </w:pPr>
      <w:r>
        <w:rPr>
          <w:rFonts w:eastAsia="Times New Roman" w:cs="Times New Roman"/>
          <w:b/>
          <w:szCs w:val="24"/>
        </w:rPr>
        <w:t>Entrega proporcionada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524"/>
        <w:gridCol w:w="3381"/>
      </w:tblGrid>
      <w:tr w:rsidR="008A791E" w14:paraId="2DA49C93"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78A9DE7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27C78E23"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524263B5" w14:textId="77777777" w:rsidTr="008A791E">
        <w:trPr>
          <w:trHeight w:val="520"/>
        </w:trPr>
        <w:tc>
          <w:tcPr>
            <w:tcW w:w="3030" w:type="dxa"/>
            <w:tcBorders>
              <w:bottom w:val="single" w:sz="8" w:space="0" w:color="000000"/>
              <w:right w:val="single" w:sz="8" w:space="0" w:color="000000"/>
            </w:tcBorders>
            <w:tcMar>
              <w:top w:w="100" w:type="dxa"/>
              <w:left w:w="100" w:type="dxa"/>
              <w:bottom w:w="100" w:type="dxa"/>
              <w:right w:w="100" w:type="dxa"/>
            </w:tcMar>
          </w:tcPr>
          <w:p w14:paraId="1F176E4C"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0EF2A9B" w14:textId="77777777" w:rsidR="008A791E" w:rsidRDefault="008A791E" w:rsidP="008A791E">
            <w:pPr>
              <w:jc w:val="center"/>
              <w:rPr>
                <w:rFonts w:eastAsia="Times New Roman" w:cs="Times New Roman"/>
                <w:szCs w:val="24"/>
              </w:rPr>
            </w:pPr>
          </w:p>
        </w:tc>
      </w:tr>
    </w:tbl>
    <w:p w14:paraId="57F80A11" w14:textId="77777777" w:rsidR="008A791E" w:rsidRDefault="008A791E" w:rsidP="008A791E">
      <w:pPr>
        <w:rPr>
          <w:rFonts w:eastAsia="Times New Roman" w:cs="Times New Roman"/>
          <w:b/>
          <w:szCs w:val="24"/>
        </w:rPr>
      </w:pPr>
    </w:p>
    <w:p w14:paraId="630D4F0B" w14:textId="02C5D2F2" w:rsidR="008A791E" w:rsidRPr="00706570" w:rsidRDefault="0060439E" w:rsidP="005774C0">
      <w:pPr>
        <w:rPr>
          <w:rFonts w:eastAsia="Times New Roman" w:cs="Times New Roman"/>
          <w:b/>
          <w:szCs w:val="24"/>
          <w:u w:val="single"/>
        </w:rPr>
      </w:pPr>
      <w:r w:rsidRPr="00706570">
        <w:rPr>
          <w:rFonts w:eastAsia="Times New Roman" w:cs="Times New Roman"/>
          <w:b/>
          <w:szCs w:val="24"/>
          <w:u w:val="single"/>
        </w:rPr>
        <w:t>Equipo</w:t>
      </w:r>
      <w:r w:rsidR="008A791E" w:rsidRPr="00706570">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29B62DEA"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4D0C3B9B"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5C328747" w14:textId="2F6F8BBB" w:rsidR="008A791E" w:rsidRDefault="008A791E" w:rsidP="00CB31F8">
      <w:pPr>
        <w:rPr>
          <w:rFonts w:eastAsia="Times New Roman" w:cs="Times New Roman"/>
          <w:b/>
          <w:szCs w:val="24"/>
        </w:rPr>
      </w:pPr>
      <w:r>
        <w:rPr>
          <w:rFonts w:eastAsia="Times New Roman" w:cs="Times New Roman"/>
          <w:b/>
          <w:szCs w:val="24"/>
        </w:rPr>
        <w:t>Nombre CU07: Crear ciudad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71F867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CA08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27774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E176131"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904717C"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1A567AA" w14:textId="77777777" w:rsidR="008A791E" w:rsidRDefault="008A791E" w:rsidP="008A791E">
            <w:pPr>
              <w:jc w:val="center"/>
              <w:rPr>
                <w:rFonts w:eastAsia="Times New Roman" w:cs="Times New Roman"/>
                <w:szCs w:val="24"/>
              </w:rPr>
            </w:pPr>
          </w:p>
          <w:p w14:paraId="2186CA4A" w14:textId="77777777" w:rsidR="008A791E" w:rsidRDefault="008A791E" w:rsidP="008A791E">
            <w:pPr>
              <w:jc w:val="center"/>
              <w:rPr>
                <w:rFonts w:eastAsia="Times New Roman" w:cs="Times New Roman"/>
                <w:szCs w:val="24"/>
              </w:rPr>
            </w:pPr>
          </w:p>
          <w:p w14:paraId="4B0B3114" w14:textId="77777777" w:rsidR="008A791E" w:rsidRDefault="008A791E" w:rsidP="008A791E">
            <w:pPr>
              <w:jc w:val="center"/>
              <w:rPr>
                <w:rFonts w:eastAsia="Times New Roman" w:cs="Times New Roman"/>
                <w:szCs w:val="24"/>
              </w:rPr>
            </w:pPr>
          </w:p>
          <w:p w14:paraId="0766AEF3" w14:textId="77777777" w:rsidR="008A791E" w:rsidRDefault="008A791E" w:rsidP="008A791E">
            <w:pPr>
              <w:jc w:val="center"/>
              <w:rPr>
                <w:rFonts w:eastAsia="Times New Roman" w:cs="Times New Roman"/>
                <w:szCs w:val="24"/>
              </w:rPr>
            </w:pPr>
          </w:p>
          <w:p w14:paraId="09525C39" w14:textId="77777777" w:rsidR="008A791E" w:rsidRDefault="008A791E" w:rsidP="008A791E">
            <w:pPr>
              <w:jc w:val="center"/>
              <w:rPr>
                <w:rFonts w:eastAsia="Times New Roman" w:cs="Times New Roman"/>
                <w:szCs w:val="24"/>
              </w:rPr>
            </w:pPr>
          </w:p>
          <w:p w14:paraId="37A8B62C"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E618A0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5EFA0D4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39DC66F6" w14:textId="77777777" w:rsidR="008A791E" w:rsidRDefault="008A791E" w:rsidP="008A791E">
            <w:pPr>
              <w:rPr>
                <w:rFonts w:eastAsia="Times New Roman" w:cs="Times New Roman"/>
                <w:b/>
                <w:szCs w:val="24"/>
              </w:rPr>
            </w:pPr>
            <w:r>
              <w:rPr>
                <w:rFonts w:eastAsia="Times New Roman" w:cs="Times New Roman"/>
                <w:b/>
                <w:szCs w:val="24"/>
              </w:rPr>
              <w:t>Actividades:</w:t>
            </w:r>
          </w:p>
          <w:p w14:paraId="5766C31B"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Diagramas de casos de uso.</w:t>
            </w:r>
          </w:p>
          <w:p w14:paraId="1C57D78D"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0F4EF8C" w14:textId="77777777" w:rsidR="008A791E" w:rsidRDefault="008A791E" w:rsidP="005C4E38">
            <w:pPr>
              <w:numPr>
                <w:ilvl w:val="0"/>
                <w:numId w:val="67"/>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96B7F4" w14:textId="77777777" w:rsidR="008A791E" w:rsidRDefault="008A791E" w:rsidP="008A791E">
            <w:pPr>
              <w:jc w:val="center"/>
              <w:rPr>
                <w:rFonts w:eastAsia="Times New Roman" w:cs="Times New Roman"/>
                <w:szCs w:val="24"/>
              </w:rPr>
            </w:pPr>
          </w:p>
          <w:p w14:paraId="541C13A2" w14:textId="77777777" w:rsidR="008A791E" w:rsidRDefault="008A791E" w:rsidP="008A791E">
            <w:pPr>
              <w:jc w:val="center"/>
              <w:rPr>
                <w:rFonts w:eastAsia="Times New Roman" w:cs="Times New Roman"/>
                <w:szCs w:val="24"/>
              </w:rPr>
            </w:pPr>
          </w:p>
          <w:p w14:paraId="542A21C4" w14:textId="77777777" w:rsidR="008A791E" w:rsidRDefault="008A791E" w:rsidP="008A791E">
            <w:pPr>
              <w:jc w:val="center"/>
              <w:rPr>
                <w:rFonts w:eastAsia="Times New Roman" w:cs="Times New Roman"/>
                <w:szCs w:val="24"/>
              </w:rPr>
            </w:pPr>
          </w:p>
          <w:p w14:paraId="6F5E35F7" w14:textId="77777777" w:rsidR="008A791E" w:rsidRDefault="008A791E" w:rsidP="008A791E">
            <w:pPr>
              <w:jc w:val="center"/>
              <w:rPr>
                <w:rFonts w:eastAsia="Times New Roman" w:cs="Times New Roman"/>
                <w:szCs w:val="24"/>
              </w:rPr>
            </w:pPr>
          </w:p>
          <w:p w14:paraId="0C4935CD" w14:textId="77777777" w:rsidR="008A791E" w:rsidRDefault="008A791E" w:rsidP="008A791E">
            <w:pPr>
              <w:jc w:val="center"/>
              <w:rPr>
                <w:rFonts w:eastAsia="Times New Roman" w:cs="Times New Roman"/>
                <w:szCs w:val="24"/>
              </w:rPr>
            </w:pPr>
          </w:p>
          <w:p w14:paraId="6FA1B0B1" w14:textId="77777777" w:rsidR="008A791E" w:rsidRDefault="008A791E" w:rsidP="008A791E">
            <w:pPr>
              <w:jc w:val="center"/>
              <w:rPr>
                <w:rFonts w:eastAsia="Times New Roman" w:cs="Times New Roman"/>
                <w:szCs w:val="24"/>
              </w:rPr>
            </w:pPr>
            <w:r>
              <w:rPr>
                <w:rFonts w:eastAsia="Times New Roman" w:cs="Times New Roman"/>
                <w:szCs w:val="24"/>
              </w:rPr>
              <w:t>9</w:t>
            </w:r>
          </w:p>
        </w:tc>
      </w:tr>
      <w:tr w:rsidR="008A791E" w14:paraId="5CDA871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26D34" w14:textId="77777777" w:rsidR="008A791E" w:rsidRDefault="008A791E" w:rsidP="008A791E">
            <w:pPr>
              <w:jc w:val="center"/>
              <w:rPr>
                <w:rFonts w:eastAsia="Times New Roman" w:cs="Times New Roman"/>
                <w:szCs w:val="24"/>
              </w:rPr>
            </w:pPr>
          </w:p>
          <w:p w14:paraId="68A41E7B" w14:textId="77777777" w:rsidR="008A791E" w:rsidRDefault="008A791E" w:rsidP="008A791E">
            <w:pPr>
              <w:jc w:val="center"/>
              <w:rPr>
                <w:rFonts w:eastAsia="Times New Roman" w:cs="Times New Roman"/>
                <w:szCs w:val="24"/>
              </w:rPr>
            </w:pPr>
          </w:p>
          <w:p w14:paraId="7B325688" w14:textId="77777777" w:rsidR="008A791E" w:rsidRDefault="008A791E" w:rsidP="008A791E">
            <w:pPr>
              <w:jc w:val="center"/>
              <w:rPr>
                <w:rFonts w:eastAsia="Times New Roman" w:cs="Times New Roman"/>
                <w:szCs w:val="24"/>
              </w:rPr>
            </w:pPr>
          </w:p>
          <w:p w14:paraId="552E974A" w14:textId="77777777" w:rsidR="008A791E" w:rsidRDefault="008A791E" w:rsidP="008A791E">
            <w:pPr>
              <w:jc w:val="center"/>
              <w:rPr>
                <w:rFonts w:eastAsia="Times New Roman" w:cs="Times New Roman"/>
                <w:szCs w:val="24"/>
              </w:rPr>
            </w:pPr>
          </w:p>
          <w:p w14:paraId="776EE3B2" w14:textId="77777777" w:rsidR="008A791E" w:rsidRDefault="008A791E" w:rsidP="008A791E">
            <w:pPr>
              <w:jc w:val="center"/>
              <w:rPr>
                <w:rFonts w:eastAsia="Times New Roman" w:cs="Times New Roman"/>
                <w:szCs w:val="24"/>
              </w:rPr>
            </w:pPr>
          </w:p>
          <w:p w14:paraId="7422207E" w14:textId="77777777" w:rsidR="008A791E" w:rsidRDefault="008A791E" w:rsidP="008A791E">
            <w:pPr>
              <w:jc w:val="center"/>
              <w:rPr>
                <w:rFonts w:eastAsia="Times New Roman" w:cs="Times New Roman"/>
                <w:szCs w:val="24"/>
              </w:rPr>
            </w:pPr>
          </w:p>
          <w:p w14:paraId="5C45734A" w14:textId="77777777" w:rsidR="008A791E" w:rsidRDefault="008A791E" w:rsidP="008A791E">
            <w:pPr>
              <w:jc w:val="center"/>
              <w:rPr>
                <w:rFonts w:eastAsia="Times New Roman" w:cs="Times New Roman"/>
                <w:szCs w:val="24"/>
              </w:rPr>
            </w:pPr>
          </w:p>
          <w:p w14:paraId="6F64BEEA" w14:textId="77777777" w:rsidR="008A791E" w:rsidRDefault="008A791E" w:rsidP="008A791E">
            <w:pPr>
              <w:jc w:val="center"/>
              <w:rPr>
                <w:rFonts w:eastAsia="Times New Roman" w:cs="Times New Roman"/>
                <w:szCs w:val="24"/>
              </w:rPr>
            </w:pPr>
          </w:p>
          <w:p w14:paraId="06FCF97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1FB17C8"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8CC2D6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BF752F1" w14:textId="77777777" w:rsidR="008A791E" w:rsidRDefault="008A791E" w:rsidP="008A791E">
            <w:pPr>
              <w:rPr>
                <w:rFonts w:eastAsia="Times New Roman" w:cs="Times New Roman"/>
                <w:b/>
                <w:szCs w:val="24"/>
              </w:rPr>
            </w:pPr>
            <w:r>
              <w:rPr>
                <w:rFonts w:eastAsia="Times New Roman" w:cs="Times New Roman"/>
                <w:b/>
                <w:szCs w:val="24"/>
              </w:rPr>
              <w:t>Actividades:</w:t>
            </w:r>
          </w:p>
          <w:p w14:paraId="7A359EB2"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Modelado de dominio.</w:t>
            </w:r>
          </w:p>
          <w:p w14:paraId="761606E0"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Plan de pruebas.</w:t>
            </w:r>
          </w:p>
          <w:p w14:paraId="4612B516"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del diseño de pruebas.</w:t>
            </w:r>
          </w:p>
          <w:p w14:paraId="56B9F49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Especificación de casos de prueba.</w:t>
            </w:r>
          </w:p>
          <w:p w14:paraId="36EA3341"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lastRenderedPageBreak/>
              <w:t>Procedimiento de pruebas.</w:t>
            </w:r>
          </w:p>
          <w:p w14:paraId="51BD26FE" w14:textId="77777777" w:rsidR="008A791E" w:rsidRDefault="008A791E" w:rsidP="005C4E38">
            <w:pPr>
              <w:numPr>
                <w:ilvl w:val="0"/>
                <w:numId w:val="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8DCB11" w14:textId="77777777" w:rsidR="008A791E" w:rsidRDefault="008A791E" w:rsidP="008A791E">
            <w:pPr>
              <w:jc w:val="center"/>
              <w:rPr>
                <w:rFonts w:eastAsia="Times New Roman" w:cs="Times New Roman"/>
                <w:szCs w:val="24"/>
              </w:rPr>
            </w:pPr>
          </w:p>
          <w:p w14:paraId="3AB4417D" w14:textId="77777777" w:rsidR="008A791E" w:rsidRDefault="008A791E" w:rsidP="008A791E">
            <w:pPr>
              <w:jc w:val="center"/>
              <w:rPr>
                <w:rFonts w:eastAsia="Times New Roman" w:cs="Times New Roman"/>
                <w:szCs w:val="24"/>
              </w:rPr>
            </w:pPr>
          </w:p>
          <w:p w14:paraId="30412AFB" w14:textId="77777777" w:rsidR="008A791E" w:rsidRDefault="008A791E" w:rsidP="008A791E">
            <w:pPr>
              <w:jc w:val="center"/>
              <w:rPr>
                <w:rFonts w:eastAsia="Times New Roman" w:cs="Times New Roman"/>
                <w:szCs w:val="24"/>
              </w:rPr>
            </w:pPr>
          </w:p>
          <w:p w14:paraId="4F1ABF77" w14:textId="77777777" w:rsidR="008A791E" w:rsidRDefault="008A791E" w:rsidP="008A791E">
            <w:pPr>
              <w:jc w:val="center"/>
              <w:rPr>
                <w:rFonts w:eastAsia="Times New Roman" w:cs="Times New Roman"/>
                <w:szCs w:val="24"/>
              </w:rPr>
            </w:pPr>
          </w:p>
          <w:p w14:paraId="503021BB" w14:textId="77777777" w:rsidR="008A791E" w:rsidRDefault="008A791E" w:rsidP="008A791E">
            <w:pPr>
              <w:jc w:val="center"/>
              <w:rPr>
                <w:rFonts w:eastAsia="Times New Roman" w:cs="Times New Roman"/>
                <w:szCs w:val="24"/>
              </w:rPr>
            </w:pPr>
          </w:p>
          <w:p w14:paraId="618AD32E" w14:textId="77777777" w:rsidR="008A791E" w:rsidRDefault="008A791E" w:rsidP="008A791E">
            <w:pPr>
              <w:jc w:val="center"/>
              <w:rPr>
                <w:rFonts w:eastAsia="Times New Roman" w:cs="Times New Roman"/>
                <w:szCs w:val="24"/>
              </w:rPr>
            </w:pPr>
          </w:p>
          <w:p w14:paraId="25D47A28" w14:textId="77777777" w:rsidR="008A791E" w:rsidRDefault="008A791E" w:rsidP="008A791E">
            <w:pPr>
              <w:jc w:val="center"/>
              <w:rPr>
                <w:rFonts w:eastAsia="Times New Roman" w:cs="Times New Roman"/>
                <w:szCs w:val="24"/>
              </w:rPr>
            </w:pPr>
          </w:p>
          <w:p w14:paraId="635F2054" w14:textId="77777777" w:rsidR="008A791E" w:rsidRDefault="008A791E" w:rsidP="008A791E">
            <w:pPr>
              <w:jc w:val="center"/>
              <w:rPr>
                <w:rFonts w:eastAsia="Times New Roman" w:cs="Times New Roman"/>
                <w:szCs w:val="24"/>
              </w:rPr>
            </w:pPr>
          </w:p>
          <w:p w14:paraId="53682183" w14:textId="77777777" w:rsidR="008A791E" w:rsidRDefault="008A791E" w:rsidP="008A791E">
            <w:pPr>
              <w:jc w:val="center"/>
              <w:rPr>
                <w:rFonts w:eastAsia="Times New Roman" w:cs="Times New Roman"/>
                <w:szCs w:val="24"/>
              </w:rPr>
            </w:pPr>
            <w:r>
              <w:rPr>
                <w:rFonts w:eastAsia="Times New Roman" w:cs="Times New Roman"/>
                <w:szCs w:val="24"/>
              </w:rPr>
              <w:t>19</w:t>
            </w:r>
          </w:p>
        </w:tc>
      </w:tr>
      <w:tr w:rsidR="008A791E" w14:paraId="4196059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67E4C49" w14:textId="77777777" w:rsidR="008A791E" w:rsidRDefault="008A791E" w:rsidP="008A791E">
            <w:pPr>
              <w:jc w:val="center"/>
              <w:rPr>
                <w:rFonts w:eastAsia="Times New Roman" w:cs="Times New Roman"/>
                <w:szCs w:val="24"/>
              </w:rPr>
            </w:pPr>
          </w:p>
          <w:p w14:paraId="764163CF" w14:textId="77777777" w:rsidR="008A791E" w:rsidRDefault="008A791E" w:rsidP="008A791E">
            <w:pPr>
              <w:jc w:val="center"/>
              <w:rPr>
                <w:rFonts w:eastAsia="Times New Roman" w:cs="Times New Roman"/>
                <w:szCs w:val="24"/>
              </w:rPr>
            </w:pPr>
          </w:p>
          <w:p w14:paraId="459EED7E" w14:textId="77777777" w:rsidR="008A791E" w:rsidRDefault="008A791E" w:rsidP="008A791E">
            <w:pPr>
              <w:jc w:val="center"/>
              <w:rPr>
                <w:rFonts w:eastAsia="Times New Roman" w:cs="Times New Roman"/>
                <w:szCs w:val="24"/>
              </w:rPr>
            </w:pPr>
          </w:p>
          <w:p w14:paraId="7D09C6D2"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B1D7480"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340B496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00C252D" w14:textId="77777777" w:rsidR="008A791E" w:rsidRDefault="008A791E" w:rsidP="008A791E">
            <w:pPr>
              <w:rPr>
                <w:rFonts w:eastAsia="Times New Roman" w:cs="Times New Roman"/>
                <w:b/>
                <w:szCs w:val="24"/>
              </w:rPr>
            </w:pPr>
            <w:r>
              <w:rPr>
                <w:rFonts w:eastAsia="Times New Roman" w:cs="Times New Roman"/>
                <w:b/>
                <w:szCs w:val="24"/>
              </w:rPr>
              <w:t>Actividades:</w:t>
            </w:r>
          </w:p>
          <w:p w14:paraId="5CFAF5A1"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Logs de prueba.</w:t>
            </w:r>
          </w:p>
          <w:p w14:paraId="22AE09DE" w14:textId="77777777" w:rsidR="008A791E" w:rsidRDefault="008A791E" w:rsidP="005C4E38">
            <w:pPr>
              <w:numPr>
                <w:ilvl w:val="0"/>
                <w:numId w:val="4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09BD3E1A" w14:textId="77777777" w:rsidR="008A791E" w:rsidRDefault="008A791E" w:rsidP="008A791E">
            <w:pPr>
              <w:jc w:val="center"/>
              <w:rPr>
                <w:rFonts w:eastAsia="Times New Roman" w:cs="Times New Roman"/>
                <w:szCs w:val="24"/>
              </w:rPr>
            </w:pPr>
          </w:p>
          <w:p w14:paraId="3C04249E" w14:textId="77777777" w:rsidR="008A791E" w:rsidRDefault="008A791E" w:rsidP="008A791E">
            <w:pPr>
              <w:jc w:val="center"/>
              <w:rPr>
                <w:rFonts w:eastAsia="Times New Roman" w:cs="Times New Roman"/>
                <w:szCs w:val="24"/>
              </w:rPr>
            </w:pPr>
          </w:p>
          <w:p w14:paraId="05FD8B95" w14:textId="77777777" w:rsidR="008A791E" w:rsidRDefault="008A791E" w:rsidP="008A791E">
            <w:pPr>
              <w:jc w:val="center"/>
              <w:rPr>
                <w:rFonts w:eastAsia="Times New Roman" w:cs="Times New Roman"/>
                <w:szCs w:val="24"/>
              </w:rPr>
            </w:pPr>
          </w:p>
          <w:p w14:paraId="6AE07FDC"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C5834EC"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62716A" w14:textId="77777777" w:rsidR="008A791E" w:rsidRDefault="008A791E" w:rsidP="008A791E">
            <w:pPr>
              <w:jc w:val="center"/>
              <w:rPr>
                <w:rFonts w:eastAsia="Times New Roman" w:cs="Times New Roman"/>
                <w:szCs w:val="24"/>
              </w:rPr>
            </w:pPr>
          </w:p>
          <w:p w14:paraId="62A5C260" w14:textId="77777777" w:rsidR="008A791E" w:rsidRDefault="008A791E" w:rsidP="008A791E">
            <w:pPr>
              <w:jc w:val="center"/>
              <w:rPr>
                <w:rFonts w:eastAsia="Times New Roman" w:cs="Times New Roman"/>
                <w:szCs w:val="24"/>
              </w:rPr>
            </w:pPr>
          </w:p>
          <w:p w14:paraId="0C1ED90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78E0ED"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6598F7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24E2420B" w14:textId="77777777" w:rsidR="008A791E" w:rsidRDefault="008A791E" w:rsidP="008A791E">
            <w:pPr>
              <w:rPr>
                <w:rFonts w:eastAsia="Times New Roman" w:cs="Times New Roman"/>
                <w:b/>
                <w:szCs w:val="24"/>
              </w:rPr>
            </w:pPr>
            <w:r>
              <w:rPr>
                <w:rFonts w:eastAsia="Times New Roman" w:cs="Times New Roman"/>
                <w:b/>
                <w:szCs w:val="24"/>
              </w:rPr>
              <w:t>Actividades</w:t>
            </w:r>
          </w:p>
          <w:p w14:paraId="170C6A1A" w14:textId="77777777" w:rsidR="008A791E" w:rsidRDefault="008A791E" w:rsidP="005C4E38">
            <w:pPr>
              <w:numPr>
                <w:ilvl w:val="0"/>
                <w:numId w:val="37"/>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24F3392" w14:textId="77777777" w:rsidR="008A791E" w:rsidRDefault="008A791E" w:rsidP="008A791E">
            <w:pPr>
              <w:jc w:val="center"/>
              <w:rPr>
                <w:rFonts w:eastAsia="Times New Roman" w:cs="Times New Roman"/>
                <w:szCs w:val="24"/>
              </w:rPr>
            </w:pPr>
          </w:p>
          <w:p w14:paraId="437A56DC" w14:textId="77777777" w:rsidR="008A791E" w:rsidRDefault="008A791E" w:rsidP="008A791E">
            <w:pPr>
              <w:jc w:val="center"/>
              <w:rPr>
                <w:rFonts w:eastAsia="Times New Roman" w:cs="Times New Roman"/>
                <w:szCs w:val="24"/>
              </w:rPr>
            </w:pPr>
          </w:p>
          <w:p w14:paraId="47630233"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1EF305C6" w14:textId="77777777" w:rsidR="008A791E" w:rsidRDefault="008A791E" w:rsidP="008A791E">
      <w:pPr>
        <w:rPr>
          <w:rFonts w:eastAsia="Times New Roman" w:cs="Times New Roman"/>
          <w:b/>
          <w:szCs w:val="24"/>
        </w:rPr>
      </w:pPr>
    </w:p>
    <w:p w14:paraId="6C312DB5"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35B35C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FF6E613" w14:textId="65504DD6" w:rsidR="008A791E" w:rsidRDefault="008A791E" w:rsidP="00CB31F8">
      <w:pPr>
        <w:rPr>
          <w:rFonts w:eastAsia="Times New Roman" w:cs="Times New Roman"/>
          <w:b/>
          <w:szCs w:val="24"/>
        </w:rPr>
      </w:pPr>
      <w:r>
        <w:rPr>
          <w:rFonts w:eastAsia="Times New Roman" w:cs="Times New Roman"/>
          <w:b/>
          <w:szCs w:val="24"/>
        </w:rPr>
        <w:t>Nombre CU09: Crear alerta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681728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5361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595D0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853EB94"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3C08DED"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132591" w14:textId="77777777" w:rsidR="008A791E" w:rsidRDefault="008A791E" w:rsidP="008A791E">
            <w:pPr>
              <w:jc w:val="center"/>
              <w:rPr>
                <w:rFonts w:eastAsia="Times New Roman" w:cs="Times New Roman"/>
                <w:szCs w:val="24"/>
              </w:rPr>
            </w:pPr>
          </w:p>
          <w:p w14:paraId="4C950FEE" w14:textId="77777777" w:rsidR="008A791E" w:rsidRDefault="008A791E" w:rsidP="008A791E">
            <w:pPr>
              <w:jc w:val="center"/>
              <w:rPr>
                <w:rFonts w:eastAsia="Times New Roman" w:cs="Times New Roman"/>
                <w:szCs w:val="24"/>
              </w:rPr>
            </w:pPr>
          </w:p>
          <w:p w14:paraId="0D90F8CD" w14:textId="77777777" w:rsidR="008A791E" w:rsidRDefault="008A791E" w:rsidP="008A791E">
            <w:pPr>
              <w:jc w:val="center"/>
              <w:rPr>
                <w:rFonts w:eastAsia="Times New Roman" w:cs="Times New Roman"/>
                <w:szCs w:val="24"/>
              </w:rPr>
            </w:pPr>
          </w:p>
          <w:p w14:paraId="0DA59410" w14:textId="77777777" w:rsidR="008A791E" w:rsidRDefault="008A791E" w:rsidP="008A791E">
            <w:pPr>
              <w:jc w:val="center"/>
              <w:rPr>
                <w:rFonts w:eastAsia="Times New Roman" w:cs="Times New Roman"/>
                <w:szCs w:val="24"/>
              </w:rPr>
            </w:pPr>
          </w:p>
          <w:p w14:paraId="242DD725" w14:textId="77777777" w:rsidR="008A791E" w:rsidRDefault="008A791E" w:rsidP="008A791E">
            <w:pPr>
              <w:jc w:val="center"/>
              <w:rPr>
                <w:rFonts w:eastAsia="Times New Roman" w:cs="Times New Roman"/>
                <w:szCs w:val="24"/>
              </w:rPr>
            </w:pPr>
          </w:p>
          <w:p w14:paraId="0DA37C2A" w14:textId="77777777" w:rsidR="008A791E" w:rsidRDefault="008A791E" w:rsidP="008A791E">
            <w:pPr>
              <w:jc w:val="center"/>
              <w:rPr>
                <w:rFonts w:eastAsia="Times New Roman" w:cs="Times New Roman"/>
                <w:szCs w:val="24"/>
              </w:rPr>
            </w:pPr>
          </w:p>
          <w:p w14:paraId="53DF02F1"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2D80AD6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C89C1DB"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0BDEBC30" w14:textId="77777777" w:rsidR="008A791E" w:rsidRDefault="008A791E" w:rsidP="008A791E">
            <w:pPr>
              <w:rPr>
                <w:rFonts w:eastAsia="Times New Roman" w:cs="Times New Roman"/>
                <w:b/>
                <w:szCs w:val="24"/>
              </w:rPr>
            </w:pPr>
            <w:r>
              <w:rPr>
                <w:rFonts w:eastAsia="Times New Roman" w:cs="Times New Roman"/>
                <w:b/>
                <w:szCs w:val="24"/>
              </w:rPr>
              <w:t>Actividades:</w:t>
            </w:r>
          </w:p>
          <w:p w14:paraId="7AE637CE"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Diagramas de casos de uso.</w:t>
            </w:r>
          </w:p>
          <w:p w14:paraId="6CF7C6C7"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 xml:space="preserve">Validación de diagramas de casos de uso. </w:t>
            </w:r>
          </w:p>
          <w:p w14:paraId="7891C4B0" w14:textId="77777777" w:rsidR="008A791E" w:rsidRDefault="008A791E" w:rsidP="005C4E38">
            <w:pPr>
              <w:numPr>
                <w:ilvl w:val="0"/>
                <w:numId w:val="101"/>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0B3392A5" w14:textId="77777777" w:rsidR="008A791E" w:rsidRDefault="008A791E" w:rsidP="008A791E">
            <w:pPr>
              <w:jc w:val="center"/>
              <w:rPr>
                <w:rFonts w:eastAsia="Times New Roman" w:cs="Times New Roman"/>
                <w:szCs w:val="24"/>
              </w:rPr>
            </w:pPr>
          </w:p>
          <w:p w14:paraId="548D7D69" w14:textId="77777777" w:rsidR="008A791E" w:rsidRDefault="008A791E" w:rsidP="008A791E">
            <w:pPr>
              <w:jc w:val="center"/>
              <w:rPr>
                <w:rFonts w:eastAsia="Times New Roman" w:cs="Times New Roman"/>
                <w:szCs w:val="24"/>
              </w:rPr>
            </w:pPr>
          </w:p>
          <w:p w14:paraId="53110B32" w14:textId="77777777" w:rsidR="008A791E" w:rsidRDefault="008A791E" w:rsidP="008A791E">
            <w:pPr>
              <w:jc w:val="center"/>
              <w:rPr>
                <w:rFonts w:eastAsia="Times New Roman" w:cs="Times New Roman"/>
                <w:szCs w:val="24"/>
              </w:rPr>
            </w:pPr>
          </w:p>
          <w:p w14:paraId="4FE76623" w14:textId="77777777" w:rsidR="008A791E" w:rsidRDefault="008A791E" w:rsidP="008A791E">
            <w:pPr>
              <w:jc w:val="center"/>
              <w:rPr>
                <w:rFonts w:eastAsia="Times New Roman" w:cs="Times New Roman"/>
                <w:szCs w:val="24"/>
              </w:rPr>
            </w:pPr>
          </w:p>
          <w:p w14:paraId="7B4638E8" w14:textId="77777777" w:rsidR="008A791E" w:rsidRDefault="008A791E" w:rsidP="008A791E">
            <w:pPr>
              <w:jc w:val="center"/>
              <w:rPr>
                <w:rFonts w:eastAsia="Times New Roman" w:cs="Times New Roman"/>
                <w:szCs w:val="24"/>
              </w:rPr>
            </w:pPr>
          </w:p>
          <w:p w14:paraId="50022793" w14:textId="77777777" w:rsidR="008A791E" w:rsidRDefault="008A791E" w:rsidP="008A791E">
            <w:pPr>
              <w:jc w:val="center"/>
              <w:rPr>
                <w:rFonts w:eastAsia="Times New Roman" w:cs="Times New Roman"/>
                <w:szCs w:val="24"/>
              </w:rPr>
            </w:pPr>
          </w:p>
          <w:p w14:paraId="7DB4FFA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4FCC2D8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D117213" w14:textId="77777777" w:rsidR="008A791E" w:rsidRDefault="008A791E" w:rsidP="008A791E">
            <w:pPr>
              <w:jc w:val="center"/>
              <w:rPr>
                <w:rFonts w:eastAsia="Times New Roman" w:cs="Times New Roman"/>
                <w:szCs w:val="24"/>
              </w:rPr>
            </w:pPr>
          </w:p>
          <w:p w14:paraId="1152067E" w14:textId="77777777" w:rsidR="008A791E" w:rsidRDefault="008A791E" w:rsidP="008A791E">
            <w:pPr>
              <w:jc w:val="center"/>
              <w:rPr>
                <w:rFonts w:eastAsia="Times New Roman" w:cs="Times New Roman"/>
                <w:szCs w:val="24"/>
              </w:rPr>
            </w:pPr>
          </w:p>
          <w:p w14:paraId="12CFBD1C" w14:textId="77777777" w:rsidR="008A791E" w:rsidRDefault="008A791E" w:rsidP="008A791E">
            <w:pPr>
              <w:jc w:val="center"/>
              <w:rPr>
                <w:rFonts w:eastAsia="Times New Roman" w:cs="Times New Roman"/>
                <w:szCs w:val="24"/>
              </w:rPr>
            </w:pPr>
          </w:p>
          <w:p w14:paraId="46968A87" w14:textId="77777777" w:rsidR="008A791E" w:rsidRDefault="008A791E" w:rsidP="008A791E">
            <w:pPr>
              <w:jc w:val="center"/>
              <w:rPr>
                <w:rFonts w:eastAsia="Times New Roman" w:cs="Times New Roman"/>
                <w:szCs w:val="24"/>
              </w:rPr>
            </w:pPr>
          </w:p>
          <w:p w14:paraId="184D2F18" w14:textId="77777777" w:rsidR="008A791E" w:rsidRDefault="008A791E" w:rsidP="008A791E">
            <w:pPr>
              <w:jc w:val="center"/>
              <w:rPr>
                <w:rFonts w:eastAsia="Times New Roman" w:cs="Times New Roman"/>
                <w:szCs w:val="24"/>
              </w:rPr>
            </w:pPr>
          </w:p>
          <w:p w14:paraId="64145B39" w14:textId="77777777" w:rsidR="008A791E" w:rsidRDefault="008A791E" w:rsidP="008A791E">
            <w:pPr>
              <w:jc w:val="center"/>
              <w:rPr>
                <w:rFonts w:eastAsia="Times New Roman" w:cs="Times New Roman"/>
                <w:szCs w:val="24"/>
              </w:rPr>
            </w:pPr>
          </w:p>
          <w:p w14:paraId="7BFC79B0" w14:textId="77777777" w:rsidR="008A791E" w:rsidRDefault="008A791E" w:rsidP="008A791E">
            <w:pPr>
              <w:jc w:val="center"/>
              <w:rPr>
                <w:rFonts w:eastAsia="Times New Roman" w:cs="Times New Roman"/>
                <w:szCs w:val="24"/>
              </w:rPr>
            </w:pPr>
          </w:p>
          <w:p w14:paraId="1FD548EE"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545B8CD4"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7368DF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2F0F440" w14:textId="77777777" w:rsidR="008A791E" w:rsidRDefault="008A791E" w:rsidP="008A791E">
            <w:pPr>
              <w:rPr>
                <w:rFonts w:eastAsia="Times New Roman" w:cs="Times New Roman"/>
                <w:b/>
                <w:szCs w:val="24"/>
              </w:rPr>
            </w:pPr>
            <w:r>
              <w:rPr>
                <w:rFonts w:eastAsia="Times New Roman" w:cs="Times New Roman"/>
                <w:b/>
                <w:szCs w:val="24"/>
              </w:rPr>
              <w:t>Actividades:</w:t>
            </w:r>
          </w:p>
          <w:p w14:paraId="50D72BF1"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Modelado de dominio.</w:t>
            </w:r>
          </w:p>
          <w:p w14:paraId="69BD9D95"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Plan de pruebas.</w:t>
            </w:r>
          </w:p>
          <w:p w14:paraId="2A533F96"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del diseño de pruebas.</w:t>
            </w:r>
          </w:p>
          <w:p w14:paraId="56BB2AE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Especificación de casos de prueba.</w:t>
            </w:r>
          </w:p>
          <w:p w14:paraId="65695F0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lastRenderedPageBreak/>
              <w:t>Procedimiento de pruebas.</w:t>
            </w:r>
          </w:p>
          <w:p w14:paraId="166F15C4" w14:textId="77777777" w:rsidR="008A791E" w:rsidRDefault="008A791E" w:rsidP="005C4E38">
            <w:pPr>
              <w:numPr>
                <w:ilvl w:val="0"/>
                <w:numId w:val="23"/>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EA2B69A" w14:textId="77777777" w:rsidR="008A791E" w:rsidRDefault="008A791E" w:rsidP="008A791E">
            <w:pPr>
              <w:jc w:val="center"/>
              <w:rPr>
                <w:rFonts w:eastAsia="Times New Roman" w:cs="Times New Roman"/>
                <w:szCs w:val="24"/>
              </w:rPr>
            </w:pPr>
          </w:p>
          <w:p w14:paraId="034406D8" w14:textId="77777777" w:rsidR="008A791E" w:rsidRDefault="008A791E" w:rsidP="008A791E">
            <w:pPr>
              <w:jc w:val="center"/>
              <w:rPr>
                <w:rFonts w:eastAsia="Times New Roman" w:cs="Times New Roman"/>
                <w:szCs w:val="24"/>
              </w:rPr>
            </w:pPr>
          </w:p>
          <w:p w14:paraId="63C7383A" w14:textId="77777777" w:rsidR="008A791E" w:rsidRDefault="008A791E" w:rsidP="008A791E">
            <w:pPr>
              <w:jc w:val="center"/>
              <w:rPr>
                <w:rFonts w:eastAsia="Times New Roman" w:cs="Times New Roman"/>
                <w:szCs w:val="24"/>
              </w:rPr>
            </w:pPr>
          </w:p>
          <w:p w14:paraId="6CC4E5E8" w14:textId="77777777" w:rsidR="008A791E" w:rsidRDefault="008A791E" w:rsidP="008A791E">
            <w:pPr>
              <w:jc w:val="center"/>
              <w:rPr>
                <w:rFonts w:eastAsia="Times New Roman" w:cs="Times New Roman"/>
                <w:szCs w:val="24"/>
              </w:rPr>
            </w:pPr>
          </w:p>
          <w:p w14:paraId="58B4E825" w14:textId="77777777" w:rsidR="008A791E" w:rsidRDefault="008A791E" w:rsidP="008A791E">
            <w:pPr>
              <w:jc w:val="center"/>
              <w:rPr>
                <w:rFonts w:eastAsia="Times New Roman" w:cs="Times New Roman"/>
                <w:szCs w:val="24"/>
              </w:rPr>
            </w:pPr>
          </w:p>
          <w:p w14:paraId="2F3ABED1" w14:textId="77777777" w:rsidR="008A791E" w:rsidRDefault="008A791E" w:rsidP="008A791E">
            <w:pPr>
              <w:rPr>
                <w:rFonts w:eastAsia="Times New Roman" w:cs="Times New Roman"/>
                <w:szCs w:val="24"/>
              </w:rPr>
            </w:pPr>
          </w:p>
          <w:p w14:paraId="7BB71690" w14:textId="77777777" w:rsidR="008A791E" w:rsidRDefault="008A791E" w:rsidP="008A791E">
            <w:pPr>
              <w:jc w:val="center"/>
              <w:rPr>
                <w:rFonts w:eastAsia="Times New Roman" w:cs="Times New Roman"/>
                <w:szCs w:val="24"/>
              </w:rPr>
            </w:pPr>
          </w:p>
          <w:p w14:paraId="39E98CD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0078122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B7AB1" w14:textId="77777777" w:rsidR="008A791E" w:rsidRDefault="008A791E" w:rsidP="008A791E">
            <w:pPr>
              <w:jc w:val="center"/>
              <w:rPr>
                <w:rFonts w:eastAsia="Times New Roman" w:cs="Times New Roman"/>
                <w:szCs w:val="24"/>
              </w:rPr>
            </w:pPr>
          </w:p>
          <w:p w14:paraId="589ED2A8" w14:textId="77777777" w:rsidR="008A791E" w:rsidRDefault="008A791E" w:rsidP="008A791E">
            <w:pPr>
              <w:jc w:val="center"/>
              <w:rPr>
                <w:rFonts w:eastAsia="Times New Roman" w:cs="Times New Roman"/>
                <w:szCs w:val="24"/>
              </w:rPr>
            </w:pPr>
          </w:p>
          <w:p w14:paraId="6004689F" w14:textId="77777777" w:rsidR="008A791E" w:rsidRDefault="008A791E" w:rsidP="008A791E">
            <w:pPr>
              <w:jc w:val="center"/>
              <w:rPr>
                <w:rFonts w:eastAsia="Times New Roman" w:cs="Times New Roman"/>
                <w:szCs w:val="24"/>
              </w:rPr>
            </w:pPr>
          </w:p>
          <w:p w14:paraId="242E83B0"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77ECE4E"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6BD583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8EEBDBA" w14:textId="77777777" w:rsidR="008A791E" w:rsidRDefault="008A791E" w:rsidP="008A791E">
            <w:pPr>
              <w:rPr>
                <w:rFonts w:eastAsia="Times New Roman" w:cs="Times New Roman"/>
                <w:b/>
                <w:szCs w:val="24"/>
              </w:rPr>
            </w:pPr>
            <w:r>
              <w:rPr>
                <w:rFonts w:eastAsia="Times New Roman" w:cs="Times New Roman"/>
                <w:b/>
                <w:szCs w:val="24"/>
              </w:rPr>
              <w:t>Actividades:</w:t>
            </w:r>
          </w:p>
          <w:p w14:paraId="29F170CC"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Logs de prueba.</w:t>
            </w:r>
          </w:p>
          <w:p w14:paraId="2E810EFD" w14:textId="77777777" w:rsidR="008A791E" w:rsidRDefault="008A791E" w:rsidP="005C4E38">
            <w:pPr>
              <w:numPr>
                <w:ilvl w:val="0"/>
                <w:numId w:val="89"/>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828C153" w14:textId="77777777" w:rsidR="008A791E" w:rsidRDefault="008A791E" w:rsidP="008A791E">
            <w:pPr>
              <w:jc w:val="center"/>
              <w:rPr>
                <w:rFonts w:eastAsia="Times New Roman" w:cs="Times New Roman"/>
                <w:szCs w:val="24"/>
              </w:rPr>
            </w:pPr>
          </w:p>
          <w:p w14:paraId="3E8D5695" w14:textId="77777777" w:rsidR="008A791E" w:rsidRDefault="008A791E" w:rsidP="008A791E">
            <w:pPr>
              <w:rPr>
                <w:rFonts w:eastAsia="Times New Roman" w:cs="Times New Roman"/>
                <w:szCs w:val="24"/>
              </w:rPr>
            </w:pPr>
          </w:p>
          <w:p w14:paraId="4F3F6C44" w14:textId="77777777" w:rsidR="008A791E" w:rsidRDefault="008A791E" w:rsidP="008A791E">
            <w:pPr>
              <w:rPr>
                <w:rFonts w:eastAsia="Times New Roman" w:cs="Times New Roman"/>
                <w:szCs w:val="24"/>
              </w:rPr>
            </w:pPr>
          </w:p>
          <w:p w14:paraId="4F295A3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0D03296"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95D5842" w14:textId="77777777" w:rsidR="008A791E" w:rsidRDefault="008A791E" w:rsidP="008A791E">
            <w:pPr>
              <w:jc w:val="center"/>
              <w:rPr>
                <w:rFonts w:eastAsia="Times New Roman" w:cs="Times New Roman"/>
                <w:szCs w:val="24"/>
              </w:rPr>
            </w:pPr>
          </w:p>
          <w:p w14:paraId="2D0F99A5" w14:textId="77777777" w:rsidR="008A791E" w:rsidRDefault="008A791E" w:rsidP="008A791E">
            <w:pPr>
              <w:jc w:val="center"/>
              <w:rPr>
                <w:rFonts w:eastAsia="Times New Roman" w:cs="Times New Roman"/>
                <w:szCs w:val="24"/>
              </w:rPr>
            </w:pPr>
          </w:p>
          <w:p w14:paraId="4A8620B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16A2503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BECC2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4F609A4" w14:textId="77777777" w:rsidR="008A791E" w:rsidRDefault="008A791E" w:rsidP="008A791E">
            <w:pPr>
              <w:rPr>
                <w:rFonts w:eastAsia="Times New Roman" w:cs="Times New Roman"/>
                <w:b/>
                <w:szCs w:val="24"/>
              </w:rPr>
            </w:pPr>
            <w:r>
              <w:rPr>
                <w:rFonts w:eastAsia="Times New Roman" w:cs="Times New Roman"/>
                <w:b/>
                <w:szCs w:val="24"/>
              </w:rPr>
              <w:t>Actividades</w:t>
            </w:r>
          </w:p>
          <w:p w14:paraId="1DDCD6D6" w14:textId="77777777" w:rsidR="008A791E" w:rsidRDefault="008A791E" w:rsidP="005C4E38">
            <w:pPr>
              <w:numPr>
                <w:ilvl w:val="0"/>
                <w:numId w:val="11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3C2A85C4" w14:textId="77777777" w:rsidR="008A791E" w:rsidRDefault="008A791E" w:rsidP="008A791E">
            <w:pPr>
              <w:jc w:val="center"/>
              <w:rPr>
                <w:rFonts w:eastAsia="Times New Roman" w:cs="Times New Roman"/>
                <w:szCs w:val="24"/>
              </w:rPr>
            </w:pPr>
          </w:p>
          <w:p w14:paraId="465A889E" w14:textId="77777777" w:rsidR="008A791E" w:rsidRDefault="008A791E" w:rsidP="008A791E">
            <w:pPr>
              <w:jc w:val="center"/>
              <w:rPr>
                <w:rFonts w:eastAsia="Times New Roman" w:cs="Times New Roman"/>
                <w:szCs w:val="24"/>
              </w:rPr>
            </w:pPr>
          </w:p>
          <w:p w14:paraId="1A37FC21"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7E3191F5" w14:textId="77777777" w:rsidR="008A791E" w:rsidRDefault="008A791E" w:rsidP="008A791E">
      <w:pPr>
        <w:jc w:val="center"/>
        <w:rPr>
          <w:rFonts w:eastAsia="Times New Roman" w:cs="Times New Roman"/>
          <w:b/>
          <w:szCs w:val="24"/>
        </w:rPr>
      </w:pPr>
    </w:p>
    <w:p w14:paraId="4EB972BE"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3B73BDE9"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62497A25"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1F4FF6C2" w14:textId="54C700D4" w:rsidR="008A791E" w:rsidRDefault="008A791E" w:rsidP="00CB31F8">
      <w:pPr>
        <w:rPr>
          <w:rFonts w:eastAsia="Times New Roman" w:cs="Times New Roman"/>
          <w:b/>
          <w:szCs w:val="24"/>
        </w:rPr>
      </w:pPr>
      <w:r>
        <w:rPr>
          <w:rFonts w:eastAsia="Times New Roman" w:cs="Times New Roman"/>
          <w:b/>
          <w:szCs w:val="24"/>
        </w:rPr>
        <w:t>Nombre CU11: Validación de usuario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0125375"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BA314A"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701C24B"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878BFD"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44425CB0"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894BC" w14:textId="77777777" w:rsidR="008A791E" w:rsidRDefault="008A791E" w:rsidP="008A791E">
            <w:pPr>
              <w:jc w:val="center"/>
              <w:rPr>
                <w:rFonts w:eastAsia="Times New Roman" w:cs="Times New Roman"/>
                <w:szCs w:val="24"/>
              </w:rPr>
            </w:pPr>
          </w:p>
          <w:p w14:paraId="5C0EB2FB" w14:textId="77777777" w:rsidR="008A791E" w:rsidRDefault="008A791E" w:rsidP="008A791E">
            <w:pPr>
              <w:jc w:val="center"/>
              <w:rPr>
                <w:rFonts w:eastAsia="Times New Roman" w:cs="Times New Roman"/>
                <w:szCs w:val="24"/>
              </w:rPr>
            </w:pPr>
          </w:p>
          <w:p w14:paraId="3AF53A59" w14:textId="77777777" w:rsidR="008A791E" w:rsidRDefault="008A791E" w:rsidP="008A791E">
            <w:pPr>
              <w:jc w:val="center"/>
              <w:rPr>
                <w:rFonts w:eastAsia="Times New Roman" w:cs="Times New Roman"/>
                <w:szCs w:val="24"/>
              </w:rPr>
            </w:pPr>
          </w:p>
          <w:p w14:paraId="6CCC4923" w14:textId="77777777" w:rsidR="008A791E" w:rsidRDefault="008A791E" w:rsidP="008A791E">
            <w:pPr>
              <w:jc w:val="center"/>
              <w:rPr>
                <w:rFonts w:eastAsia="Times New Roman" w:cs="Times New Roman"/>
                <w:szCs w:val="24"/>
              </w:rPr>
            </w:pPr>
          </w:p>
          <w:p w14:paraId="741EB7A0" w14:textId="77777777" w:rsidR="008A791E" w:rsidRDefault="008A791E" w:rsidP="008A791E">
            <w:pPr>
              <w:jc w:val="center"/>
              <w:rPr>
                <w:rFonts w:eastAsia="Times New Roman" w:cs="Times New Roman"/>
                <w:szCs w:val="24"/>
              </w:rPr>
            </w:pPr>
          </w:p>
          <w:p w14:paraId="597775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6DCE943"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73ED8FB2"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define el alcance del proyecto a desarrollar al igual que los roles del equipo de trabajo.</w:t>
            </w:r>
          </w:p>
          <w:p w14:paraId="7BAE9021" w14:textId="77777777" w:rsidR="008A791E" w:rsidRDefault="008A791E" w:rsidP="008A791E">
            <w:pPr>
              <w:rPr>
                <w:rFonts w:eastAsia="Times New Roman" w:cs="Times New Roman"/>
                <w:b/>
                <w:szCs w:val="24"/>
              </w:rPr>
            </w:pPr>
            <w:r>
              <w:rPr>
                <w:rFonts w:eastAsia="Times New Roman" w:cs="Times New Roman"/>
                <w:b/>
                <w:szCs w:val="24"/>
              </w:rPr>
              <w:t>Actividades:</w:t>
            </w:r>
          </w:p>
          <w:p w14:paraId="72DC348D"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Diagramas de casos de uso.</w:t>
            </w:r>
          </w:p>
          <w:p w14:paraId="04D8FB17"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13254A32" w14:textId="77777777" w:rsidR="008A791E" w:rsidRDefault="008A791E" w:rsidP="005C4E38">
            <w:pPr>
              <w:numPr>
                <w:ilvl w:val="0"/>
                <w:numId w:val="7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89C136B" w14:textId="77777777" w:rsidR="008A791E" w:rsidRDefault="008A791E" w:rsidP="008A791E">
            <w:pPr>
              <w:jc w:val="center"/>
              <w:rPr>
                <w:rFonts w:eastAsia="Times New Roman" w:cs="Times New Roman"/>
                <w:szCs w:val="24"/>
              </w:rPr>
            </w:pPr>
          </w:p>
          <w:p w14:paraId="36A1ACA4" w14:textId="77777777" w:rsidR="008A791E" w:rsidRDefault="008A791E" w:rsidP="008A791E">
            <w:pPr>
              <w:jc w:val="center"/>
              <w:rPr>
                <w:rFonts w:eastAsia="Times New Roman" w:cs="Times New Roman"/>
                <w:szCs w:val="24"/>
              </w:rPr>
            </w:pPr>
          </w:p>
          <w:p w14:paraId="7368CEF7" w14:textId="77777777" w:rsidR="008A791E" w:rsidRDefault="008A791E" w:rsidP="008A791E">
            <w:pPr>
              <w:jc w:val="center"/>
              <w:rPr>
                <w:rFonts w:eastAsia="Times New Roman" w:cs="Times New Roman"/>
                <w:szCs w:val="24"/>
              </w:rPr>
            </w:pPr>
          </w:p>
          <w:p w14:paraId="16D8CD33" w14:textId="77777777" w:rsidR="008A791E" w:rsidRDefault="008A791E" w:rsidP="008A791E">
            <w:pPr>
              <w:jc w:val="center"/>
              <w:rPr>
                <w:rFonts w:eastAsia="Times New Roman" w:cs="Times New Roman"/>
                <w:szCs w:val="24"/>
              </w:rPr>
            </w:pPr>
          </w:p>
          <w:p w14:paraId="1644CD8F" w14:textId="77777777" w:rsidR="008A791E" w:rsidRDefault="008A791E" w:rsidP="008A791E">
            <w:pPr>
              <w:jc w:val="center"/>
              <w:rPr>
                <w:rFonts w:eastAsia="Times New Roman" w:cs="Times New Roman"/>
                <w:szCs w:val="24"/>
              </w:rPr>
            </w:pPr>
          </w:p>
          <w:p w14:paraId="688EAAFB"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55690C8"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0EAAF4B" w14:textId="77777777" w:rsidR="008A791E" w:rsidRDefault="008A791E" w:rsidP="008A791E">
            <w:pPr>
              <w:jc w:val="center"/>
              <w:rPr>
                <w:rFonts w:eastAsia="Times New Roman" w:cs="Times New Roman"/>
                <w:szCs w:val="24"/>
              </w:rPr>
            </w:pPr>
          </w:p>
          <w:p w14:paraId="0653A48B" w14:textId="77777777" w:rsidR="008A791E" w:rsidRDefault="008A791E" w:rsidP="008A791E">
            <w:pPr>
              <w:jc w:val="center"/>
              <w:rPr>
                <w:rFonts w:eastAsia="Times New Roman" w:cs="Times New Roman"/>
                <w:szCs w:val="24"/>
              </w:rPr>
            </w:pPr>
          </w:p>
          <w:p w14:paraId="51DC293C" w14:textId="77777777" w:rsidR="008A791E" w:rsidRDefault="008A791E" w:rsidP="008A791E">
            <w:pPr>
              <w:jc w:val="center"/>
              <w:rPr>
                <w:rFonts w:eastAsia="Times New Roman" w:cs="Times New Roman"/>
                <w:szCs w:val="24"/>
              </w:rPr>
            </w:pPr>
          </w:p>
          <w:p w14:paraId="0626BA3E" w14:textId="77777777" w:rsidR="008A791E" w:rsidRDefault="008A791E" w:rsidP="008A791E">
            <w:pPr>
              <w:jc w:val="center"/>
              <w:rPr>
                <w:rFonts w:eastAsia="Times New Roman" w:cs="Times New Roman"/>
                <w:szCs w:val="24"/>
              </w:rPr>
            </w:pPr>
          </w:p>
          <w:p w14:paraId="16C38F07" w14:textId="77777777" w:rsidR="008A791E" w:rsidRDefault="008A791E" w:rsidP="008A791E">
            <w:pPr>
              <w:jc w:val="center"/>
              <w:rPr>
                <w:rFonts w:eastAsia="Times New Roman" w:cs="Times New Roman"/>
                <w:szCs w:val="24"/>
              </w:rPr>
            </w:pPr>
          </w:p>
          <w:p w14:paraId="6752C35A" w14:textId="77777777" w:rsidR="008A791E" w:rsidRDefault="008A791E" w:rsidP="008A791E">
            <w:pPr>
              <w:jc w:val="center"/>
              <w:rPr>
                <w:rFonts w:eastAsia="Times New Roman" w:cs="Times New Roman"/>
                <w:szCs w:val="24"/>
              </w:rPr>
            </w:pPr>
          </w:p>
          <w:p w14:paraId="6D1D3C4B" w14:textId="77777777" w:rsidR="008A791E" w:rsidRDefault="008A791E" w:rsidP="008A791E">
            <w:pPr>
              <w:jc w:val="center"/>
              <w:rPr>
                <w:rFonts w:eastAsia="Times New Roman" w:cs="Times New Roman"/>
                <w:szCs w:val="24"/>
              </w:rPr>
            </w:pPr>
          </w:p>
          <w:p w14:paraId="159EF8F8" w14:textId="77777777" w:rsidR="008A791E" w:rsidRDefault="008A791E" w:rsidP="008A791E">
            <w:pPr>
              <w:jc w:val="center"/>
              <w:rPr>
                <w:rFonts w:eastAsia="Times New Roman" w:cs="Times New Roman"/>
                <w:szCs w:val="24"/>
              </w:rPr>
            </w:pPr>
          </w:p>
          <w:p w14:paraId="0EC1EEFB" w14:textId="77777777" w:rsidR="008A791E" w:rsidRDefault="008A791E" w:rsidP="008A791E">
            <w:pPr>
              <w:jc w:val="center"/>
              <w:rPr>
                <w:rFonts w:eastAsia="Times New Roman" w:cs="Times New Roman"/>
                <w:szCs w:val="24"/>
              </w:rPr>
            </w:pPr>
          </w:p>
          <w:p w14:paraId="40F9BF18"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824C021"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44EB85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A71806D" w14:textId="77777777" w:rsidR="008A791E" w:rsidRDefault="008A791E" w:rsidP="008A791E">
            <w:pPr>
              <w:rPr>
                <w:rFonts w:eastAsia="Times New Roman" w:cs="Times New Roman"/>
                <w:b/>
                <w:szCs w:val="24"/>
              </w:rPr>
            </w:pPr>
            <w:r>
              <w:rPr>
                <w:rFonts w:eastAsia="Times New Roman" w:cs="Times New Roman"/>
                <w:b/>
                <w:szCs w:val="24"/>
              </w:rPr>
              <w:t>Actividades:</w:t>
            </w:r>
          </w:p>
          <w:p w14:paraId="0F588568"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Modelado de dominio.</w:t>
            </w:r>
          </w:p>
          <w:p w14:paraId="520295E9"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Plan de pruebas.</w:t>
            </w:r>
          </w:p>
          <w:p w14:paraId="483DEF26"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del diseño de pruebas.</w:t>
            </w:r>
          </w:p>
          <w:p w14:paraId="0B0C670A"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Especificación de casos de prueba.</w:t>
            </w:r>
          </w:p>
          <w:p w14:paraId="75D9A320"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lastRenderedPageBreak/>
              <w:t>Procedimiento de pruebas.</w:t>
            </w:r>
          </w:p>
          <w:p w14:paraId="3954012E" w14:textId="77777777" w:rsidR="008A791E" w:rsidRDefault="008A791E" w:rsidP="005C4E38">
            <w:pPr>
              <w:numPr>
                <w:ilvl w:val="0"/>
                <w:numId w:val="122"/>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6BE139B" w14:textId="77777777" w:rsidR="008A791E" w:rsidRDefault="008A791E" w:rsidP="008A791E">
            <w:pPr>
              <w:jc w:val="center"/>
              <w:rPr>
                <w:rFonts w:eastAsia="Times New Roman" w:cs="Times New Roman"/>
                <w:szCs w:val="24"/>
              </w:rPr>
            </w:pPr>
          </w:p>
          <w:p w14:paraId="25030F9B" w14:textId="77777777" w:rsidR="008A791E" w:rsidRDefault="008A791E" w:rsidP="008A791E">
            <w:pPr>
              <w:jc w:val="center"/>
              <w:rPr>
                <w:rFonts w:eastAsia="Times New Roman" w:cs="Times New Roman"/>
                <w:szCs w:val="24"/>
              </w:rPr>
            </w:pPr>
          </w:p>
          <w:p w14:paraId="017A6F2D" w14:textId="77777777" w:rsidR="008A791E" w:rsidRDefault="008A791E" w:rsidP="008A791E">
            <w:pPr>
              <w:jc w:val="center"/>
              <w:rPr>
                <w:rFonts w:eastAsia="Times New Roman" w:cs="Times New Roman"/>
                <w:szCs w:val="24"/>
              </w:rPr>
            </w:pPr>
          </w:p>
          <w:p w14:paraId="5107B7DC" w14:textId="77777777" w:rsidR="008A791E" w:rsidRDefault="008A791E" w:rsidP="008A791E">
            <w:pPr>
              <w:jc w:val="center"/>
              <w:rPr>
                <w:rFonts w:eastAsia="Times New Roman" w:cs="Times New Roman"/>
                <w:szCs w:val="24"/>
              </w:rPr>
            </w:pPr>
          </w:p>
          <w:p w14:paraId="30255AB3" w14:textId="77777777" w:rsidR="008A791E" w:rsidRDefault="008A791E" w:rsidP="008A791E">
            <w:pPr>
              <w:jc w:val="center"/>
              <w:rPr>
                <w:rFonts w:eastAsia="Times New Roman" w:cs="Times New Roman"/>
                <w:szCs w:val="24"/>
              </w:rPr>
            </w:pPr>
          </w:p>
          <w:p w14:paraId="241559EC" w14:textId="77777777" w:rsidR="008A791E" w:rsidRDefault="008A791E" w:rsidP="008A791E">
            <w:pPr>
              <w:jc w:val="center"/>
              <w:rPr>
                <w:rFonts w:eastAsia="Times New Roman" w:cs="Times New Roman"/>
                <w:szCs w:val="24"/>
              </w:rPr>
            </w:pPr>
          </w:p>
          <w:p w14:paraId="622784DB" w14:textId="77777777" w:rsidR="008A791E" w:rsidRDefault="008A791E" w:rsidP="008A791E">
            <w:pPr>
              <w:jc w:val="center"/>
              <w:rPr>
                <w:rFonts w:eastAsia="Times New Roman" w:cs="Times New Roman"/>
                <w:szCs w:val="24"/>
              </w:rPr>
            </w:pPr>
          </w:p>
          <w:p w14:paraId="2120A266" w14:textId="77777777" w:rsidR="008A791E" w:rsidRDefault="008A791E" w:rsidP="008A791E">
            <w:pPr>
              <w:jc w:val="center"/>
              <w:rPr>
                <w:rFonts w:eastAsia="Times New Roman" w:cs="Times New Roman"/>
                <w:szCs w:val="24"/>
              </w:rPr>
            </w:pPr>
          </w:p>
          <w:p w14:paraId="7C02D88D" w14:textId="77777777" w:rsidR="008A791E" w:rsidRDefault="008A791E" w:rsidP="008A791E">
            <w:pPr>
              <w:jc w:val="center"/>
              <w:rPr>
                <w:rFonts w:eastAsia="Times New Roman" w:cs="Times New Roman"/>
                <w:szCs w:val="24"/>
              </w:rPr>
            </w:pPr>
          </w:p>
          <w:p w14:paraId="143A8D97"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46238FD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FD019B" w14:textId="77777777" w:rsidR="008A791E" w:rsidRDefault="008A791E" w:rsidP="008A791E">
            <w:pPr>
              <w:jc w:val="center"/>
              <w:rPr>
                <w:rFonts w:eastAsia="Times New Roman" w:cs="Times New Roman"/>
                <w:szCs w:val="24"/>
              </w:rPr>
            </w:pPr>
          </w:p>
          <w:p w14:paraId="79334C94" w14:textId="77777777" w:rsidR="008A791E" w:rsidRDefault="008A791E" w:rsidP="008A791E">
            <w:pPr>
              <w:jc w:val="center"/>
              <w:rPr>
                <w:rFonts w:eastAsia="Times New Roman" w:cs="Times New Roman"/>
                <w:szCs w:val="24"/>
              </w:rPr>
            </w:pPr>
          </w:p>
          <w:p w14:paraId="400DCF96" w14:textId="77777777" w:rsidR="008A791E" w:rsidRDefault="008A791E" w:rsidP="008A791E">
            <w:pPr>
              <w:jc w:val="center"/>
              <w:rPr>
                <w:rFonts w:eastAsia="Times New Roman" w:cs="Times New Roman"/>
                <w:szCs w:val="24"/>
              </w:rPr>
            </w:pPr>
          </w:p>
          <w:p w14:paraId="6CE19737"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2572FE2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78C409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A9672FC" w14:textId="77777777" w:rsidR="008A791E" w:rsidRDefault="008A791E" w:rsidP="008A791E">
            <w:pPr>
              <w:rPr>
                <w:rFonts w:eastAsia="Times New Roman" w:cs="Times New Roman"/>
                <w:b/>
                <w:szCs w:val="24"/>
              </w:rPr>
            </w:pPr>
            <w:r>
              <w:rPr>
                <w:rFonts w:eastAsia="Times New Roman" w:cs="Times New Roman"/>
                <w:b/>
                <w:szCs w:val="24"/>
              </w:rPr>
              <w:t>Actividades:</w:t>
            </w:r>
          </w:p>
          <w:p w14:paraId="28C62C1A"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Logs de prueba.</w:t>
            </w:r>
          </w:p>
          <w:p w14:paraId="5596B344" w14:textId="77777777" w:rsidR="008A791E" w:rsidRDefault="008A791E" w:rsidP="005C4E38">
            <w:pPr>
              <w:numPr>
                <w:ilvl w:val="0"/>
                <w:numId w:val="112"/>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1681F08" w14:textId="77777777" w:rsidR="008A791E" w:rsidRDefault="008A791E" w:rsidP="008A791E">
            <w:pPr>
              <w:jc w:val="center"/>
              <w:rPr>
                <w:rFonts w:eastAsia="Times New Roman" w:cs="Times New Roman"/>
                <w:szCs w:val="24"/>
              </w:rPr>
            </w:pPr>
          </w:p>
          <w:p w14:paraId="627B3BE3" w14:textId="77777777" w:rsidR="008A791E" w:rsidRDefault="008A791E" w:rsidP="008A791E">
            <w:pPr>
              <w:jc w:val="center"/>
              <w:rPr>
                <w:rFonts w:eastAsia="Times New Roman" w:cs="Times New Roman"/>
                <w:szCs w:val="24"/>
              </w:rPr>
            </w:pPr>
          </w:p>
          <w:p w14:paraId="2CB56655"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30066A6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50FC99" w14:textId="77777777" w:rsidR="008A791E" w:rsidRDefault="008A791E" w:rsidP="008A791E">
            <w:pPr>
              <w:jc w:val="center"/>
              <w:rPr>
                <w:rFonts w:eastAsia="Times New Roman" w:cs="Times New Roman"/>
                <w:szCs w:val="24"/>
              </w:rPr>
            </w:pPr>
          </w:p>
          <w:p w14:paraId="06F751DA" w14:textId="77777777" w:rsidR="008A791E" w:rsidRDefault="008A791E" w:rsidP="008A791E">
            <w:pPr>
              <w:jc w:val="center"/>
              <w:rPr>
                <w:rFonts w:eastAsia="Times New Roman" w:cs="Times New Roman"/>
                <w:szCs w:val="24"/>
              </w:rPr>
            </w:pPr>
          </w:p>
          <w:p w14:paraId="590BCA9F"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346918F8"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EEFA874"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B1E3320" w14:textId="77777777" w:rsidR="008A791E" w:rsidRDefault="008A791E" w:rsidP="008A791E">
            <w:pPr>
              <w:rPr>
                <w:rFonts w:eastAsia="Times New Roman" w:cs="Times New Roman"/>
                <w:b/>
                <w:szCs w:val="24"/>
              </w:rPr>
            </w:pPr>
            <w:r>
              <w:rPr>
                <w:rFonts w:eastAsia="Times New Roman" w:cs="Times New Roman"/>
                <w:b/>
                <w:szCs w:val="24"/>
              </w:rPr>
              <w:t>Actividades</w:t>
            </w:r>
          </w:p>
          <w:p w14:paraId="209C02F5" w14:textId="77777777" w:rsidR="008A791E" w:rsidRDefault="008A791E" w:rsidP="005C4E38">
            <w:pPr>
              <w:numPr>
                <w:ilvl w:val="0"/>
                <w:numId w:val="66"/>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1C2A2A8D" w14:textId="77777777" w:rsidR="008A791E" w:rsidRDefault="008A791E" w:rsidP="008A791E">
            <w:pPr>
              <w:jc w:val="center"/>
              <w:rPr>
                <w:rFonts w:eastAsia="Times New Roman" w:cs="Times New Roman"/>
                <w:szCs w:val="24"/>
              </w:rPr>
            </w:pPr>
          </w:p>
          <w:p w14:paraId="18AF29E2" w14:textId="77777777" w:rsidR="008A791E" w:rsidRDefault="008A791E" w:rsidP="008A791E">
            <w:pPr>
              <w:jc w:val="center"/>
              <w:rPr>
                <w:rFonts w:eastAsia="Times New Roman" w:cs="Times New Roman"/>
                <w:szCs w:val="24"/>
              </w:rPr>
            </w:pPr>
          </w:p>
          <w:p w14:paraId="12E68198"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012DB902" w14:textId="77777777" w:rsidR="008A791E" w:rsidRDefault="008A791E" w:rsidP="008A791E">
      <w:pPr>
        <w:jc w:val="center"/>
        <w:rPr>
          <w:rFonts w:eastAsia="Times New Roman" w:cs="Times New Roman"/>
          <w:b/>
          <w:szCs w:val="24"/>
        </w:rPr>
      </w:pPr>
    </w:p>
    <w:p w14:paraId="521F3A4C" w14:textId="77777777" w:rsidR="008A791E" w:rsidRDefault="008A791E" w:rsidP="008A791E">
      <w:pPr>
        <w:rPr>
          <w:rFonts w:eastAsia="Times New Roman" w:cs="Times New Roman"/>
          <w:b/>
          <w:szCs w:val="24"/>
        </w:rPr>
      </w:pPr>
      <w:r>
        <w:rPr>
          <w:rFonts w:eastAsia="Times New Roman" w:cs="Times New Roman"/>
          <w:b/>
          <w:szCs w:val="24"/>
        </w:rPr>
        <w:t>Caso de uso #04</w:t>
      </w:r>
    </w:p>
    <w:p w14:paraId="5B1CE2BB" w14:textId="7177A90B" w:rsidR="008A791E" w:rsidRDefault="008A791E" w:rsidP="00CB31F8">
      <w:pPr>
        <w:rPr>
          <w:rFonts w:eastAsia="Times New Roman" w:cs="Times New Roman"/>
          <w:b/>
          <w:szCs w:val="24"/>
        </w:rPr>
      </w:pPr>
      <w:r>
        <w:rPr>
          <w:rFonts w:eastAsia="Times New Roman" w:cs="Times New Roman"/>
          <w:b/>
          <w:szCs w:val="24"/>
        </w:rPr>
        <w:t>Nombre CU04: Crear estación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47C13C48"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32FF9D"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85288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0701ACE"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22252D98"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328220" w14:textId="77777777" w:rsidR="008A791E" w:rsidRDefault="008A791E" w:rsidP="008A791E">
            <w:pPr>
              <w:jc w:val="center"/>
              <w:rPr>
                <w:rFonts w:eastAsia="Times New Roman" w:cs="Times New Roman"/>
                <w:szCs w:val="24"/>
              </w:rPr>
            </w:pPr>
          </w:p>
          <w:p w14:paraId="3BB6FC03" w14:textId="77777777" w:rsidR="008A791E" w:rsidRDefault="008A791E" w:rsidP="008A791E">
            <w:pPr>
              <w:jc w:val="center"/>
              <w:rPr>
                <w:rFonts w:eastAsia="Times New Roman" w:cs="Times New Roman"/>
                <w:szCs w:val="24"/>
              </w:rPr>
            </w:pPr>
          </w:p>
          <w:p w14:paraId="75EED8A0" w14:textId="77777777" w:rsidR="008A791E" w:rsidRDefault="008A791E" w:rsidP="008A791E">
            <w:pPr>
              <w:jc w:val="center"/>
              <w:rPr>
                <w:rFonts w:eastAsia="Times New Roman" w:cs="Times New Roman"/>
                <w:szCs w:val="24"/>
              </w:rPr>
            </w:pPr>
          </w:p>
          <w:p w14:paraId="66F974A6" w14:textId="77777777" w:rsidR="008A791E" w:rsidRDefault="008A791E" w:rsidP="008A791E">
            <w:pPr>
              <w:jc w:val="center"/>
              <w:rPr>
                <w:rFonts w:eastAsia="Times New Roman" w:cs="Times New Roman"/>
                <w:szCs w:val="24"/>
              </w:rPr>
            </w:pPr>
          </w:p>
          <w:p w14:paraId="0AFCEE55" w14:textId="77777777" w:rsidR="008A791E" w:rsidRDefault="008A791E" w:rsidP="008A791E">
            <w:pPr>
              <w:jc w:val="center"/>
              <w:rPr>
                <w:rFonts w:eastAsia="Times New Roman" w:cs="Times New Roman"/>
                <w:szCs w:val="24"/>
              </w:rPr>
            </w:pPr>
          </w:p>
          <w:p w14:paraId="244FE72E" w14:textId="77777777" w:rsidR="008A791E" w:rsidRDefault="008A791E" w:rsidP="008A791E">
            <w:pPr>
              <w:jc w:val="center"/>
              <w:rPr>
                <w:rFonts w:eastAsia="Times New Roman" w:cs="Times New Roman"/>
                <w:szCs w:val="24"/>
              </w:rPr>
            </w:pPr>
          </w:p>
          <w:p w14:paraId="2864A14F" w14:textId="77777777" w:rsidR="008A791E" w:rsidRDefault="008A791E" w:rsidP="008A791E">
            <w:pPr>
              <w:jc w:val="center"/>
              <w:rPr>
                <w:rFonts w:eastAsia="Times New Roman" w:cs="Times New Roman"/>
                <w:szCs w:val="24"/>
              </w:rPr>
            </w:pPr>
          </w:p>
          <w:p w14:paraId="378D261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CFC459C"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5073D0D"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w:t>
            </w:r>
            <w:r>
              <w:rPr>
                <w:rFonts w:eastAsia="Times New Roman" w:cs="Times New Roman"/>
                <w:szCs w:val="24"/>
              </w:rPr>
              <w:lastRenderedPageBreak/>
              <w:t>que los roles del equipo de trabajo.</w:t>
            </w:r>
          </w:p>
          <w:p w14:paraId="71BDEB38" w14:textId="77777777" w:rsidR="008A791E" w:rsidRDefault="008A791E" w:rsidP="008A791E">
            <w:pPr>
              <w:rPr>
                <w:rFonts w:eastAsia="Times New Roman" w:cs="Times New Roman"/>
                <w:b/>
                <w:szCs w:val="24"/>
              </w:rPr>
            </w:pPr>
            <w:r>
              <w:rPr>
                <w:rFonts w:eastAsia="Times New Roman" w:cs="Times New Roman"/>
                <w:b/>
                <w:szCs w:val="24"/>
              </w:rPr>
              <w:t>Actividades:</w:t>
            </w:r>
          </w:p>
          <w:p w14:paraId="1DF5B8D5"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Diagramas de casos de uso.</w:t>
            </w:r>
          </w:p>
          <w:p w14:paraId="76C09606"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 xml:space="preserve">Validación de diagramas de casos de uso. </w:t>
            </w:r>
          </w:p>
          <w:p w14:paraId="55484B6E" w14:textId="77777777" w:rsidR="008A791E" w:rsidRDefault="008A791E" w:rsidP="005C4E38">
            <w:pPr>
              <w:numPr>
                <w:ilvl w:val="0"/>
                <w:numId w:val="106"/>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182A07D" w14:textId="77777777" w:rsidR="008A791E" w:rsidRDefault="008A791E" w:rsidP="008A791E">
            <w:pPr>
              <w:jc w:val="center"/>
              <w:rPr>
                <w:rFonts w:eastAsia="Times New Roman" w:cs="Times New Roman"/>
                <w:szCs w:val="24"/>
              </w:rPr>
            </w:pPr>
          </w:p>
          <w:p w14:paraId="1B53B9F9" w14:textId="77777777" w:rsidR="008A791E" w:rsidRDefault="008A791E" w:rsidP="008A791E">
            <w:pPr>
              <w:jc w:val="center"/>
              <w:rPr>
                <w:rFonts w:eastAsia="Times New Roman" w:cs="Times New Roman"/>
                <w:szCs w:val="24"/>
              </w:rPr>
            </w:pPr>
          </w:p>
          <w:p w14:paraId="761241C5" w14:textId="77777777" w:rsidR="008A791E" w:rsidRDefault="008A791E" w:rsidP="008A791E">
            <w:pPr>
              <w:jc w:val="center"/>
              <w:rPr>
                <w:rFonts w:eastAsia="Times New Roman" w:cs="Times New Roman"/>
                <w:szCs w:val="24"/>
              </w:rPr>
            </w:pPr>
          </w:p>
          <w:p w14:paraId="35722B3D" w14:textId="77777777" w:rsidR="008A791E" w:rsidRDefault="008A791E" w:rsidP="008A791E">
            <w:pPr>
              <w:jc w:val="center"/>
              <w:rPr>
                <w:rFonts w:eastAsia="Times New Roman" w:cs="Times New Roman"/>
                <w:szCs w:val="24"/>
              </w:rPr>
            </w:pPr>
          </w:p>
          <w:p w14:paraId="77F1829F" w14:textId="77777777" w:rsidR="008A791E" w:rsidRDefault="008A791E" w:rsidP="008A791E">
            <w:pPr>
              <w:jc w:val="center"/>
              <w:rPr>
                <w:rFonts w:eastAsia="Times New Roman" w:cs="Times New Roman"/>
                <w:szCs w:val="24"/>
              </w:rPr>
            </w:pPr>
          </w:p>
          <w:p w14:paraId="072D0833" w14:textId="77777777" w:rsidR="008A791E" w:rsidRDefault="008A791E" w:rsidP="008A791E">
            <w:pPr>
              <w:jc w:val="center"/>
              <w:rPr>
                <w:rFonts w:eastAsia="Times New Roman" w:cs="Times New Roman"/>
                <w:szCs w:val="24"/>
              </w:rPr>
            </w:pPr>
          </w:p>
          <w:p w14:paraId="65A03882" w14:textId="77777777" w:rsidR="008A791E" w:rsidRDefault="008A791E" w:rsidP="008A791E">
            <w:pPr>
              <w:jc w:val="center"/>
              <w:rPr>
                <w:rFonts w:eastAsia="Times New Roman" w:cs="Times New Roman"/>
                <w:szCs w:val="24"/>
              </w:rPr>
            </w:pPr>
          </w:p>
          <w:p w14:paraId="4EA4C4F8" w14:textId="77777777" w:rsidR="008A791E" w:rsidRDefault="008A791E" w:rsidP="008A791E">
            <w:pPr>
              <w:jc w:val="center"/>
              <w:rPr>
                <w:rFonts w:eastAsia="Times New Roman" w:cs="Times New Roman"/>
                <w:szCs w:val="24"/>
              </w:rPr>
            </w:pPr>
            <w:r>
              <w:rPr>
                <w:rFonts w:eastAsia="Times New Roman" w:cs="Times New Roman"/>
                <w:szCs w:val="24"/>
              </w:rPr>
              <w:t>7</w:t>
            </w:r>
          </w:p>
        </w:tc>
      </w:tr>
      <w:tr w:rsidR="008A791E" w14:paraId="660237C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52EF59" w14:textId="77777777" w:rsidR="008A791E" w:rsidRDefault="008A791E" w:rsidP="008A791E">
            <w:pPr>
              <w:jc w:val="center"/>
              <w:rPr>
                <w:rFonts w:eastAsia="Times New Roman" w:cs="Times New Roman"/>
                <w:szCs w:val="24"/>
              </w:rPr>
            </w:pPr>
          </w:p>
          <w:p w14:paraId="13B4D59E" w14:textId="77777777" w:rsidR="008A791E" w:rsidRDefault="008A791E" w:rsidP="008A791E">
            <w:pPr>
              <w:jc w:val="center"/>
              <w:rPr>
                <w:rFonts w:eastAsia="Times New Roman" w:cs="Times New Roman"/>
                <w:szCs w:val="24"/>
              </w:rPr>
            </w:pPr>
          </w:p>
          <w:p w14:paraId="1B73CF4A" w14:textId="77777777" w:rsidR="008A791E" w:rsidRDefault="008A791E" w:rsidP="008A791E">
            <w:pPr>
              <w:jc w:val="center"/>
              <w:rPr>
                <w:rFonts w:eastAsia="Times New Roman" w:cs="Times New Roman"/>
                <w:szCs w:val="24"/>
              </w:rPr>
            </w:pPr>
          </w:p>
          <w:p w14:paraId="44E408E6" w14:textId="77777777" w:rsidR="008A791E" w:rsidRDefault="008A791E" w:rsidP="008A791E">
            <w:pPr>
              <w:jc w:val="center"/>
              <w:rPr>
                <w:rFonts w:eastAsia="Times New Roman" w:cs="Times New Roman"/>
                <w:szCs w:val="24"/>
              </w:rPr>
            </w:pPr>
          </w:p>
          <w:p w14:paraId="7B36302D" w14:textId="77777777" w:rsidR="008A791E" w:rsidRDefault="008A791E" w:rsidP="008A791E">
            <w:pPr>
              <w:jc w:val="center"/>
              <w:rPr>
                <w:rFonts w:eastAsia="Times New Roman" w:cs="Times New Roman"/>
                <w:szCs w:val="24"/>
              </w:rPr>
            </w:pPr>
          </w:p>
          <w:p w14:paraId="68E31945" w14:textId="77777777" w:rsidR="008A791E" w:rsidRDefault="008A791E" w:rsidP="008A791E">
            <w:pPr>
              <w:rPr>
                <w:rFonts w:eastAsia="Times New Roman" w:cs="Times New Roman"/>
                <w:szCs w:val="24"/>
              </w:rPr>
            </w:pPr>
          </w:p>
          <w:p w14:paraId="6B4D4DB2" w14:textId="77777777" w:rsidR="008A791E" w:rsidRDefault="008A791E" w:rsidP="008A791E">
            <w:pPr>
              <w:rPr>
                <w:rFonts w:eastAsia="Times New Roman" w:cs="Times New Roman"/>
                <w:szCs w:val="24"/>
              </w:rPr>
            </w:pPr>
          </w:p>
          <w:p w14:paraId="0FAA9982" w14:textId="77777777" w:rsidR="008A791E" w:rsidRDefault="008A791E" w:rsidP="008A791E">
            <w:pPr>
              <w:jc w:val="center"/>
              <w:rPr>
                <w:rFonts w:eastAsia="Times New Roman" w:cs="Times New Roman"/>
                <w:szCs w:val="24"/>
              </w:rPr>
            </w:pPr>
          </w:p>
          <w:p w14:paraId="1ECFBCD0" w14:textId="77777777" w:rsidR="008A791E" w:rsidRDefault="008A791E" w:rsidP="008A791E">
            <w:pPr>
              <w:jc w:val="center"/>
              <w:rPr>
                <w:rFonts w:eastAsia="Times New Roman" w:cs="Times New Roman"/>
                <w:szCs w:val="24"/>
              </w:rPr>
            </w:pPr>
          </w:p>
          <w:p w14:paraId="228B2DF6" w14:textId="77777777" w:rsidR="008A791E" w:rsidRDefault="008A791E" w:rsidP="008A791E">
            <w:pPr>
              <w:jc w:val="center"/>
              <w:rPr>
                <w:rFonts w:eastAsia="Times New Roman" w:cs="Times New Roman"/>
                <w:szCs w:val="24"/>
              </w:rPr>
            </w:pPr>
          </w:p>
          <w:p w14:paraId="506F0B43"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F0FDB7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2E631AB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B044741" w14:textId="77777777" w:rsidR="008A791E" w:rsidRDefault="008A791E" w:rsidP="008A791E">
            <w:pPr>
              <w:rPr>
                <w:rFonts w:eastAsia="Times New Roman" w:cs="Times New Roman"/>
                <w:b/>
                <w:szCs w:val="24"/>
              </w:rPr>
            </w:pPr>
            <w:r>
              <w:rPr>
                <w:rFonts w:eastAsia="Times New Roman" w:cs="Times New Roman"/>
                <w:b/>
                <w:szCs w:val="24"/>
              </w:rPr>
              <w:t>Actividades:</w:t>
            </w:r>
          </w:p>
          <w:p w14:paraId="5E2E569D"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Modelado de dominio.</w:t>
            </w:r>
          </w:p>
          <w:p w14:paraId="32BDA23F"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Plan de pruebas.</w:t>
            </w:r>
          </w:p>
          <w:p w14:paraId="3006233A"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del diseño de pruebas.</w:t>
            </w:r>
          </w:p>
          <w:p w14:paraId="768247D3"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Especificación de casos de prueba.</w:t>
            </w:r>
          </w:p>
          <w:p w14:paraId="7F0A6F19"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Procedimiento de pruebas.</w:t>
            </w:r>
          </w:p>
          <w:p w14:paraId="4E54FF41" w14:textId="77777777" w:rsidR="008A791E" w:rsidRDefault="008A791E" w:rsidP="005C4E38">
            <w:pPr>
              <w:numPr>
                <w:ilvl w:val="0"/>
                <w:numId w:val="107"/>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DD12D1E" w14:textId="77777777" w:rsidR="008A791E" w:rsidRDefault="008A791E" w:rsidP="008A791E">
            <w:pPr>
              <w:jc w:val="center"/>
              <w:rPr>
                <w:rFonts w:eastAsia="Times New Roman" w:cs="Times New Roman"/>
                <w:szCs w:val="24"/>
              </w:rPr>
            </w:pPr>
          </w:p>
          <w:p w14:paraId="4CBC9CD5" w14:textId="77777777" w:rsidR="008A791E" w:rsidRDefault="008A791E" w:rsidP="008A791E">
            <w:pPr>
              <w:jc w:val="center"/>
              <w:rPr>
                <w:rFonts w:eastAsia="Times New Roman" w:cs="Times New Roman"/>
                <w:szCs w:val="24"/>
              </w:rPr>
            </w:pPr>
          </w:p>
          <w:p w14:paraId="7AD97569" w14:textId="77777777" w:rsidR="008A791E" w:rsidRDefault="008A791E" w:rsidP="008A791E">
            <w:pPr>
              <w:jc w:val="center"/>
              <w:rPr>
                <w:rFonts w:eastAsia="Times New Roman" w:cs="Times New Roman"/>
                <w:szCs w:val="24"/>
              </w:rPr>
            </w:pPr>
          </w:p>
          <w:p w14:paraId="037A3BC7" w14:textId="77777777" w:rsidR="008A791E" w:rsidRDefault="008A791E" w:rsidP="008A791E">
            <w:pPr>
              <w:jc w:val="center"/>
              <w:rPr>
                <w:rFonts w:eastAsia="Times New Roman" w:cs="Times New Roman"/>
                <w:szCs w:val="24"/>
              </w:rPr>
            </w:pPr>
          </w:p>
          <w:p w14:paraId="0353F3E0" w14:textId="77777777" w:rsidR="008A791E" w:rsidRDefault="008A791E" w:rsidP="008A791E">
            <w:pPr>
              <w:rPr>
                <w:rFonts w:eastAsia="Times New Roman" w:cs="Times New Roman"/>
                <w:szCs w:val="24"/>
              </w:rPr>
            </w:pPr>
          </w:p>
          <w:p w14:paraId="46BF7CCA" w14:textId="77777777" w:rsidR="008A791E" w:rsidRDefault="008A791E" w:rsidP="008A791E">
            <w:pPr>
              <w:jc w:val="center"/>
              <w:rPr>
                <w:rFonts w:eastAsia="Times New Roman" w:cs="Times New Roman"/>
                <w:szCs w:val="24"/>
              </w:rPr>
            </w:pPr>
          </w:p>
          <w:p w14:paraId="3B2335DD" w14:textId="77777777" w:rsidR="008A791E" w:rsidRDefault="008A791E" w:rsidP="008A791E">
            <w:pPr>
              <w:rPr>
                <w:rFonts w:eastAsia="Times New Roman" w:cs="Times New Roman"/>
                <w:szCs w:val="24"/>
              </w:rPr>
            </w:pPr>
          </w:p>
          <w:p w14:paraId="50D64004" w14:textId="77777777" w:rsidR="008A791E" w:rsidRDefault="008A791E" w:rsidP="008A791E">
            <w:pPr>
              <w:jc w:val="center"/>
              <w:rPr>
                <w:rFonts w:eastAsia="Times New Roman" w:cs="Times New Roman"/>
                <w:szCs w:val="24"/>
              </w:rPr>
            </w:pPr>
          </w:p>
          <w:p w14:paraId="4662C666" w14:textId="77777777" w:rsidR="008A791E" w:rsidRDefault="008A791E" w:rsidP="008A791E">
            <w:pPr>
              <w:jc w:val="center"/>
              <w:rPr>
                <w:rFonts w:eastAsia="Times New Roman" w:cs="Times New Roman"/>
                <w:szCs w:val="24"/>
              </w:rPr>
            </w:pPr>
          </w:p>
          <w:p w14:paraId="566214F0" w14:textId="77777777" w:rsidR="008A791E" w:rsidRDefault="008A791E" w:rsidP="008A791E">
            <w:pPr>
              <w:jc w:val="center"/>
              <w:rPr>
                <w:rFonts w:eastAsia="Times New Roman" w:cs="Times New Roman"/>
                <w:szCs w:val="24"/>
              </w:rPr>
            </w:pPr>
          </w:p>
          <w:p w14:paraId="0BCA2BE2"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667384C7"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226305" w14:textId="77777777" w:rsidR="008A791E" w:rsidRDefault="008A791E" w:rsidP="008A791E">
            <w:pPr>
              <w:jc w:val="center"/>
              <w:rPr>
                <w:rFonts w:eastAsia="Times New Roman" w:cs="Times New Roman"/>
                <w:szCs w:val="24"/>
              </w:rPr>
            </w:pPr>
          </w:p>
          <w:p w14:paraId="083DAA96" w14:textId="77777777" w:rsidR="008A791E" w:rsidRDefault="008A791E" w:rsidP="008A791E">
            <w:pPr>
              <w:jc w:val="center"/>
              <w:rPr>
                <w:rFonts w:eastAsia="Times New Roman" w:cs="Times New Roman"/>
                <w:szCs w:val="24"/>
              </w:rPr>
            </w:pPr>
          </w:p>
          <w:p w14:paraId="40C5E208" w14:textId="77777777" w:rsidR="008A791E" w:rsidRDefault="008A791E" w:rsidP="008A791E">
            <w:pPr>
              <w:jc w:val="center"/>
              <w:rPr>
                <w:rFonts w:eastAsia="Times New Roman" w:cs="Times New Roman"/>
                <w:szCs w:val="24"/>
              </w:rPr>
            </w:pPr>
          </w:p>
          <w:p w14:paraId="027D26D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6471EEF"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417A65B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F9D9C8A" w14:textId="77777777" w:rsidR="008A791E" w:rsidRDefault="008A791E" w:rsidP="008A791E">
            <w:pPr>
              <w:rPr>
                <w:rFonts w:eastAsia="Times New Roman" w:cs="Times New Roman"/>
                <w:b/>
                <w:szCs w:val="24"/>
              </w:rPr>
            </w:pPr>
            <w:r>
              <w:rPr>
                <w:rFonts w:eastAsia="Times New Roman" w:cs="Times New Roman"/>
                <w:b/>
                <w:szCs w:val="24"/>
              </w:rPr>
              <w:t>Actividades:</w:t>
            </w:r>
          </w:p>
          <w:p w14:paraId="2C8B194D"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Logs de prueba.</w:t>
            </w:r>
          </w:p>
          <w:p w14:paraId="6F56572B" w14:textId="77777777" w:rsidR="008A791E" w:rsidRDefault="008A791E" w:rsidP="005C4E38">
            <w:pPr>
              <w:numPr>
                <w:ilvl w:val="0"/>
                <w:numId w:val="9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5E5AEF4D" w14:textId="77777777" w:rsidR="008A791E" w:rsidRDefault="008A791E" w:rsidP="008A791E">
            <w:pPr>
              <w:jc w:val="center"/>
              <w:rPr>
                <w:rFonts w:eastAsia="Times New Roman" w:cs="Times New Roman"/>
                <w:szCs w:val="24"/>
              </w:rPr>
            </w:pPr>
          </w:p>
          <w:p w14:paraId="619B3F5A" w14:textId="77777777" w:rsidR="008A791E" w:rsidRDefault="008A791E" w:rsidP="008A791E">
            <w:pPr>
              <w:jc w:val="center"/>
              <w:rPr>
                <w:rFonts w:eastAsia="Times New Roman" w:cs="Times New Roman"/>
                <w:szCs w:val="24"/>
              </w:rPr>
            </w:pPr>
          </w:p>
          <w:p w14:paraId="1BDA4C7E" w14:textId="77777777" w:rsidR="008A791E" w:rsidRDefault="008A791E" w:rsidP="008A791E">
            <w:pPr>
              <w:jc w:val="center"/>
              <w:rPr>
                <w:rFonts w:eastAsia="Times New Roman" w:cs="Times New Roman"/>
                <w:szCs w:val="24"/>
              </w:rPr>
            </w:pPr>
          </w:p>
          <w:p w14:paraId="20B54DB9"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136255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B9A693" w14:textId="77777777" w:rsidR="008A791E" w:rsidRDefault="008A791E" w:rsidP="008A791E">
            <w:pPr>
              <w:jc w:val="center"/>
              <w:rPr>
                <w:rFonts w:eastAsia="Times New Roman" w:cs="Times New Roman"/>
                <w:szCs w:val="24"/>
              </w:rPr>
            </w:pPr>
          </w:p>
          <w:p w14:paraId="05383EE8" w14:textId="77777777" w:rsidR="008A791E" w:rsidRDefault="008A791E" w:rsidP="008A791E">
            <w:pPr>
              <w:jc w:val="center"/>
              <w:rPr>
                <w:rFonts w:eastAsia="Times New Roman" w:cs="Times New Roman"/>
                <w:szCs w:val="24"/>
              </w:rPr>
            </w:pPr>
          </w:p>
          <w:p w14:paraId="59D1F42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6690DDB3"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5E9612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3E44A66F" w14:textId="77777777" w:rsidR="008A791E" w:rsidRDefault="008A791E" w:rsidP="008A791E">
            <w:pPr>
              <w:rPr>
                <w:rFonts w:eastAsia="Times New Roman" w:cs="Times New Roman"/>
                <w:b/>
                <w:szCs w:val="24"/>
              </w:rPr>
            </w:pPr>
            <w:r>
              <w:rPr>
                <w:rFonts w:eastAsia="Times New Roman" w:cs="Times New Roman"/>
                <w:b/>
                <w:szCs w:val="24"/>
              </w:rPr>
              <w:t>Actividades</w:t>
            </w:r>
          </w:p>
          <w:p w14:paraId="6AB1D8D9" w14:textId="77777777" w:rsidR="008A791E" w:rsidRDefault="008A791E" w:rsidP="005C4E38">
            <w:pPr>
              <w:numPr>
                <w:ilvl w:val="0"/>
                <w:numId w:val="124"/>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43D8E595" w14:textId="77777777" w:rsidR="008A791E" w:rsidRDefault="008A791E" w:rsidP="008A791E">
            <w:pPr>
              <w:jc w:val="center"/>
              <w:rPr>
                <w:rFonts w:eastAsia="Times New Roman" w:cs="Times New Roman"/>
                <w:szCs w:val="24"/>
              </w:rPr>
            </w:pPr>
          </w:p>
          <w:p w14:paraId="72EC5C6B" w14:textId="77777777" w:rsidR="008A791E" w:rsidRDefault="008A791E" w:rsidP="008A791E">
            <w:pPr>
              <w:jc w:val="center"/>
              <w:rPr>
                <w:rFonts w:eastAsia="Times New Roman" w:cs="Times New Roman"/>
                <w:szCs w:val="24"/>
              </w:rPr>
            </w:pPr>
          </w:p>
          <w:p w14:paraId="70A26629"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35422FA0" w14:textId="77777777" w:rsidR="008A791E" w:rsidRDefault="008A791E" w:rsidP="008A791E">
      <w:pPr>
        <w:jc w:val="center"/>
        <w:rPr>
          <w:rFonts w:eastAsia="Times New Roman" w:cs="Times New Roman"/>
          <w:b/>
          <w:szCs w:val="24"/>
        </w:rPr>
      </w:pPr>
    </w:p>
    <w:p w14:paraId="4729E47E" w14:textId="77777777" w:rsidR="008A791E" w:rsidRDefault="008A791E" w:rsidP="008A791E">
      <w:pPr>
        <w:rPr>
          <w:rFonts w:eastAsia="Times New Roman" w:cs="Times New Roman"/>
          <w:b/>
          <w:szCs w:val="24"/>
        </w:rPr>
      </w:pPr>
      <w:r>
        <w:rPr>
          <w:rFonts w:eastAsia="Times New Roman" w:cs="Times New Roman"/>
          <w:b/>
          <w:szCs w:val="24"/>
        </w:rPr>
        <w:t>Caso de uso #01</w:t>
      </w:r>
    </w:p>
    <w:p w14:paraId="1374996B" w14:textId="7DF9132A"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1F3F4103"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2E5FBB"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D1B7C2C"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778BE8"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029DB3A9"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ADE1FC" w14:textId="77777777" w:rsidR="008A791E" w:rsidRDefault="008A791E" w:rsidP="008A791E">
            <w:pPr>
              <w:jc w:val="center"/>
              <w:rPr>
                <w:rFonts w:eastAsia="Times New Roman" w:cs="Times New Roman"/>
                <w:szCs w:val="24"/>
              </w:rPr>
            </w:pPr>
          </w:p>
          <w:p w14:paraId="21C36ED8" w14:textId="77777777" w:rsidR="008A791E" w:rsidRDefault="008A791E" w:rsidP="008A791E">
            <w:pPr>
              <w:jc w:val="center"/>
              <w:rPr>
                <w:rFonts w:eastAsia="Times New Roman" w:cs="Times New Roman"/>
                <w:szCs w:val="24"/>
              </w:rPr>
            </w:pPr>
          </w:p>
          <w:p w14:paraId="61801654" w14:textId="77777777" w:rsidR="008A791E" w:rsidRDefault="008A791E" w:rsidP="008A791E">
            <w:pPr>
              <w:jc w:val="center"/>
              <w:rPr>
                <w:rFonts w:eastAsia="Times New Roman" w:cs="Times New Roman"/>
                <w:szCs w:val="24"/>
              </w:rPr>
            </w:pPr>
          </w:p>
          <w:p w14:paraId="09E587C2" w14:textId="77777777" w:rsidR="008A791E" w:rsidRDefault="008A791E" w:rsidP="008A791E">
            <w:pPr>
              <w:jc w:val="center"/>
              <w:rPr>
                <w:rFonts w:eastAsia="Times New Roman" w:cs="Times New Roman"/>
                <w:szCs w:val="24"/>
              </w:rPr>
            </w:pPr>
          </w:p>
          <w:p w14:paraId="4595DEE4" w14:textId="77777777" w:rsidR="008A791E" w:rsidRDefault="008A791E" w:rsidP="008A791E">
            <w:pPr>
              <w:jc w:val="center"/>
              <w:rPr>
                <w:rFonts w:eastAsia="Times New Roman" w:cs="Times New Roman"/>
                <w:szCs w:val="24"/>
              </w:rPr>
            </w:pPr>
          </w:p>
          <w:p w14:paraId="21949A4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CEEB01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4BE7361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0128C8A" w14:textId="77777777" w:rsidR="008A791E" w:rsidRDefault="008A791E" w:rsidP="008A791E">
            <w:pPr>
              <w:rPr>
                <w:rFonts w:eastAsia="Times New Roman" w:cs="Times New Roman"/>
                <w:b/>
                <w:szCs w:val="24"/>
              </w:rPr>
            </w:pPr>
            <w:r>
              <w:rPr>
                <w:rFonts w:eastAsia="Times New Roman" w:cs="Times New Roman"/>
                <w:b/>
                <w:szCs w:val="24"/>
              </w:rPr>
              <w:t>Actividades:</w:t>
            </w:r>
          </w:p>
          <w:p w14:paraId="62A6337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lastRenderedPageBreak/>
              <w:t>Diagramas de casos de uso.</w:t>
            </w:r>
          </w:p>
          <w:p w14:paraId="1D124CCE"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62194EC1" w14:textId="77777777" w:rsidR="008A791E" w:rsidRDefault="008A791E" w:rsidP="005C4E38">
            <w:pPr>
              <w:numPr>
                <w:ilvl w:val="0"/>
                <w:numId w:val="4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FEF2CBC" w14:textId="77777777" w:rsidR="008A791E" w:rsidRDefault="008A791E" w:rsidP="008A791E">
            <w:pPr>
              <w:jc w:val="center"/>
              <w:rPr>
                <w:rFonts w:eastAsia="Times New Roman" w:cs="Times New Roman"/>
                <w:szCs w:val="24"/>
              </w:rPr>
            </w:pPr>
          </w:p>
          <w:p w14:paraId="15941459" w14:textId="77777777" w:rsidR="008A791E" w:rsidRDefault="008A791E" w:rsidP="008A791E">
            <w:pPr>
              <w:jc w:val="center"/>
              <w:rPr>
                <w:rFonts w:eastAsia="Times New Roman" w:cs="Times New Roman"/>
                <w:szCs w:val="24"/>
              </w:rPr>
            </w:pPr>
          </w:p>
          <w:p w14:paraId="6CDD4B1C" w14:textId="77777777" w:rsidR="008A791E" w:rsidRDefault="008A791E" w:rsidP="008A791E">
            <w:pPr>
              <w:jc w:val="center"/>
              <w:rPr>
                <w:rFonts w:eastAsia="Times New Roman" w:cs="Times New Roman"/>
                <w:szCs w:val="24"/>
              </w:rPr>
            </w:pPr>
          </w:p>
          <w:p w14:paraId="00975488" w14:textId="77777777" w:rsidR="008A791E" w:rsidRDefault="008A791E" w:rsidP="008A791E">
            <w:pPr>
              <w:jc w:val="center"/>
              <w:rPr>
                <w:rFonts w:eastAsia="Times New Roman" w:cs="Times New Roman"/>
                <w:szCs w:val="24"/>
              </w:rPr>
            </w:pPr>
          </w:p>
          <w:p w14:paraId="4892937D" w14:textId="77777777" w:rsidR="008A791E" w:rsidRDefault="008A791E" w:rsidP="008A791E">
            <w:pPr>
              <w:jc w:val="center"/>
              <w:rPr>
                <w:rFonts w:eastAsia="Times New Roman" w:cs="Times New Roman"/>
                <w:szCs w:val="24"/>
              </w:rPr>
            </w:pPr>
          </w:p>
          <w:p w14:paraId="3A30F116"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091EA9F2"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205A0" w14:textId="77777777" w:rsidR="008A791E" w:rsidRDefault="008A791E" w:rsidP="008A791E">
            <w:pPr>
              <w:jc w:val="center"/>
              <w:rPr>
                <w:rFonts w:eastAsia="Times New Roman" w:cs="Times New Roman"/>
                <w:szCs w:val="24"/>
              </w:rPr>
            </w:pPr>
          </w:p>
          <w:p w14:paraId="239EC3EA" w14:textId="77777777" w:rsidR="008A791E" w:rsidRDefault="008A791E" w:rsidP="008A791E">
            <w:pPr>
              <w:jc w:val="center"/>
              <w:rPr>
                <w:rFonts w:eastAsia="Times New Roman" w:cs="Times New Roman"/>
                <w:szCs w:val="24"/>
              </w:rPr>
            </w:pPr>
          </w:p>
          <w:p w14:paraId="1CCEAB12" w14:textId="77777777" w:rsidR="008A791E" w:rsidRDefault="008A791E" w:rsidP="008A791E">
            <w:pPr>
              <w:jc w:val="center"/>
              <w:rPr>
                <w:rFonts w:eastAsia="Times New Roman" w:cs="Times New Roman"/>
                <w:szCs w:val="24"/>
              </w:rPr>
            </w:pPr>
          </w:p>
          <w:p w14:paraId="3F859AD2" w14:textId="77777777" w:rsidR="008A791E" w:rsidRDefault="008A791E" w:rsidP="008A791E">
            <w:pPr>
              <w:jc w:val="center"/>
              <w:rPr>
                <w:rFonts w:eastAsia="Times New Roman" w:cs="Times New Roman"/>
                <w:szCs w:val="24"/>
              </w:rPr>
            </w:pPr>
          </w:p>
          <w:p w14:paraId="0391367F" w14:textId="77777777" w:rsidR="008A791E" w:rsidRDefault="008A791E" w:rsidP="008A791E">
            <w:pPr>
              <w:jc w:val="center"/>
              <w:rPr>
                <w:rFonts w:eastAsia="Times New Roman" w:cs="Times New Roman"/>
                <w:szCs w:val="24"/>
              </w:rPr>
            </w:pPr>
          </w:p>
          <w:p w14:paraId="74E44F32" w14:textId="77777777" w:rsidR="008A791E" w:rsidRDefault="008A791E" w:rsidP="008A791E">
            <w:pPr>
              <w:jc w:val="center"/>
              <w:rPr>
                <w:rFonts w:eastAsia="Times New Roman" w:cs="Times New Roman"/>
                <w:szCs w:val="24"/>
              </w:rPr>
            </w:pPr>
          </w:p>
          <w:p w14:paraId="75BF1FAE" w14:textId="77777777" w:rsidR="008A791E" w:rsidRDefault="008A791E" w:rsidP="008A791E">
            <w:pPr>
              <w:jc w:val="center"/>
              <w:rPr>
                <w:rFonts w:eastAsia="Times New Roman" w:cs="Times New Roman"/>
                <w:szCs w:val="24"/>
              </w:rPr>
            </w:pPr>
          </w:p>
          <w:p w14:paraId="402F536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729FF76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7DE3FC57"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2E549D9A" w14:textId="77777777" w:rsidR="008A791E" w:rsidRDefault="008A791E" w:rsidP="008A791E">
            <w:pPr>
              <w:rPr>
                <w:rFonts w:eastAsia="Times New Roman" w:cs="Times New Roman"/>
                <w:b/>
                <w:szCs w:val="24"/>
              </w:rPr>
            </w:pPr>
            <w:r>
              <w:rPr>
                <w:rFonts w:eastAsia="Times New Roman" w:cs="Times New Roman"/>
                <w:b/>
                <w:szCs w:val="24"/>
              </w:rPr>
              <w:t>Actividades:</w:t>
            </w:r>
          </w:p>
          <w:p w14:paraId="7F2EEA7E"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Modelado de dominio.</w:t>
            </w:r>
          </w:p>
          <w:p w14:paraId="45E6E3E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Plan de pruebas.</w:t>
            </w:r>
          </w:p>
          <w:p w14:paraId="45C1DFC5"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del diseño de pruebas.</w:t>
            </w:r>
          </w:p>
          <w:p w14:paraId="39B27404"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Especificación de casos de prueba.</w:t>
            </w:r>
          </w:p>
          <w:p w14:paraId="0E198311"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Procedimiento de pruebas.</w:t>
            </w:r>
          </w:p>
          <w:p w14:paraId="03C5CCD7" w14:textId="77777777" w:rsidR="008A791E" w:rsidRDefault="008A791E" w:rsidP="005C4E38">
            <w:pPr>
              <w:numPr>
                <w:ilvl w:val="0"/>
                <w:numId w:val="121"/>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6500748" w14:textId="77777777" w:rsidR="008A791E" w:rsidRDefault="008A791E" w:rsidP="008A791E">
            <w:pPr>
              <w:jc w:val="center"/>
              <w:rPr>
                <w:rFonts w:eastAsia="Times New Roman" w:cs="Times New Roman"/>
                <w:szCs w:val="24"/>
              </w:rPr>
            </w:pPr>
          </w:p>
          <w:p w14:paraId="57343151" w14:textId="77777777" w:rsidR="008A791E" w:rsidRDefault="008A791E" w:rsidP="008A791E">
            <w:pPr>
              <w:jc w:val="center"/>
              <w:rPr>
                <w:rFonts w:eastAsia="Times New Roman" w:cs="Times New Roman"/>
                <w:szCs w:val="24"/>
              </w:rPr>
            </w:pPr>
          </w:p>
          <w:p w14:paraId="0854DA4E" w14:textId="77777777" w:rsidR="008A791E" w:rsidRDefault="008A791E" w:rsidP="008A791E">
            <w:pPr>
              <w:jc w:val="center"/>
              <w:rPr>
                <w:rFonts w:eastAsia="Times New Roman" w:cs="Times New Roman"/>
                <w:szCs w:val="24"/>
              </w:rPr>
            </w:pPr>
          </w:p>
          <w:p w14:paraId="3A4788B3" w14:textId="77777777" w:rsidR="008A791E" w:rsidRDefault="008A791E" w:rsidP="008A791E">
            <w:pPr>
              <w:jc w:val="center"/>
              <w:rPr>
                <w:rFonts w:eastAsia="Times New Roman" w:cs="Times New Roman"/>
                <w:szCs w:val="24"/>
              </w:rPr>
            </w:pPr>
          </w:p>
          <w:p w14:paraId="655414DD" w14:textId="77777777" w:rsidR="008A791E" w:rsidRDefault="008A791E" w:rsidP="008A791E">
            <w:pPr>
              <w:rPr>
                <w:rFonts w:eastAsia="Times New Roman" w:cs="Times New Roman"/>
                <w:szCs w:val="24"/>
              </w:rPr>
            </w:pPr>
          </w:p>
          <w:p w14:paraId="65B15A51" w14:textId="77777777" w:rsidR="008A791E" w:rsidRDefault="008A791E" w:rsidP="008A791E">
            <w:pPr>
              <w:jc w:val="center"/>
              <w:rPr>
                <w:rFonts w:eastAsia="Times New Roman" w:cs="Times New Roman"/>
                <w:szCs w:val="24"/>
              </w:rPr>
            </w:pPr>
          </w:p>
          <w:p w14:paraId="5FE2D52D" w14:textId="77777777" w:rsidR="008A791E" w:rsidRDefault="008A791E" w:rsidP="008A791E">
            <w:pPr>
              <w:jc w:val="center"/>
              <w:rPr>
                <w:rFonts w:eastAsia="Times New Roman" w:cs="Times New Roman"/>
                <w:szCs w:val="24"/>
              </w:rPr>
            </w:pPr>
          </w:p>
          <w:p w14:paraId="1C1913F0" w14:textId="77777777" w:rsidR="008A791E" w:rsidRDefault="008A791E" w:rsidP="008A791E">
            <w:pPr>
              <w:jc w:val="center"/>
              <w:rPr>
                <w:rFonts w:eastAsia="Times New Roman" w:cs="Times New Roman"/>
                <w:szCs w:val="24"/>
              </w:rPr>
            </w:pPr>
            <w:r>
              <w:rPr>
                <w:rFonts w:eastAsia="Times New Roman" w:cs="Times New Roman"/>
                <w:szCs w:val="24"/>
              </w:rPr>
              <w:t>12</w:t>
            </w:r>
          </w:p>
        </w:tc>
      </w:tr>
      <w:tr w:rsidR="008A791E" w14:paraId="2652B5AD"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6A4E86" w14:textId="77777777" w:rsidR="008A791E" w:rsidRDefault="008A791E" w:rsidP="008A791E">
            <w:pPr>
              <w:jc w:val="center"/>
              <w:rPr>
                <w:rFonts w:eastAsia="Times New Roman" w:cs="Times New Roman"/>
                <w:szCs w:val="24"/>
              </w:rPr>
            </w:pPr>
          </w:p>
          <w:p w14:paraId="215371ED" w14:textId="77777777" w:rsidR="008A791E" w:rsidRDefault="008A791E" w:rsidP="008A791E">
            <w:pPr>
              <w:jc w:val="center"/>
              <w:rPr>
                <w:rFonts w:eastAsia="Times New Roman" w:cs="Times New Roman"/>
                <w:szCs w:val="24"/>
              </w:rPr>
            </w:pPr>
          </w:p>
          <w:p w14:paraId="194665B2" w14:textId="77777777" w:rsidR="008A791E" w:rsidRDefault="008A791E" w:rsidP="008A791E">
            <w:pPr>
              <w:jc w:val="center"/>
              <w:rPr>
                <w:rFonts w:eastAsia="Times New Roman" w:cs="Times New Roman"/>
                <w:szCs w:val="24"/>
              </w:rPr>
            </w:pPr>
          </w:p>
          <w:p w14:paraId="3CB813E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CE0BEF6"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550AE418"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1DDD48F5" w14:textId="77777777" w:rsidR="008A791E" w:rsidRDefault="008A791E" w:rsidP="008A791E">
            <w:pPr>
              <w:rPr>
                <w:rFonts w:eastAsia="Times New Roman" w:cs="Times New Roman"/>
                <w:b/>
                <w:szCs w:val="24"/>
              </w:rPr>
            </w:pPr>
            <w:r>
              <w:rPr>
                <w:rFonts w:eastAsia="Times New Roman" w:cs="Times New Roman"/>
                <w:b/>
                <w:szCs w:val="24"/>
              </w:rPr>
              <w:t>Actividades:</w:t>
            </w:r>
          </w:p>
          <w:p w14:paraId="4D44A97B"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Logs de prueba.</w:t>
            </w:r>
          </w:p>
          <w:p w14:paraId="5E26C2A7" w14:textId="77777777" w:rsidR="008A791E" w:rsidRDefault="008A791E" w:rsidP="005C4E38">
            <w:pPr>
              <w:numPr>
                <w:ilvl w:val="0"/>
                <w:numId w:val="110"/>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10065AE3" w14:textId="77777777" w:rsidR="008A791E" w:rsidRDefault="008A791E" w:rsidP="008A791E">
            <w:pPr>
              <w:jc w:val="center"/>
              <w:rPr>
                <w:rFonts w:eastAsia="Times New Roman" w:cs="Times New Roman"/>
                <w:szCs w:val="24"/>
              </w:rPr>
            </w:pPr>
          </w:p>
          <w:p w14:paraId="5ED95E40" w14:textId="77777777" w:rsidR="008A791E" w:rsidRDefault="008A791E" w:rsidP="008A791E">
            <w:pPr>
              <w:jc w:val="center"/>
              <w:rPr>
                <w:rFonts w:eastAsia="Times New Roman" w:cs="Times New Roman"/>
                <w:szCs w:val="24"/>
              </w:rPr>
            </w:pPr>
          </w:p>
          <w:p w14:paraId="5401A866" w14:textId="77777777" w:rsidR="008A791E" w:rsidRDefault="008A791E" w:rsidP="008A791E">
            <w:pPr>
              <w:jc w:val="center"/>
              <w:rPr>
                <w:rFonts w:eastAsia="Times New Roman" w:cs="Times New Roman"/>
                <w:szCs w:val="24"/>
              </w:rPr>
            </w:pPr>
          </w:p>
          <w:p w14:paraId="5EA62127"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7F3CC0B0"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1085E3" w14:textId="77777777" w:rsidR="008A791E" w:rsidRDefault="008A791E" w:rsidP="008A791E">
            <w:pPr>
              <w:jc w:val="center"/>
              <w:rPr>
                <w:rFonts w:eastAsia="Times New Roman" w:cs="Times New Roman"/>
                <w:szCs w:val="24"/>
              </w:rPr>
            </w:pPr>
          </w:p>
          <w:p w14:paraId="6AED3FB6" w14:textId="77777777" w:rsidR="008A791E" w:rsidRDefault="008A791E" w:rsidP="008A791E">
            <w:pPr>
              <w:jc w:val="center"/>
              <w:rPr>
                <w:rFonts w:eastAsia="Times New Roman" w:cs="Times New Roman"/>
                <w:szCs w:val="24"/>
              </w:rPr>
            </w:pPr>
          </w:p>
          <w:p w14:paraId="2AB218B0"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D69DD4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59946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549EF714" w14:textId="77777777" w:rsidR="008A791E" w:rsidRDefault="008A791E" w:rsidP="008A791E">
            <w:pPr>
              <w:rPr>
                <w:rFonts w:eastAsia="Times New Roman" w:cs="Times New Roman"/>
                <w:b/>
                <w:szCs w:val="24"/>
              </w:rPr>
            </w:pPr>
            <w:r>
              <w:rPr>
                <w:rFonts w:eastAsia="Times New Roman" w:cs="Times New Roman"/>
                <w:b/>
                <w:szCs w:val="24"/>
              </w:rPr>
              <w:t>Actividades</w:t>
            </w:r>
          </w:p>
          <w:p w14:paraId="717994ED" w14:textId="77777777" w:rsidR="008A791E" w:rsidRDefault="008A791E" w:rsidP="005C4E38">
            <w:pPr>
              <w:numPr>
                <w:ilvl w:val="0"/>
                <w:numId w:val="8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6053400E" w14:textId="77777777" w:rsidR="008A791E" w:rsidRDefault="008A791E" w:rsidP="008A791E">
            <w:pPr>
              <w:jc w:val="center"/>
              <w:rPr>
                <w:rFonts w:eastAsia="Times New Roman" w:cs="Times New Roman"/>
                <w:szCs w:val="24"/>
              </w:rPr>
            </w:pPr>
          </w:p>
          <w:p w14:paraId="74CD51F1" w14:textId="77777777" w:rsidR="008A791E" w:rsidRDefault="008A791E" w:rsidP="008A791E">
            <w:pPr>
              <w:jc w:val="center"/>
              <w:rPr>
                <w:rFonts w:eastAsia="Times New Roman" w:cs="Times New Roman"/>
                <w:szCs w:val="24"/>
              </w:rPr>
            </w:pPr>
          </w:p>
          <w:p w14:paraId="03CD8A3C" w14:textId="77777777" w:rsidR="008A791E" w:rsidRDefault="008A791E" w:rsidP="008A791E">
            <w:pPr>
              <w:jc w:val="center"/>
              <w:rPr>
                <w:rFonts w:eastAsia="Times New Roman" w:cs="Times New Roman"/>
                <w:szCs w:val="24"/>
              </w:rPr>
            </w:pPr>
            <w:r>
              <w:rPr>
                <w:rFonts w:eastAsia="Times New Roman" w:cs="Times New Roman"/>
                <w:szCs w:val="24"/>
              </w:rPr>
              <w:t>2</w:t>
            </w:r>
          </w:p>
        </w:tc>
      </w:tr>
    </w:tbl>
    <w:p w14:paraId="58B9162C" w14:textId="77777777" w:rsidR="008A791E" w:rsidRDefault="008A791E" w:rsidP="008A791E">
      <w:pPr>
        <w:jc w:val="center"/>
        <w:rPr>
          <w:rFonts w:eastAsia="Times New Roman" w:cs="Times New Roman"/>
          <w:b/>
          <w:szCs w:val="24"/>
        </w:rPr>
      </w:pPr>
    </w:p>
    <w:p w14:paraId="4F948819"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036196D"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6EEC46C" w14:textId="57612486"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0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1"/>
        <w:gridCol w:w="3380"/>
        <w:gridCol w:w="3380"/>
      </w:tblGrid>
      <w:tr w:rsidR="008A791E" w14:paraId="63F651C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F2128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BD1D08"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F0F95E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1408EAD4" w14:textId="77777777" w:rsidTr="008A791E">
        <w:trPr>
          <w:trHeight w:val="7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BACF69E" w14:textId="77777777" w:rsidR="008A791E" w:rsidRDefault="008A791E" w:rsidP="008A791E">
            <w:pPr>
              <w:jc w:val="center"/>
              <w:rPr>
                <w:rFonts w:eastAsia="Times New Roman" w:cs="Times New Roman"/>
                <w:szCs w:val="24"/>
              </w:rPr>
            </w:pPr>
          </w:p>
          <w:p w14:paraId="357E00BD" w14:textId="77777777" w:rsidR="008A791E" w:rsidRDefault="008A791E" w:rsidP="008A791E">
            <w:pPr>
              <w:jc w:val="center"/>
              <w:rPr>
                <w:rFonts w:eastAsia="Times New Roman" w:cs="Times New Roman"/>
                <w:szCs w:val="24"/>
              </w:rPr>
            </w:pPr>
          </w:p>
          <w:p w14:paraId="3DEF1785" w14:textId="77777777" w:rsidR="008A791E" w:rsidRDefault="008A791E" w:rsidP="008A791E">
            <w:pPr>
              <w:jc w:val="center"/>
              <w:rPr>
                <w:rFonts w:eastAsia="Times New Roman" w:cs="Times New Roman"/>
                <w:szCs w:val="24"/>
              </w:rPr>
            </w:pPr>
          </w:p>
          <w:p w14:paraId="18662063" w14:textId="77777777" w:rsidR="008A791E" w:rsidRDefault="008A791E" w:rsidP="008A791E">
            <w:pPr>
              <w:jc w:val="center"/>
              <w:rPr>
                <w:rFonts w:eastAsia="Times New Roman" w:cs="Times New Roman"/>
                <w:szCs w:val="24"/>
              </w:rPr>
            </w:pPr>
          </w:p>
          <w:p w14:paraId="20F52BFE" w14:textId="77777777" w:rsidR="008A791E" w:rsidRDefault="008A791E" w:rsidP="008A791E">
            <w:pPr>
              <w:jc w:val="center"/>
              <w:rPr>
                <w:rFonts w:eastAsia="Times New Roman" w:cs="Times New Roman"/>
                <w:szCs w:val="24"/>
              </w:rPr>
            </w:pPr>
          </w:p>
          <w:p w14:paraId="78A56153"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7B9393E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679CF9C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0C271572" w14:textId="77777777" w:rsidR="008A791E" w:rsidRDefault="008A791E" w:rsidP="008A791E">
            <w:pPr>
              <w:rPr>
                <w:rFonts w:eastAsia="Times New Roman" w:cs="Times New Roman"/>
                <w:b/>
                <w:szCs w:val="24"/>
              </w:rPr>
            </w:pPr>
            <w:r>
              <w:rPr>
                <w:rFonts w:eastAsia="Times New Roman" w:cs="Times New Roman"/>
                <w:b/>
                <w:szCs w:val="24"/>
              </w:rPr>
              <w:t>Actividades:</w:t>
            </w:r>
          </w:p>
          <w:p w14:paraId="526E7B3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lastRenderedPageBreak/>
              <w:t>Diagramas de casos de uso.</w:t>
            </w:r>
          </w:p>
          <w:p w14:paraId="7379239F"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 xml:space="preserve">Validación de diagramas de casos de uso. </w:t>
            </w:r>
          </w:p>
          <w:p w14:paraId="095891A3" w14:textId="77777777" w:rsidR="008A791E" w:rsidRDefault="008A791E" w:rsidP="005C4E38">
            <w:pPr>
              <w:numPr>
                <w:ilvl w:val="0"/>
                <w:numId w:val="123"/>
              </w:numPr>
              <w:spacing w:line="276" w:lineRule="auto"/>
              <w:rPr>
                <w:rFonts w:eastAsia="Times New Roman" w:cs="Times New Roman"/>
                <w:szCs w:val="24"/>
              </w:rPr>
            </w:pPr>
            <w:r>
              <w:rPr>
                <w:rFonts w:eastAsia="Times New Roman" w:cs="Times New Roman"/>
                <w:szCs w:val="24"/>
              </w:rPr>
              <w:t>Tipos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25D7CBE5" w14:textId="77777777" w:rsidR="008A791E" w:rsidRDefault="008A791E" w:rsidP="008A791E">
            <w:pPr>
              <w:jc w:val="center"/>
              <w:rPr>
                <w:rFonts w:eastAsia="Times New Roman" w:cs="Times New Roman"/>
                <w:szCs w:val="24"/>
              </w:rPr>
            </w:pPr>
          </w:p>
          <w:p w14:paraId="62B5D413" w14:textId="77777777" w:rsidR="008A791E" w:rsidRDefault="008A791E" w:rsidP="008A791E">
            <w:pPr>
              <w:jc w:val="center"/>
              <w:rPr>
                <w:rFonts w:eastAsia="Times New Roman" w:cs="Times New Roman"/>
                <w:szCs w:val="24"/>
              </w:rPr>
            </w:pPr>
          </w:p>
          <w:p w14:paraId="7495CC78" w14:textId="77777777" w:rsidR="008A791E" w:rsidRDefault="008A791E" w:rsidP="008A791E">
            <w:pPr>
              <w:jc w:val="center"/>
              <w:rPr>
                <w:rFonts w:eastAsia="Times New Roman" w:cs="Times New Roman"/>
                <w:szCs w:val="24"/>
              </w:rPr>
            </w:pPr>
          </w:p>
          <w:p w14:paraId="31D20331" w14:textId="77777777" w:rsidR="008A791E" w:rsidRDefault="008A791E" w:rsidP="008A791E">
            <w:pPr>
              <w:jc w:val="center"/>
              <w:rPr>
                <w:rFonts w:eastAsia="Times New Roman" w:cs="Times New Roman"/>
                <w:szCs w:val="24"/>
              </w:rPr>
            </w:pPr>
          </w:p>
          <w:p w14:paraId="60D14258" w14:textId="77777777" w:rsidR="008A791E" w:rsidRDefault="008A791E" w:rsidP="008A791E">
            <w:pPr>
              <w:jc w:val="center"/>
              <w:rPr>
                <w:rFonts w:eastAsia="Times New Roman" w:cs="Times New Roman"/>
                <w:szCs w:val="24"/>
              </w:rPr>
            </w:pPr>
          </w:p>
          <w:p w14:paraId="56EB181D"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235F5A3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2575C6" w14:textId="77777777" w:rsidR="008A791E" w:rsidRDefault="008A791E" w:rsidP="008A791E">
            <w:pPr>
              <w:jc w:val="center"/>
              <w:rPr>
                <w:rFonts w:eastAsia="Times New Roman" w:cs="Times New Roman"/>
                <w:szCs w:val="24"/>
              </w:rPr>
            </w:pPr>
          </w:p>
          <w:p w14:paraId="7923ED97" w14:textId="77777777" w:rsidR="008A791E" w:rsidRDefault="008A791E" w:rsidP="008A791E">
            <w:pPr>
              <w:jc w:val="center"/>
              <w:rPr>
                <w:rFonts w:eastAsia="Times New Roman" w:cs="Times New Roman"/>
                <w:szCs w:val="24"/>
              </w:rPr>
            </w:pPr>
          </w:p>
          <w:p w14:paraId="725EB0B0" w14:textId="77777777" w:rsidR="008A791E" w:rsidRDefault="008A791E" w:rsidP="008A791E">
            <w:pPr>
              <w:jc w:val="center"/>
              <w:rPr>
                <w:rFonts w:eastAsia="Times New Roman" w:cs="Times New Roman"/>
                <w:szCs w:val="24"/>
              </w:rPr>
            </w:pPr>
          </w:p>
          <w:p w14:paraId="35AD5370" w14:textId="77777777" w:rsidR="008A791E" w:rsidRDefault="008A791E" w:rsidP="008A791E">
            <w:pPr>
              <w:jc w:val="center"/>
              <w:rPr>
                <w:rFonts w:eastAsia="Times New Roman" w:cs="Times New Roman"/>
                <w:szCs w:val="24"/>
              </w:rPr>
            </w:pPr>
          </w:p>
          <w:p w14:paraId="5566C122" w14:textId="77777777" w:rsidR="008A791E" w:rsidRDefault="008A791E" w:rsidP="008A791E">
            <w:pPr>
              <w:jc w:val="center"/>
              <w:rPr>
                <w:rFonts w:eastAsia="Times New Roman" w:cs="Times New Roman"/>
                <w:szCs w:val="24"/>
              </w:rPr>
            </w:pPr>
          </w:p>
          <w:p w14:paraId="620C2033" w14:textId="77777777" w:rsidR="008A791E" w:rsidRDefault="008A791E" w:rsidP="008A791E">
            <w:pPr>
              <w:jc w:val="center"/>
              <w:rPr>
                <w:rFonts w:eastAsia="Times New Roman" w:cs="Times New Roman"/>
                <w:szCs w:val="24"/>
              </w:rPr>
            </w:pPr>
          </w:p>
          <w:p w14:paraId="063C1F1F" w14:textId="77777777" w:rsidR="008A791E" w:rsidRDefault="008A791E" w:rsidP="008A791E">
            <w:pPr>
              <w:jc w:val="center"/>
              <w:rPr>
                <w:rFonts w:eastAsia="Times New Roman" w:cs="Times New Roman"/>
                <w:szCs w:val="24"/>
              </w:rPr>
            </w:pPr>
          </w:p>
          <w:p w14:paraId="4B828C87" w14:textId="77777777" w:rsidR="008A791E" w:rsidRDefault="008A791E" w:rsidP="008A791E">
            <w:pPr>
              <w:jc w:val="center"/>
              <w:rPr>
                <w:rFonts w:eastAsia="Times New Roman" w:cs="Times New Roman"/>
                <w:szCs w:val="24"/>
              </w:rPr>
            </w:pPr>
          </w:p>
          <w:p w14:paraId="6A55ED95" w14:textId="77777777" w:rsidR="008A791E" w:rsidRDefault="008A791E" w:rsidP="008A791E">
            <w:pPr>
              <w:jc w:val="center"/>
              <w:rPr>
                <w:rFonts w:eastAsia="Times New Roman" w:cs="Times New Roman"/>
                <w:szCs w:val="24"/>
              </w:rPr>
            </w:pPr>
          </w:p>
          <w:p w14:paraId="7D886576" w14:textId="77777777" w:rsidR="008A791E" w:rsidRDefault="008A791E" w:rsidP="008A791E">
            <w:pPr>
              <w:jc w:val="center"/>
              <w:rPr>
                <w:rFonts w:eastAsia="Times New Roman" w:cs="Times New Roman"/>
                <w:szCs w:val="24"/>
              </w:rPr>
            </w:pPr>
          </w:p>
          <w:p w14:paraId="74A95521" w14:textId="77777777" w:rsidR="008A791E" w:rsidRDefault="008A791E" w:rsidP="008A791E">
            <w:pPr>
              <w:jc w:val="center"/>
              <w:rPr>
                <w:rFonts w:eastAsia="Times New Roman" w:cs="Times New Roman"/>
                <w:szCs w:val="24"/>
              </w:rPr>
            </w:pPr>
          </w:p>
          <w:p w14:paraId="1F33B72B" w14:textId="77777777" w:rsidR="008A791E" w:rsidRDefault="008A791E" w:rsidP="008A791E">
            <w:pPr>
              <w:jc w:val="center"/>
              <w:rPr>
                <w:rFonts w:eastAsia="Times New Roman" w:cs="Times New Roman"/>
                <w:szCs w:val="24"/>
              </w:rPr>
            </w:pPr>
          </w:p>
          <w:p w14:paraId="1E06C0E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423B81D"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95AE19C"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5E8E1CE6" w14:textId="77777777" w:rsidR="008A791E" w:rsidRDefault="008A791E" w:rsidP="008A791E">
            <w:pPr>
              <w:rPr>
                <w:rFonts w:eastAsia="Times New Roman" w:cs="Times New Roman"/>
                <w:b/>
                <w:szCs w:val="24"/>
              </w:rPr>
            </w:pPr>
            <w:r>
              <w:rPr>
                <w:rFonts w:eastAsia="Times New Roman" w:cs="Times New Roman"/>
                <w:b/>
                <w:szCs w:val="24"/>
              </w:rPr>
              <w:t>Actividades:</w:t>
            </w:r>
          </w:p>
          <w:p w14:paraId="0CF78DBB"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Modelado de dominio.</w:t>
            </w:r>
          </w:p>
          <w:p w14:paraId="1005012C"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Plan de pruebas.</w:t>
            </w:r>
          </w:p>
          <w:p w14:paraId="2B0ABE57"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del diseño de pruebas.</w:t>
            </w:r>
          </w:p>
          <w:p w14:paraId="5634E2C6"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Especificación de casos de prueba.</w:t>
            </w:r>
          </w:p>
          <w:p w14:paraId="45ECB799"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Procedimiento de pruebas.</w:t>
            </w:r>
          </w:p>
          <w:p w14:paraId="254C311D" w14:textId="77777777" w:rsidR="008A791E" w:rsidRDefault="008A791E" w:rsidP="005C4E38">
            <w:pPr>
              <w:numPr>
                <w:ilvl w:val="0"/>
                <w:numId w:val="30"/>
              </w:numPr>
              <w:spacing w:line="276" w:lineRule="auto"/>
              <w:rPr>
                <w:rFonts w:eastAsia="Times New Roman" w:cs="Times New Roman"/>
                <w:szCs w:val="24"/>
              </w:rPr>
            </w:pPr>
            <w:r>
              <w:rPr>
                <w:rFonts w:eastAsia="Times New Roman" w:cs="Times New Roman"/>
                <w:szCs w:val="24"/>
              </w:rPr>
              <w:t>Reporte de trasmisión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7704F8C7" w14:textId="77777777" w:rsidR="008A791E" w:rsidRDefault="008A791E" w:rsidP="008A791E">
            <w:pPr>
              <w:jc w:val="center"/>
              <w:rPr>
                <w:rFonts w:eastAsia="Times New Roman" w:cs="Times New Roman"/>
                <w:szCs w:val="24"/>
              </w:rPr>
            </w:pPr>
          </w:p>
          <w:p w14:paraId="14C8E2EE" w14:textId="77777777" w:rsidR="008A791E" w:rsidRDefault="008A791E" w:rsidP="008A791E">
            <w:pPr>
              <w:jc w:val="center"/>
              <w:rPr>
                <w:rFonts w:eastAsia="Times New Roman" w:cs="Times New Roman"/>
                <w:szCs w:val="24"/>
              </w:rPr>
            </w:pPr>
          </w:p>
          <w:p w14:paraId="79B68904" w14:textId="77777777" w:rsidR="008A791E" w:rsidRDefault="008A791E" w:rsidP="008A791E">
            <w:pPr>
              <w:jc w:val="center"/>
              <w:rPr>
                <w:rFonts w:eastAsia="Times New Roman" w:cs="Times New Roman"/>
                <w:szCs w:val="24"/>
              </w:rPr>
            </w:pPr>
          </w:p>
          <w:p w14:paraId="6AB3665F" w14:textId="77777777" w:rsidR="008A791E" w:rsidRDefault="008A791E" w:rsidP="008A791E">
            <w:pPr>
              <w:jc w:val="center"/>
              <w:rPr>
                <w:rFonts w:eastAsia="Times New Roman" w:cs="Times New Roman"/>
                <w:szCs w:val="24"/>
              </w:rPr>
            </w:pPr>
          </w:p>
          <w:p w14:paraId="7F6B3787" w14:textId="77777777" w:rsidR="008A791E" w:rsidRDefault="008A791E" w:rsidP="008A791E">
            <w:pPr>
              <w:jc w:val="center"/>
              <w:rPr>
                <w:rFonts w:eastAsia="Times New Roman" w:cs="Times New Roman"/>
                <w:szCs w:val="24"/>
              </w:rPr>
            </w:pPr>
          </w:p>
          <w:p w14:paraId="4F3E4142" w14:textId="77777777" w:rsidR="008A791E" w:rsidRDefault="008A791E" w:rsidP="008A791E">
            <w:pPr>
              <w:jc w:val="center"/>
              <w:rPr>
                <w:rFonts w:eastAsia="Times New Roman" w:cs="Times New Roman"/>
                <w:szCs w:val="24"/>
              </w:rPr>
            </w:pPr>
          </w:p>
          <w:p w14:paraId="225A6DB3" w14:textId="77777777" w:rsidR="008A791E" w:rsidRDefault="008A791E" w:rsidP="008A791E">
            <w:pPr>
              <w:jc w:val="center"/>
              <w:rPr>
                <w:rFonts w:eastAsia="Times New Roman" w:cs="Times New Roman"/>
                <w:szCs w:val="24"/>
              </w:rPr>
            </w:pPr>
          </w:p>
          <w:p w14:paraId="022F3503" w14:textId="77777777" w:rsidR="008A791E" w:rsidRDefault="008A791E" w:rsidP="008A791E">
            <w:pPr>
              <w:jc w:val="center"/>
              <w:rPr>
                <w:rFonts w:eastAsia="Times New Roman" w:cs="Times New Roman"/>
                <w:szCs w:val="24"/>
              </w:rPr>
            </w:pPr>
          </w:p>
          <w:p w14:paraId="6811646B" w14:textId="77777777" w:rsidR="008A791E" w:rsidRDefault="008A791E" w:rsidP="008A791E">
            <w:pPr>
              <w:jc w:val="center"/>
              <w:rPr>
                <w:rFonts w:eastAsia="Times New Roman" w:cs="Times New Roman"/>
                <w:szCs w:val="24"/>
              </w:rPr>
            </w:pPr>
          </w:p>
          <w:p w14:paraId="7E463CC7" w14:textId="77777777" w:rsidR="008A791E" w:rsidRDefault="008A791E" w:rsidP="008A791E">
            <w:pPr>
              <w:jc w:val="center"/>
              <w:rPr>
                <w:rFonts w:eastAsia="Times New Roman" w:cs="Times New Roman"/>
                <w:szCs w:val="24"/>
              </w:rPr>
            </w:pPr>
          </w:p>
          <w:p w14:paraId="6796A251" w14:textId="77777777" w:rsidR="008A791E" w:rsidRDefault="008A791E" w:rsidP="008A791E">
            <w:pPr>
              <w:jc w:val="center"/>
              <w:rPr>
                <w:rFonts w:eastAsia="Times New Roman" w:cs="Times New Roman"/>
                <w:szCs w:val="24"/>
              </w:rPr>
            </w:pPr>
          </w:p>
          <w:p w14:paraId="18DDD95E" w14:textId="77777777" w:rsidR="008A791E" w:rsidRDefault="008A791E" w:rsidP="008A791E">
            <w:pPr>
              <w:jc w:val="center"/>
              <w:rPr>
                <w:rFonts w:eastAsia="Times New Roman" w:cs="Times New Roman"/>
                <w:szCs w:val="24"/>
              </w:rPr>
            </w:pPr>
          </w:p>
          <w:p w14:paraId="11E899C2" w14:textId="77777777" w:rsidR="008A791E" w:rsidRDefault="008A791E" w:rsidP="008A791E">
            <w:pPr>
              <w:jc w:val="center"/>
              <w:rPr>
                <w:rFonts w:eastAsia="Times New Roman" w:cs="Times New Roman"/>
                <w:szCs w:val="24"/>
              </w:rPr>
            </w:pPr>
            <w:r>
              <w:rPr>
                <w:rFonts w:eastAsia="Times New Roman" w:cs="Times New Roman"/>
                <w:szCs w:val="24"/>
              </w:rPr>
              <w:t>14</w:t>
            </w:r>
          </w:p>
        </w:tc>
      </w:tr>
      <w:tr w:rsidR="008A791E" w14:paraId="05ADD37F"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14559C" w14:textId="77777777" w:rsidR="008A791E" w:rsidRDefault="008A791E" w:rsidP="008A791E">
            <w:pPr>
              <w:jc w:val="center"/>
              <w:rPr>
                <w:rFonts w:eastAsia="Times New Roman" w:cs="Times New Roman"/>
                <w:szCs w:val="24"/>
              </w:rPr>
            </w:pPr>
          </w:p>
          <w:p w14:paraId="5324F78B" w14:textId="77777777" w:rsidR="008A791E" w:rsidRDefault="008A791E" w:rsidP="008A791E">
            <w:pPr>
              <w:jc w:val="center"/>
              <w:rPr>
                <w:rFonts w:eastAsia="Times New Roman" w:cs="Times New Roman"/>
                <w:szCs w:val="24"/>
              </w:rPr>
            </w:pPr>
          </w:p>
          <w:p w14:paraId="4C398056" w14:textId="77777777" w:rsidR="008A791E" w:rsidRDefault="008A791E" w:rsidP="008A791E">
            <w:pPr>
              <w:rPr>
                <w:rFonts w:eastAsia="Times New Roman" w:cs="Times New Roman"/>
                <w:szCs w:val="24"/>
              </w:rPr>
            </w:pPr>
          </w:p>
          <w:p w14:paraId="54FD523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1547BBD5"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BFDA887"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D372E31" w14:textId="77777777" w:rsidR="008A791E" w:rsidRDefault="008A791E" w:rsidP="008A791E">
            <w:pPr>
              <w:rPr>
                <w:rFonts w:eastAsia="Times New Roman" w:cs="Times New Roman"/>
                <w:b/>
                <w:szCs w:val="24"/>
              </w:rPr>
            </w:pPr>
            <w:r>
              <w:rPr>
                <w:rFonts w:eastAsia="Times New Roman" w:cs="Times New Roman"/>
                <w:b/>
                <w:szCs w:val="24"/>
              </w:rPr>
              <w:t>Actividades:</w:t>
            </w:r>
          </w:p>
          <w:p w14:paraId="58F3DE0C"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Logs de prueba.</w:t>
            </w:r>
          </w:p>
          <w:p w14:paraId="1E9A60CE" w14:textId="77777777" w:rsidR="008A791E" w:rsidRDefault="008A791E" w:rsidP="005C4E38">
            <w:pPr>
              <w:numPr>
                <w:ilvl w:val="0"/>
                <w:numId w:val="27"/>
              </w:numPr>
              <w:spacing w:line="276" w:lineRule="auto"/>
              <w:rPr>
                <w:rFonts w:eastAsia="Times New Roman" w:cs="Times New Roman"/>
                <w:szCs w:val="24"/>
              </w:rPr>
            </w:pPr>
            <w:r>
              <w:rPr>
                <w:rFonts w:eastAsia="Times New Roman" w:cs="Times New Roman"/>
                <w:szCs w:val="24"/>
              </w:rPr>
              <w:t>Reporte de incidencias.</w:t>
            </w:r>
          </w:p>
        </w:tc>
        <w:tc>
          <w:tcPr>
            <w:tcW w:w="3380" w:type="dxa"/>
            <w:tcBorders>
              <w:bottom w:val="single" w:sz="8" w:space="0" w:color="000000"/>
              <w:right w:val="single" w:sz="8" w:space="0" w:color="000000"/>
            </w:tcBorders>
            <w:tcMar>
              <w:top w:w="100" w:type="dxa"/>
              <w:left w:w="100" w:type="dxa"/>
              <w:bottom w:w="100" w:type="dxa"/>
              <w:right w:w="100" w:type="dxa"/>
            </w:tcMar>
          </w:tcPr>
          <w:p w14:paraId="23808EA3" w14:textId="77777777" w:rsidR="008A791E" w:rsidRDefault="008A791E" w:rsidP="008A791E">
            <w:pPr>
              <w:jc w:val="center"/>
              <w:rPr>
                <w:rFonts w:eastAsia="Times New Roman" w:cs="Times New Roman"/>
                <w:szCs w:val="24"/>
              </w:rPr>
            </w:pPr>
          </w:p>
          <w:p w14:paraId="15ECC7DA" w14:textId="77777777" w:rsidR="008A791E" w:rsidRDefault="008A791E" w:rsidP="008A791E">
            <w:pPr>
              <w:jc w:val="center"/>
              <w:rPr>
                <w:rFonts w:eastAsia="Times New Roman" w:cs="Times New Roman"/>
                <w:szCs w:val="24"/>
              </w:rPr>
            </w:pPr>
          </w:p>
          <w:p w14:paraId="37BBB85C" w14:textId="77777777" w:rsidR="008A791E" w:rsidRDefault="008A791E" w:rsidP="008A791E">
            <w:pPr>
              <w:jc w:val="center"/>
              <w:rPr>
                <w:rFonts w:eastAsia="Times New Roman" w:cs="Times New Roman"/>
                <w:szCs w:val="24"/>
              </w:rPr>
            </w:pPr>
          </w:p>
          <w:p w14:paraId="379C63CF" w14:textId="77777777" w:rsidR="008A791E" w:rsidRDefault="008A791E" w:rsidP="008A791E">
            <w:pPr>
              <w:jc w:val="center"/>
              <w:rPr>
                <w:rFonts w:eastAsia="Times New Roman" w:cs="Times New Roman"/>
                <w:szCs w:val="24"/>
              </w:rPr>
            </w:pPr>
            <w:r>
              <w:rPr>
                <w:rFonts w:eastAsia="Times New Roman" w:cs="Times New Roman"/>
                <w:szCs w:val="24"/>
              </w:rPr>
              <w:t>6</w:t>
            </w:r>
          </w:p>
        </w:tc>
      </w:tr>
      <w:tr w:rsidR="008A791E" w14:paraId="6D0079CE"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89753B3" w14:textId="77777777" w:rsidR="008A791E" w:rsidRDefault="008A791E" w:rsidP="008A791E">
            <w:pPr>
              <w:jc w:val="center"/>
              <w:rPr>
                <w:rFonts w:eastAsia="Times New Roman" w:cs="Times New Roman"/>
                <w:szCs w:val="24"/>
              </w:rPr>
            </w:pPr>
          </w:p>
          <w:p w14:paraId="6072EC71" w14:textId="77777777" w:rsidR="008A791E" w:rsidRDefault="008A791E" w:rsidP="008A791E">
            <w:pPr>
              <w:jc w:val="center"/>
              <w:rPr>
                <w:rFonts w:eastAsia="Times New Roman" w:cs="Times New Roman"/>
                <w:szCs w:val="24"/>
              </w:rPr>
            </w:pPr>
          </w:p>
          <w:p w14:paraId="33E592FA"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380" w:type="dxa"/>
            <w:tcBorders>
              <w:bottom w:val="single" w:sz="8" w:space="0" w:color="000000"/>
              <w:right w:val="single" w:sz="8" w:space="0" w:color="000000"/>
            </w:tcBorders>
            <w:tcMar>
              <w:top w:w="100" w:type="dxa"/>
              <w:left w:w="100" w:type="dxa"/>
              <w:bottom w:w="100" w:type="dxa"/>
              <w:right w:w="100" w:type="dxa"/>
            </w:tcMar>
          </w:tcPr>
          <w:p w14:paraId="09445831"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1DF7FB5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D71DA2C" w14:textId="77777777" w:rsidR="008A791E" w:rsidRDefault="008A791E" w:rsidP="008A791E">
            <w:pPr>
              <w:rPr>
                <w:rFonts w:eastAsia="Times New Roman" w:cs="Times New Roman"/>
                <w:b/>
                <w:szCs w:val="24"/>
              </w:rPr>
            </w:pPr>
            <w:r>
              <w:rPr>
                <w:rFonts w:eastAsia="Times New Roman" w:cs="Times New Roman"/>
                <w:b/>
                <w:szCs w:val="24"/>
              </w:rPr>
              <w:t>Actividades</w:t>
            </w:r>
          </w:p>
          <w:p w14:paraId="23CBB236" w14:textId="77777777" w:rsidR="008A791E" w:rsidRDefault="008A791E" w:rsidP="005C4E38">
            <w:pPr>
              <w:numPr>
                <w:ilvl w:val="0"/>
                <w:numId w:val="95"/>
              </w:numPr>
              <w:spacing w:line="276" w:lineRule="auto"/>
              <w:rPr>
                <w:rFonts w:eastAsia="Times New Roman" w:cs="Times New Roman"/>
                <w:szCs w:val="24"/>
              </w:rPr>
            </w:pPr>
            <w:r>
              <w:rPr>
                <w:rFonts w:eastAsia="Times New Roman" w:cs="Times New Roman"/>
                <w:szCs w:val="24"/>
              </w:rPr>
              <w:t>Reporte final de pruebas.</w:t>
            </w:r>
          </w:p>
        </w:tc>
        <w:tc>
          <w:tcPr>
            <w:tcW w:w="3380" w:type="dxa"/>
            <w:tcBorders>
              <w:bottom w:val="single" w:sz="8" w:space="0" w:color="000000"/>
              <w:right w:val="single" w:sz="8" w:space="0" w:color="000000"/>
            </w:tcBorders>
            <w:tcMar>
              <w:top w:w="100" w:type="dxa"/>
              <w:left w:w="100" w:type="dxa"/>
              <w:bottom w:w="100" w:type="dxa"/>
              <w:right w:w="100" w:type="dxa"/>
            </w:tcMar>
          </w:tcPr>
          <w:p w14:paraId="58808E7E" w14:textId="77777777" w:rsidR="008A791E" w:rsidRDefault="008A791E" w:rsidP="008A791E">
            <w:pPr>
              <w:jc w:val="center"/>
              <w:rPr>
                <w:rFonts w:eastAsia="Times New Roman" w:cs="Times New Roman"/>
                <w:szCs w:val="24"/>
              </w:rPr>
            </w:pPr>
          </w:p>
          <w:p w14:paraId="56E75F8C" w14:textId="77777777" w:rsidR="008A791E" w:rsidRDefault="008A791E" w:rsidP="008A791E">
            <w:pPr>
              <w:jc w:val="center"/>
              <w:rPr>
                <w:rFonts w:eastAsia="Times New Roman" w:cs="Times New Roman"/>
                <w:szCs w:val="24"/>
              </w:rPr>
            </w:pPr>
          </w:p>
          <w:p w14:paraId="05496DA8" w14:textId="77777777" w:rsidR="008A791E" w:rsidRDefault="008A791E" w:rsidP="008A791E">
            <w:pPr>
              <w:jc w:val="center"/>
              <w:rPr>
                <w:rFonts w:eastAsia="Times New Roman" w:cs="Times New Roman"/>
                <w:szCs w:val="24"/>
              </w:rPr>
            </w:pPr>
            <w:r>
              <w:rPr>
                <w:rFonts w:eastAsia="Times New Roman" w:cs="Times New Roman"/>
                <w:szCs w:val="24"/>
              </w:rPr>
              <w:t>4</w:t>
            </w:r>
          </w:p>
        </w:tc>
      </w:tr>
    </w:tbl>
    <w:p w14:paraId="300095A8" w14:textId="77777777" w:rsidR="008A791E" w:rsidRDefault="008A791E" w:rsidP="00706570">
      <w:pPr>
        <w:ind w:firstLine="0"/>
        <w:rPr>
          <w:rFonts w:eastAsia="Times New Roman" w:cs="Times New Roman"/>
          <w:b/>
          <w:szCs w:val="24"/>
        </w:rPr>
      </w:pPr>
    </w:p>
    <w:tbl>
      <w:tblPr>
        <w:tblW w:w="56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610"/>
      </w:tblGrid>
      <w:tr w:rsidR="008A791E" w14:paraId="60959663"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217A2BB2"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610" w:type="dxa"/>
            <w:tcBorders>
              <w:bottom w:val="single" w:sz="8" w:space="0" w:color="000000"/>
              <w:right w:val="single" w:sz="8" w:space="0" w:color="000000"/>
            </w:tcBorders>
            <w:tcMar>
              <w:top w:w="100" w:type="dxa"/>
              <w:left w:w="100" w:type="dxa"/>
              <w:bottom w:w="100" w:type="dxa"/>
              <w:right w:w="100" w:type="dxa"/>
            </w:tcMar>
          </w:tcPr>
          <w:p w14:paraId="66EB0116" w14:textId="77777777" w:rsidR="008A791E" w:rsidRDefault="008A791E" w:rsidP="008A791E">
            <w:pPr>
              <w:jc w:val="center"/>
              <w:rPr>
                <w:rFonts w:eastAsia="Times New Roman" w:cs="Times New Roman"/>
                <w:b/>
                <w:szCs w:val="24"/>
              </w:rPr>
            </w:pPr>
            <w:r>
              <w:rPr>
                <w:rFonts w:eastAsia="Times New Roman" w:cs="Times New Roman"/>
                <w:b/>
                <w:szCs w:val="24"/>
              </w:rPr>
              <w:t>Duración (días)</w:t>
            </w:r>
          </w:p>
        </w:tc>
      </w:tr>
      <w:tr w:rsidR="008A791E" w14:paraId="35ABF6AF"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5B7354B" w14:textId="77777777" w:rsidR="008A791E" w:rsidRDefault="008A791E" w:rsidP="008A791E">
            <w:pPr>
              <w:rPr>
                <w:rFonts w:eastAsia="Times New Roman" w:cs="Times New Roman"/>
                <w:szCs w:val="24"/>
              </w:rPr>
            </w:pPr>
            <w:r>
              <w:rPr>
                <w:rFonts w:eastAsia="Times New Roman" w:cs="Times New Roman"/>
                <w:szCs w:val="24"/>
              </w:rPr>
              <w:t>Elaborar documento final</w:t>
            </w:r>
          </w:p>
        </w:tc>
        <w:tc>
          <w:tcPr>
            <w:tcW w:w="2610" w:type="dxa"/>
            <w:tcBorders>
              <w:bottom w:val="single" w:sz="8" w:space="0" w:color="000000"/>
              <w:right w:val="single" w:sz="8" w:space="0" w:color="000000"/>
            </w:tcBorders>
            <w:tcMar>
              <w:top w:w="100" w:type="dxa"/>
              <w:left w:w="100" w:type="dxa"/>
              <w:bottom w:w="100" w:type="dxa"/>
              <w:right w:w="100" w:type="dxa"/>
            </w:tcMar>
          </w:tcPr>
          <w:p w14:paraId="40847C93" w14:textId="77777777" w:rsidR="008A791E" w:rsidRDefault="008A791E" w:rsidP="008A791E">
            <w:pPr>
              <w:jc w:val="center"/>
              <w:rPr>
                <w:rFonts w:eastAsia="Times New Roman" w:cs="Times New Roman"/>
                <w:szCs w:val="24"/>
              </w:rPr>
            </w:pPr>
            <w:r>
              <w:rPr>
                <w:rFonts w:eastAsia="Times New Roman" w:cs="Times New Roman"/>
                <w:szCs w:val="24"/>
              </w:rPr>
              <w:t>8</w:t>
            </w:r>
          </w:p>
        </w:tc>
      </w:tr>
    </w:tbl>
    <w:p w14:paraId="212364E7" w14:textId="77777777" w:rsidR="008A791E" w:rsidRDefault="008A791E" w:rsidP="00A024C6">
      <w:pPr>
        <w:ind w:firstLine="0"/>
        <w:rPr>
          <w:rFonts w:eastAsia="Times New Roman" w:cs="Times New Roman"/>
          <w:b/>
          <w:szCs w:val="24"/>
        </w:rPr>
      </w:pPr>
    </w:p>
    <w:p w14:paraId="458AC75C" w14:textId="4D5BDAC6" w:rsidR="008A791E" w:rsidRDefault="008A791E" w:rsidP="00706570">
      <w:pPr>
        <w:rPr>
          <w:rFonts w:eastAsia="Times New Roman" w:cs="Times New Roman"/>
          <w:b/>
          <w:szCs w:val="24"/>
        </w:rPr>
      </w:pPr>
      <w:r>
        <w:rPr>
          <w:rFonts w:eastAsia="Times New Roman" w:cs="Times New Roman"/>
          <w:b/>
          <w:szCs w:val="24"/>
        </w:rPr>
        <w:t>Recursos</w:t>
      </w:r>
    </w:p>
    <w:p w14:paraId="70390D9D" w14:textId="57E4AD21" w:rsidR="008A791E" w:rsidRDefault="008A791E" w:rsidP="00706570">
      <w:pPr>
        <w:rPr>
          <w:rFonts w:eastAsia="Times New Roman" w:cs="Times New Roman"/>
          <w:b/>
          <w:szCs w:val="24"/>
        </w:rPr>
      </w:pPr>
      <w:r>
        <w:rPr>
          <w:rFonts w:eastAsia="Times New Roman" w:cs="Times New Roman"/>
          <w:b/>
          <w:szCs w:val="24"/>
        </w:rPr>
        <w:t>-Recursos humanos:</w:t>
      </w:r>
    </w:p>
    <w:p w14:paraId="57CC26C3" w14:textId="326FA2AE"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p w14:paraId="4DF7E1E1" w14:textId="1D14E3C6"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p w14:paraId="39A142D0" w14:textId="6472449A" w:rsidR="008A791E" w:rsidRDefault="0060439E" w:rsidP="005C4E38">
      <w:pPr>
        <w:numPr>
          <w:ilvl w:val="0"/>
          <w:numId w:val="25"/>
        </w:numPr>
        <w:spacing w:line="276" w:lineRule="auto"/>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p w14:paraId="7A8D09BD" w14:textId="77777777" w:rsidR="008A791E" w:rsidRDefault="008A791E" w:rsidP="008A791E">
      <w:pPr>
        <w:ind w:left="720"/>
        <w:rPr>
          <w:rFonts w:eastAsia="Times New Roman" w:cs="Times New Roman"/>
          <w:szCs w:val="24"/>
        </w:rPr>
      </w:pPr>
    </w:p>
    <w:p w14:paraId="29E634A8" w14:textId="7AD2A499" w:rsidR="008A791E" w:rsidRDefault="008A791E" w:rsidP="00706570">
      <w:pPr>
        <w:rPr>
          <w:rFonts w:eastAsia="Times New Roman" w:cs="Times New Roman"/>
          <w:b/>
          <w:szCs w:val="24"/>
        </w:rPr>
      </w:pPr>
      <w:r>
        <w:rPr>
          <w:rFonts w:eastAsia="Times New Roman" w:cs="Times New Roman"/>
          <w:b/>
          <w:szCs w:val="24"/>
        </w:rPr>
        <w:t>-Estándares:</w:t>
      </w:r>
    </w:p>
    <w:p w14:paraId="7F7EEC97"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29110.</w:t>
      </w:r>
    </w:p>
    <w:p w14:paraId="43475BB6" w14:textId="77777777" w:rsidR="008A791E" w:rsidRDefault="008A791E" w:rsidP="005C4E38">
      <w:pPr>
        <w:numPr>
          <w:ilvl w:val="0"/>
          <w:numId w:val="47"/>
        </w:numPr>
        <w:spacing w:line="276" w:lineRule="auto"/>
        <w:rPr>
          <w:rFonts w:eastAsia="Times New Roman" w:cs="Times New Roman"/>
          <w:szCs w:val="24"/>
        </w:rPr>
      </w:pPr>
      <w:r>
        <w:rPr>
          <w:rFonts w:eastAsia="Times New Roman" w:cs="Times New Roman"/>
          <w:szCs w:val="24"/>
        </w:rPr>
        <w:t>ISO/IEC 25010.</w:t>
      </w:r>
    </w:p>
    <w:p w14:paraId="23961C87" w14:textId="77777777" w:rsidR="008A791E" w:rsidRDefault="008A791E" w:rsidP="008A791E">
      <w:pPr>
        <w:rPr>
          <w:rFonts w:eastAsia="Times New Roman" w:cs="Times New Roman"/>
          <w:szCs w:val="24"/>
        </w:rPr>
      </w:pPr>
    </w:p>
    <w:p w14:paraId="018B8B23" w14:textId="7E018B12" w:rsidR="008A791E" w:rsidRDefault="008A791E" w:rsidP="00706570">
      <w:pPr>
        <w:rPr>
          <w:rFonts w:eastAsia="Times New Roman" w:cs="Times New Roman"/>
          <w:b/>
          <w:szCs w:val="24"/>
        </w:rPr>
      </w:pPr>
      <w:r>
        <w:rPr>
          <w:rFonts w:eastAsia="Times New Roman" w:cs="Times New Roman"/>
          <w:b/>
          <w:szCs w:val="24"/>
        </w:rPr>
        <w:lastRenderedPageBreak/>
        <w:t>-Equipos:</w:t>
      </w:r>
    </w:p>
    <w:p w14:paraId="61657C81" w14:textId="77777777" w:rsidR="008A791E" w:rsidRDefault="008A791E" w:rsidP="005C4E38">
      <w:pPr>
        <w:numPr>
          <w:ilvl w:val="0"/>
          <w:numId w:val="100"/>
        </w:numPr>
        <w:spacing w:line="276" w:lineRule="auto"/>
        <w:rPr>
          <w:rFonts w:eastAsia="Times New Roman" w:cs="Times New Roman"/>
          <w:szCs w:val="24"/>
        </w:rPr>
      </w:pPr>
      <w:r>
        <w:rPr>
          <w:rFonts w:eastAsia="Times New Roman" w:cs="Times New Roman"/>
          <w:szCs w:val="24"/>
        </w:rPr>
        <w:t>Los equipos básicos de cómputo que serán utilizados para llevar a cabo todo el desarrollo del proyecto, poseen las siguientes configuraciones:</w:t>
      </w:r>
    </w:p>
    <w:p w14:paraId="0D6642F3" w14:textId="77777777" w:rsidR="008A791E" w:rsidRDefault="008A791E" w:rsidP="008A791E">
      <w:pPr>
        <w:ind w:left="720"/>
        <w:rPr>
          <w:rFonts w:eastAsia="Times New Roman" w:cs="Times New Roman"/>
          <w:szCs w:val="24"/>
        </w:rPr>
      </w:pPr>
    </w:p>
    <w:p w14:paraId="27231A4D"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SO: Windows 10</w:t>
      </w:r>
    </w:p>
    <w:p w14:paraId="08B4D464" w14:textId="77777777" w:rsidR="008A791E" w:rsidRPr="007063E5" w:rsidRDefault="008A791E" w:rsidP="008A791E">
      <w:pPr>
        <w:ind w:left="720"/>
        <w:rPr>
          <w:rFonts w:eastAsia="Times New Roman" w:cs="Times New Roman"/>
          <w:szCs w:val="24"/>
          <w:lang w:val="en-US"/>
        </w:rPr>
      </w:pPr>
      <w:proofErr w:type="spellStart"/>
      <w:r w:rsidRPr="007063E5">
        <w:rPr>
          <w:rFonts w:eastAsia="Times New Roman" w:cs="Times New Roman"/>
          <w:szCs w:val="24"/>
          <w:lang w:val="en-US"/>
        </w:rPr>
        <w:t>Procesador</w:t>
      </w:r>
      <w:proofErr w:type="spellEnd"/>
      <w:r w:rsidRPr="007063E5">
        <w:rPr>
          <w:rFonts w:eastAsia="Times New Roman" w:cs="Times New Roman"/>
          <w:szCs w:val="24"/>
          <w:lang w:val="en-US"/>
        </w:rPr>
        <w:t>: i5 7200U</w:t>
      </w:r>
    </w:p>
    <w:p w14:paraId="1C44C0B2" w14:textId="77777777" w:rsidR="008A791E" w:rsidRPr="007063E5" w:rsidRDefault="008A791E" w:rsidP="008A791E">
      <w:pPr>
        <w:ind w:left="720"/>
        <w:rPr>
          <w:rFonts w:eastAsia="Times New Roman" w:cs="Times New Roman"/>
          <w:szCs w:val="24"/>
          <w:lang w:val="en-US"/>
        </w:rPr>
      </w:pPr>
      <w:r w:rsidRPr="007063E5">
        <w:rPr>
          <w:rFonts w:eastAsia="Times New Roman" w:cs="Times New Roman"/>
          <w:szCs w:val="24"/>
          <w:lang w:val="en-US"/>
        </w:rPr>
        <w:t>RAM: 8GB</w:t>
      </w:r>
    </w:p>
    <w:p w14:paraId="0485F4D0" w14:textId="63F31CE4" w:rsidR="008A791E" w:rsidRDefault="008A791E" w:rsidP="00706570">
      <w:pPr>
        <w:ind w:left="720"/>
        <w:rPr>
          <w:rFonts w:eastAsia="Times New Roman" w:cs="Times New Roman"/>
          <w:szCs w:val="24"/>
        </w:rPr>
      </w:pPr>
      <w:r>
        <w:rPr>
          <w:rFonts w:eastAsia="Times New Roman" w:cs="Times New Roman"/>
          <w:szCs w:val="24"/>
        </w:rPr>
        <w:t>Disco duro: 1TB</w:t>
      </w:r>
    </w:p>
    <w:p w14:paraId="7D93AF57" w14:textId="00A8437A" w:rsidR="008A791E" w:rsidRDefault="008A791E" w:rsidP="00706570">
      <w:pPr>
        <w:ind w:left="720"/>
        <w:rPr>
          <w:rFonts w:eastAsia="Times New Roman" w:cs="Times New Roman"/>
          <w:szCs w:val="24"/>
        </w:rPr>
      </w:pPr>
      <w:r>
        <w:rPr>
          <w:rFonts w:eastAsia="Times New Roman" w:cs="Times New Roman"/>
          <w:szCs w:val="24"/>
        </w:rPr>
        <w:t>Cabe mencionar que estos equipos son equipos de cómputo portátiles.</w:t>
      </w:r>
    </w:p>
    <w:p w14:paraId="04971215" w14:textId="52316155" w:rsidR="008A791E" w:rsidRDefault="008A791E" w:rsidP="00706570">
      <w:pPr>
        <w:rPr>
          <w:rFonts w:eastAsia="Times New Roman" w:cs="Times New Roman"/>
          <w:b/>
          <w:szCs w:val="24"/>
        </w:rPr>
      </w:pPr>
      <w:r>
        <w:rPr>
          <w:rFonts w:eastAsia="Times New Roman" w:cs="Times New Roman"/>
          <w:b/>
          <w:szCs w:val="24"/>
        </w:rPr>
        <w:t>-Herramientas:</w:t>
      </w:r>
    </w:p>
    <w:p w14:paraId="36102FC0" w14:textId="20B983FD" w:rsidR="00706570" w:rsidRPr="00706570" w:rsidRDefault="008A791E" w:rsidP="005C4E38">
      <w:pPr>
        <w:numPr>
          <w:ilvl w:val="0"/>
          <w:numId w:val="26"/>
        </w:numPr>
        <w:rPr>
          <w:rFonts w:eastAsia="Times New Roman" w:cs="Times New Roman"/>
          <w:szCs w:val="24"/>
        </w:rPr>
      </w:pPr>
      <w:r>
        <w:rPr>
          <w:rFonts w:eastAsia="Times New Roman" w:cs="Times New Roman"/>
          <w:szCs w:val="24"/>
        </w:rPr>
        <w:t xml:space="preserve">Todas las herramientas que se utilizarán para llevar a cabo el desarrollo del proyecto son de uso libre, ejemplo: Visual Studio </w:t>
      </w:r>
      <w:proofErr w:type="spellStart"/>
      <w:r>
        <w:rPr>
          <w:rFonts w:eastAsia="Times New Roman" w:cs="Times New Roman"/>
          <w:szCs w:val="24"/>
        </w:rPr>
        <w:t>Code</w:t>
      </w:r>
      <w:proofErr w:type="spellEnd"/>
      <w:r>
        <w:rPr>
          <w:rFonts w:eastAsia="Times New Roman" w:cs="Times New Roman"/>
          <w:szCs w:val="24"/>
        </w:rPr>
        <w:t>.</w:t>
      </w:r>
    </w:p>
    <w:p w14:paraId="138F1020" w14:textId="0987F3E9" w:rsidR="008A791E" w:rsidRDefault="008A791E" w:rsidP="00706570">
      <w:pPr>
        <w:rPr>
          <w:rFonts w:eastAsia="Times New Roman" w:cs="Times New Roman"/>
          <w:b/>
          <w:szCs w:val="24"/>
        </w:rPr>
      </w:pPr>
      <w:r>
        <w:rPr>
          <w:rFonts w:eastAsia="Times New Roman" w:cs="Times New Roman"/>
          <w:b/>
          <w:szCs w:val="24"/>
        </w:rPr>
        <w:t>Composición del equipo de trabajo:</w:t>
      </w:r>
    </w:p>
    <w:p w14:paraId="726A6281" w14:textId="77777777" w:rsidR="008A791E" w:rsidRDefault="008A791E" w:rsidP="00706570">
      <w:pPr>
        <w:rPr>
          <w:rFonts w:eastAsia="Times New Roman" w:cs="Times New Roman"/>
          <w:szCs w:val="24"/>
        </w:rPr>
      </w:pPr>
      <w:r>
        <w:rPr>
          <w:rFonts w:eastAsia="Times New Roman" w:cs="Times New Roman"/>
          <w:szCs w:val="24"/>
        </w:rPr>
        <w:t>El equipo de trabajo se encuentra conformado de la siguiente manera:</w:t>
      </w:r>
    </w:p>
    <w:p w14:paraId="7651E89E" w14:textId="77777777" w:rsidR="008A791E" w:rsidRDefault="008A791E" w:rsidP="00706570">
      <w:pPr>
        <w:rPr>
          <w:rFonts w:eastAsia="Times New Roman" w:cs="Times New Roman"/>
          <w:szCs w:val="24"/>
        </w:rPr>
      </w:pPr>
    </w:p>
    <w:p w14:paraId="3F55FC0C" w14:textId="465C3F22"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 conformado por 2 personas.</w:t>
      </w:r>
    </w:p>
    <w:p w14:paraId="60B31B92" w14:textId="76473585" w:rsidR="008A791E" w:rsidRDefault="0060439E" w:rsidP="005C4E38">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 conformado por 3 personas.</w:t>
      </w:r>
    </w:p>
    <w:p w14:paraId="6A92B2EF" w14:textId="6327E99A" w:rsidR="008A791E" w:rsidRPr="00A024C6" w:rsidRDefault="0060439E" w:rsidP="00A024C6">
      <w:pPr>
        <w:numPr>
          <w:ilvl w:val="0"/>
          <w:numId w:val="42"/>
        </w:numP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 conformado por 2 personas. </w:t>
      </w:r>
    </w:p>
    <w:p w14:paraId="01F4BDE7" w14:textId="23DFC2BF" w:rsidR="008A791E" w:rsidRDefault="008A791E" w:rsidP="00A024C6">
      <w:pPr>
        <w:rPr>
          <w:rFonts w:eastAsia="Times New Roman" w:cs="Times New Roman"/>
          <w:b/>
          <w:szCs w:val="24"/>
        </w:rPr>
      </w:pPr>
      <w:r>
        <w:rPr>
          <w:rFonts w:eastAsia="Times New Roman" w:cs="Times New Roman"/>
          <w:b/>
          <w:szCs w:val="24"/>
        </w:rPr>
        <w:t>Calendario de las tareas del proyecto</w:t>
      </w:r>
    </w:p>
    <w:p w14:paraId="2525F47A" w14:textId="77777777" w:rsidR="008A791E" w:rsidRDefault="008A791E" w:rsidP="008A791E">
      <w:pPr>
        <w:rPr>
          <w:rFonts w:eastAsia="Times New Roman" w:cs="Times New Roman"/>
          <w:szCs w:val="24"/>
        </w:rPr>
      </w:pPr>
      <w:r>
        <w:rPr>
          <w:rFonts w:eastAsia="Times New Roman" w:cs="Times New Roman"/>
          <w:szCs w:val="24"/>
        </w:rPr>
        <w:t>Las fechas de las tareas serán estipuladas por caso o casos de uso.</w:t>
      </w:r>
    </w:p>
    <w:p w14:paraId="4D2320D1" w14:textId="75CF2E88" w:rsidR="008A791E" w:rsidRPr="00A024C6" w:rsidRDefault="008A791E" w:rsidP="00A024C6">
      <w:pPr>
        <w:rPr>
          <w:rFonts w:eastAsia="Times New Roman" w:cs="Times New Roman"/>
          <w:szCs w:val="24"/>
        </w:rPr>
      </w:pPr>
      <w:r>
        <w:rPr>
          <w:rFonts w:eastAsia="Times New Roman" w:cs="Times New Roman"/>
          <w:szCs w:val="24"/>
        </w:rPr>
        <w:t>Se realizaron agrupaciones de dos o tres casos de uso para ser entregados en la misma fecha debido a su poca complejidad, obteniendo así un ahorro de tiempo en días que se puede aplicar para otros casos de uso que sí requieren mayor tiempo para ser desarrollados y posteriormente entregados.</w:t>
      </w:r>
    </w:p>
    <w:p w14:paraId="31EE8631" w14:textId="39ED324E" w:rsidR="008A791E" w:rsidRPr="00706570" w:rsidRDefault="0060439E" w:rsidP="00706570">
      <w:pPr>
        <w:rPr>
          <w:rFonts w:eastAsia="Times New Roman" w:cs="Times New Roman"/>
          <w:b/>
          <w:szCs w:val="24"/>
          <w:u w:val="single"/>
        </w:rPr>
      </w:pPr>
      <w:r w:rsidRPr="00706570">
        <w:rPr>
          <w:rFonts w:eastAsia="Times New Roman" w:cs="Times New Roman"/>
          <w:b/>
          <w:szCs w:val="24"/>
          <w:u w:val="single"/>
        </w:rPr>
        <w:lastRenderedPageBreak/>
        <w:t>Equipo</w:t>
      </w:r>
      <w:r w:rsidR="008A791E" w:rsidRPr="00706570">
        <w:rPr>
          <w:rFonts w:eastAsia="Times New Roman" w:cs="Times New Roman"/>
          <w:b/>
          <w:szCs w:val="24"/>
          <w:u w:val="single"/>
        </w:rPr>
        <w:t xml:space="preserve"> de desarrollo (Requerimientos de comunicación y transferencia de información 1 y 2) </w:t>
      </w:r>
    </w:p>
    <w:p w14:paraId="269EC20C"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3386FB56" w14:textId="77777777" w:rsidR="008A791E" w:rsidRDefault="008A791E" w:rsidP="008A791E">
      <w:pPr>
        <w:rPr>
          <w:rFonts w:eastAsia="Times New Roman" w:cs="Times New Roman"/>
          <w:b/>
          <w:szCs w:val="24"/>
        </w:rPr>
      </w:pPr>
      <w:r>
        <w:rPr>
          <w:rFonts w:eastAsia="Times New Roman" w:cs="Times New Roman"/>
          <w:b/>
          <w:szCs w:val="24"/>
        </w:rPr>
        <w:t>Nombre CU03: Crear región</w:t>
      </w:r>
    </w:p>
    <w:p w14:paraId="236BF9B6" w14:textId="5BAF9F7E" w:rsidR="008A791E" w:rsidRDefault="008A791E" w:rsidP="00706570">
      <w:pPr>
        <w:rPr>
          <w:rFonts w:eastAsia="Times New Roman" w:cs="Times New Roman"/>
          <w:b/>
          <w:szCs w:val="24"/>
        </w:rPr>
      </w:pPr>
      <w:r>
        <w:rPr>
          <w:rFonts w:eastAsia="Times New Roman" w:cs="Times New Roman"/>
          <w:b/>
          <w:szCs w:val="24"/>
        </w:rPr>
        <w:t>Nombre CU07: Crear ciudad</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4B7D1FAB"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5790D7"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A5C33CA"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E3BA24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CC5F9E"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E4A56F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34B2D9" w14:textId="77777777" w:rsidR="008A791E" w:rsidRDefault="008A791E" w:rsidP="008A791E">
            <w:pPr>
              <w:jc w:val="center"/>
              <w:rPr>
                <w:rFonts w:eastAsia="Times New Roman" w:cs="Times New Roman"/>
                <w:szCs w:val="24"/>
              </w:rPr>
            </w:pPr>
          </w:p>
          <w:p w14:paraId="72BDEC7F" w14:textId="77777777" w:rsidR="008A791E" w:rsidRDefault="008A791E" w:rsidP="008A791E">
            <w:pPr>
              <w:jc w:val="center"/>
              <w:rPr>
                <w:rFonts w:eastAsia="Times New Roman" w:cs="Times New Roman"/>
                <w:szCs w:val="24"/>
              </w:rPr>
            </w:pPr>
          </w:p>
          <w:p w14:paraId="7B26B0C8"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1658D12F"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685DBA8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6EC9F807" w14:textId="77777777" w:rsidR="008A791E" w:rsidRDefault="008A791E" w:rsidP="008A791E">
            <w:pPr>
              <w:rPr>
                <w:rFonts w:eastAsia="Times New Roman" w:cs="Times New Roman"/>
                <w:b/>
                <w:szCs w:val="24"/>
              </w:rPr>
            </w:pPr>
            <w:r>
              <w:rPr>
                <w:rFonts w:eastAsia="Times New Roman" w:cs="Times New Roman"/>
                <w:b/>
                <w:szCs w:val="24"/>
              </w:rPr>
              <w:t>Actividades:</w:t>
            </w:r>
          </w:p>
          <w:p w14:paraId="553D11B6"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Plantilla Bootstrap.</w:t>
            </w:r>
          </w:p>
          <w:p w14:paraId="22DD65FC" w14:textId="77777777" w:rsidR="008A791E" w:rsidRDefault="008A791E" w:rsidP="005C4E38">
            <w:pPr>
              <w:numPr>
                <w:ilvl w:val="0"/>
                <w:numId w:val="99"/>
              </w:numPr>
              <w:spacing w:line="276" w:lineRule="auto"/>
              <w:rPr>
                <w:rFonts w:eastAsia="Times New Roman" w:cs="Times New Roman"/>
                <w:szCs w:val="24"/>
              </w:rPr>
            </w:pPr>
            <w:r>
              <w:rPr>
                <w:rFonts w:eastAsia="Times New Roman" w:cs="Times New Roman"/>
                <w:szCs w:val="24"/>
              </w:rPr>
              <w:t>Realizar el prototipado (diseño de la interfaz).</w:t>
            </w:r>
          </w:p>
          <w:p w14:paraId="229E397C"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B1001B8" w14:textId="77777777" w:rsidR="008A791E" w:rsidRDefault="008A791E" w:rsidP="008A791E">
            <w:pPr>
              <w:jc w:val="center"/>
              <w:rPr>
                <w:rFonts w:eastAsia="Times New Roman" w:cs="Times New Roman"/>
                <w:b/>
                <w:szCs w:val="24"/>
              </w:rPr>
            </w:pPr>
          </w:p>
          <w:p w14:paraId="201EC81D" w14:textId="77777777" w:rsidR="008A791E" w:rsidRDefault="008A791E" w:rsidP="008A791E">
            <w:pPr>
              <w:jc w:val="center"/>
              <w:rPr>
                <w:rFonts w:eastAsia="Times New Roman" w:cs="Times New Roman"/>
                <w:b/>
                <w:szCs w:val="24"/>
              </w:rPr>
            </w:pPr>
          </w:p>
          <w:p w14:paraId="57EFB2F6"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1B16A93"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2E524FC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26CAB4D2" w14:textId="77777777" w:rsidR="008A791E" w:rsidRDefault="008A791E" w:rsidP="008A791E">
            <w:pPr>
              <w:jc w:val="center"/>
              <w:rPr>
                <w:rFonts w:eastAsia="Times New Roman" w:cs="Times New Roman"/>
                <w:szCs w:val="24"/>
              </w:rPr>
            </w:pPr>
            <w:r>
              <w:rPr>
                <w:rFonts w:eastAsia="Times New Roman" w:cs="Times New Roman"/>
                <w:szCs w:val="24"/>
              </w:rPr>
              <w:t>16/06/2019</w:t>
            </w:r>
          </w:p>
          <w:p w14:paraId="4987B2F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75EA2717" w14:textId="77777777" w:rsidR="008A791E" w:rsidRDefault="008A791E" w:rsidP="008A791E">
            <w:pPr>
              <w:jc w:val="center"/>
              <w:rPr>
                <w:rFonts w:eastAsia="Times New Roman" w:cs="Times New Roman"/>
                <w:b/>
                <w:szCs w:val="24"/>
              </w:rPr>
            </w:pPr>
          </w:p>
          <w:p w14:paraId="32EA8A61" w14:textId="77777777" w:rsidR="008A791E" w:rsidRDefault="008A791E" w:rsidP="008A791E">
            <w:pPr>
              <w:jc w:val="center"/>
              <w:rPr>
                <w:rFonts w:eastAsia="Times New Roman" w:cs="Times New Roman"/>
                <w:b/>
                <w:szCs w:val="24"/>
              </w:rPr>
            </w:pPr>
          </w:p>
          <w:p w14:paraId="6ACB69C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1.1: </w:t>
            </w:r>
          </w:p>
          <w:p w14:paraId="18A6D104"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52AD3D86" w14:textId="77777777" w:rsidR="008A791E" w:rsidRDefault="008A791E" w:rsidP="008A791E">
            <w:pPr>
              <w:jc w:val="center"/>
              <w:rPr>
                <w:rFonts w:eastAsia="Times New Roman" w:cs="Times New Roman"/>
                <w:b/>
                <w:szCs w:val="24"/>
              </w:rPr>
            </w:pPr>
            <w:r>
              <w:rPr>
                <w:rFonts w:eastAsia="Times New Roman" w:cs="Times New Roman"/>
                <w:b/>
                <w:szCs w:val="24"/>
              </w:rPr>
              <w:t>Actividad 1.2: 6</w:t>
            </w:r>
          </w:p>
          <w:p w14:paraId="5B1E2AEC" w14:textId="77777777" w:rsidR="008A791E" w:rsidRDefault="008A791E" w:rsidP="008A791E">
            <w:pPr>
              <w:jc w:val="center"/>
              <w:rPr>
                <w:rFonts w:eastAsia="Times New Roman" w:cs="Times New Roman"/>
                <w:szCs w:val="24"/>
              </w:rPr>
            </w:pPr>
            <w:r>
              <w:rPr>
                <w:rFonts w:eastAsia="Times New Roman" w:cs="Times New Roman"/>
                <w:szCs w:val="24"/>
              </w:rPr>
              <w:t xml:space="preserve">22/06/2019 </w:t>
            </w:r>
          </w:p>
          <w:p w14:paraId="2F61997F" w14:textId="77777777" w:rsidR="008A791E" w:rsidRDefault="008A791E" w:rsidP="008A791E">
            <w:pPr>
              <w:jc w:val="center"/>
              <w:rPr>
                <w:rFonts w:eastAsia="Times New Roman" w:cs="Times New Roman"/>
                <w:szCs w:val="24"/>
              </w:rPr>
            </w:pPr>
          </w:p>
        </w:tc>
      </w:tr>
      <w:tr w:rsidR="008A791E" w14:paraId="534DE003" w14:textId="77777777" w:rsidTr="00706570">
        <w:trPr>
          <w:trHeight w:val="878"/>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F7BDB8" w14:textId="77777777" w:rsidR="008A791E" w:rsidRDefault="008A791E" w:rsidP="008A791E">
            <w:pPr>
              <w:jc w:val="center"/>
              <w:rPr>
                <w:rFonts w:eastAsia="Times New Roman" w:cs="Times New Roman"/>
                <w:szCs w:val="24"/>
              </w:rPr>
            </w:pPr>
          </w:p>
          <w:p w14:paraId="7F35E9D9" w14:textId="77777777" w:rsidR="008A791E" w:rsidRDefault="008A791E" w:rsidP="008A791E">
            <w:pPr>
              <w:jc w:val="center"/>
              <w:rPr>
                <w:rFonts w:eastAsia="Times New Roman" w:cs="Times New Roman"/>
                <w:szCs w:val="24"/>
              </w:rPr>
            </w:pPr>
          </w:p>
          <w:p w14:paraId="525917E7"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EF6CC50"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D08F946"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C4FAE98" w14:textId="77777777" w:rsidR="008A791E" w:rsidRDefault="008A791E" w:rsidP="008A791E">
            <w:pPr>
              <w:rPr>
                <w:rFonts w:eastAsia="Times New Roman" w:cs="Times New Roman"/>
                <w:szCs w:val="24"/>
              </w:rPr>
            </w:pPr>
            <w:r>
              <w:rPr>
                <w:rFonts w:eastAsia="Times New Roman" w:cs="Times New Roman"/>
                <w:b/>
                <w:szCs w:val="24"/>
              </w:rPr>
              <w:t>Actividades:</w:t>
            </w:r>
          </w:p>
          <w:p w14:paraId="17E9F7F4"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clases.</w:t>
            </w:r>
          </w:p>
          <w:p w14:paraId="05DA1380" w14:textId="77777777" w:rsidR="008A791E" w:rsidRDefault="008A791E" w:rsidP="005C4E38">
            <w:pPr>
              <w:numPr>
                <w:ilvl w:val="0"/>
                <w:numId w:val="126"/>
              </w:numPr>
              <w:spacing w:line="276" w:lineRule="auto"/>
              <w:rPr>
                <w:rFonts w:eastAsia="Times New Roman" w:cs="Times New Roman"/>
                <w:szCs w:val="24"/>
              </w:rPr>
            </w:pPr>
            <w:r>
              <w:rPr>
                <w:rFonts w:eastAsia="Times New Roman" w:cs="Times New Roman"/>
                <w:szCs w:val="24"/>
              </w:rPr>
              <w:t>Diagrama de secuencia.</w:t>
            </w:r>
          </w:p>
          <w:p w14:paraId="1A2AD065"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78983B0" w14:textId="77777777" w:rsidR="008A791E" w:rsidRDefault="008A791E" w:rsidP="008A791E">
            <w:pPr>
              <w:jc w:val="center"/>
              <w:rPr>
                <w:rFonts w:eastAsia="Times New Roman" w:cs="Times New Roman"/>
                <w:b/>
                <w:szCs w:val="24"/>
              </w:rPr>
            </w:pPr>
          </w:p>
          <w:p w14:paraId="718DDE5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6A977C8E"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5092426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60A5C10"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267A81D8"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44D3FF81" w14:textId="77777777" w:rsidR="008A791E" w:rsidRDefault="008A791E" w:rsidP="008A791E">
            <w:pPr>
              <w:jc w:val="center"/>
              <w:rPr>
                <w:rFonts w:eastAsia="Times New Roman" w:cs="Times New Roman"/>
                <w:b/>
                <w:szCs w:val="24"/>
              </w:rPr>
            </w:pPr>
          </w:p>
          <w:p w14:paraId="13FDCF0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0AFB3CB9"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63553323"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697ACD1"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13CDA55F" w14:textId="77777777" w:rsidR="008A791E" w:rsidRDefault="008A791E" w:rsidP="008A791E">
            <w:pPr>
              <w:jc w:val="center"/>
              <w:rPr>
                <w:rFonts w:eastAsia="Times New Roman" w:cs="Times New Roman"/>
                <w:szCs w:val="24"/>
              </w:rPr>
            </w:pPr>
          </w:p>
        </w:tc>
      </w:tr>
      <w:tr w:rsidR="008A791E" w14:paraId="2C7DFEE4"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97BD4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1449BF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701F35E7"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 xml:space="preserve">Codificación y creación del software. </w:t>
            </w:r>
          </w:p>
          <w:p w14:paraId="7863D886" w14:textId="77777777" w:rsidR="008A791E" w:rsidRDefault="008A791E" w:rsidP="008A791E">
            <w:pPr>
              <w:rPr>
                <w:rFonts w:eastAsia="Times New Roman" w:cs="Times New Roman"/>
                <w:b/>
                <w:szCs w:val="24"/>
              </w:rPr>
            </w:pPr>
            <w:r>
              <w:rPr>
                <w:rFonts w:eastAsia="Times New Roman" w:cs="Times New Roman"/>
                <w:b/>
                <w:szCs w:val="24"/>
              </w:rPr>
              <w:t>Actividades:</w:t>
            </w:r>
          </w:p>
          <w:p w14:paraId="29768564"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Escribir/generar código.</w:t>
            </w:r>
          </w:p>
          <w:p w14:paraId="42E818C8"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Diccionario de funciones o módulos.</w:t>
            </w:r>
          </w:p>
          <w:p w14:paraId="5D0B871F"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1E4BA1A1" w14:textId="77777777" w:rsidR="008A791E" w:rsidRDefault="008A791E" w:rsidP="005C4E38">
            <w:pPr>
              <w:numPr>
                <w:ilvl w:val="0"/>
                <w:numId w:val="117"/>
              </w:numPr>
              <w:spacing w:line="276" w:lineRule="auto"/>
              <w:rPr>
                <w:rFonts w:eastAsia="Times New Roman" w:cs="Times New Roman"/>
                <w:szCs w:val="24"/>
              </w:rPr>
            </w:pPr>
            <w:r>
              <w:rPr>
                <w:rFonts w:eastAsia="Times New Roman" w:cs="Times New Roman"/>
                <w:szCs w:val="24"/>
              </w:rPr>
              <w:t>Realizar pruebas de aceptación del usuario.</w:t>
            </w:r>
          </w:p>
          <w:p w14:paraId="5684708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31DD0EF5" w14:textId="77777777" w:rsidR="008A791E" w:rsidRDefault="008A791E" w:rsidP="008A791E">
            <w:pPr>
              <w:jc w:val="center"/>
              <w:rPr>
                <w:rFonts w:eastAsia="Times New Roman" w:cs="Times New Roman"/>
                <w:b/>
                <w:szCs w:val="24"/>
              </w:rPr>
            </w:pPr>
          </w:p>
          <w:p w14:paraId="08939DC8"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3.1: </w:t>
            </w:r>
          </w:p>
          <w:p w14:paraId="2218ADCB" w14:textId="77777777" w:rsidR="008A791E" w:rsidRDefault="008A791E" w:rsidP="008A791E">
            <w:pPr>
              <w:jc w:val="center"/>
              <w:rPr>
                <w:rFonts w:eastAsia="Times New Roman" w:cs="Times New Roman"/>
                <w:szCs w:val="24"/>
              </w:rPr>
            </w:pPr>
            <w:r>
              <w:rPr>
                <w:rFonts w:eastAsia="Times New Roman" w:cs="Times New Roman"/>
                <w:szCs w:val="24"/>
              </w:rPr>
              <w:t>25/06/2019</w:t>
            </w:r>
          </w:p>
          <w:p w14:paraId="27CFF7B3"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5E5548" w14:textId="77777777" w:rsidR="008A791E" w:rsidRDefault="008A791E" w:rsidP="008A791E">
            <w:pPr>
              <w:jc w:val="center"/>
              <w:rPr>
                <w:rFonts w:eastAsia="Times New Roman" w:cs="Times New Roman"/>
                <w:b/>
                <w:szCs w:val="24"/>
              </w:rPr>
            </w:pPr>
            <w:r>
              <w:rPr>
                <w:rFonts w:eastAsia="Times New Roman" w:cs="Times New Roman"/>
                <w:szCs w:val="24"/>
              </w:rPr>
              <w:t>29/06/2019</w:t>
            </w:r>
          </w:p>
          <w:p w14:paraId="6DFAA164"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430E6B72"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1B3CC07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04B07D16" w14:textId="77777777" w:rsidR="008A791E" w:rsidRDefault="008A791E" w:rsidP="008A791E">
            <w:pPr>
              <w:jc w:val="center"/>
              <w:rPr>
                <w:rFonts w:eastAsia="Times New Roman" w:cs="Times New Roman"/>
                <w:szCs w:val="24"/>
              </w:rPr>
            </w:pPr>
            <w:r>
              <w:rPr>
                <w:rFonts w:eastAsia="Times New Roman" w:cs="Times New Roman"/>
                <w:szCs w:val="24"/>
              </w:rPr>
              <w:t>05/07/2019</w:t>
            </w:r>
          </w:p>
        </w:tc>
        <w:tc>
          <w:tcPr>
            <w:tcW w:w="2190" w:type="dxa"/>
            <w:tcBorders>
              <w:bottom w:val="single" w:sz="8" w:space="0" w:color="000000"/>
              <w:right w:val="single" w:sz="8" w:space="0" w:color="000000"/>
            </w:tcBorders>
            <w:tcMar>
              <w:top w:w="100" w:type="dxa"/>
              <w:left w:w="100" w:type="dxa"/>
              <w:bottom w:w="100" w:type="dxa"/>
              <w:right w:w="100" w:type="dxa"/>
            </w:tcMar>
          </w:tcPr>
          <w:p w14:paraId="01BB5F08"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C39659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4</w:t>
            </w:r>
          </w:p>
          <w:p w14:paraId="10FA0CE0" w14:textId="77777777" w:rsidR="008A791E" w:rsidRDefault="008A791E" w:rsidP="008A791E">
            <w:pPr>
              <w:jc w:val="center"/>
              <w:rPr>
                <w:rFonts w:eastAsia="Times New Roman" w:cs="Times New Roman"/>
                <w:szCs w:val="24"/>
              </w:rPr>
            </w:pPr>
            <w:r>
              <w:rPr>
                <w:rFonts w:eastAsia="Times New Roman" w:cs="Times New Roman"/>
                <w:szCs w:val="24"/>
              </w:rPr>
              <w:t>29/06/2019</w:t>
            </w:r>
          </w:p>
          <w:p w14:paraId="63CCA363"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CA4FC7F" w14:textId="77777777" w:rsidR="008A791E" w:rsidRDefault="008A791E" w:rsidP="008A791E">
            <w:pPr>
              <w:jc w:val="center"/>
              <w:rPr>
                <w:rFonts w:eastAsia="Times New Roman" w:cs="Times New Roman"/>
                <w:b/>
                <w:szCs w:val="24"/>
              </w:rPr>
            </w:pPr>
            <w:r>
              <w:rPr>
                <w:rFonts w:eastAsia="Times New Roman" w:cs="Times New Roman"/>
                <w:szCs w:val="24"/>
              </w:rPr>
              <w:t>02/07/2019</w:t>
            </w:r>
          </w:p>
          <w:p w14:paraId="2077691C"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200809E7" w14:textId="77777777" w:rsidR="008A791E" w:rsidRDefault="008A791E" w:rsidP="008A791E">
            <w:pPr>
              <w:jc w:val="center"/>
              <w:rPr>
                <w:rFonts w:eastAsia="Times New Roman" w:cs="Times New Roman"/>
                <w:b/>
                <w:szCs w:val="24"/>
              </w:rPr>
            </w:pPr>
            <w:r>
              <w:rPr>
                <w:rFonts w:eastAsia="Times New Roman" w:cs="Times New Roman"/>
                <w:szCs w:val="24"/>
              </w:rPr>
              <w:t>05/07/2019</w:t>
            </w:r>
          </w:p>
          <w:p w14:paraId="6F709544"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4D1B544D" w14:textId="77777777" w:rsidR="008A791E" w:rsidRDefault="008A791E" w:rsidP="008A791E">
            <w:pPr>
              <w:jc w:val="center"/>
              <w:rPr>
                <w:rFonts w:eastAsia="Times New Roman" w:cs="Times New Roman"/>
                <w:b/>
                <w:szCs w:val="24"/>
              </w:rPr>
            </w:pPr>
            <w:r>
              <w:rPr>
                <w:rFonts w:eastAsia="Times New Roman" w:cs="Times New Roman"/>
                <w:szCs w:val="24"/>
              </w:rPr>
              <w:t>08/07/2019</w:t>
            </w:r>
          </w:p>
        </w:tc>
      </w:tr>
    </w:tbl>
    <w:p w14:paraId="78A84066" w14:textId="77777777" w:rsidR="008A791E" w:rsidRDefault="008A791E" w:rsidP="008A791E">
      <w:pPr>
        <w:rPr>
          <w:rFonts w:eastAsia="Times New Roman" w:cs="Times New Roman"/>
          <w:b/>
          <w:szCs w:val="24"/>
        </w:rPr>
      </w:pPr>
    </w:p>
    <w:p w14:paraId="69BB85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59FDC130"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6CD739A4" w14:textId="2839136A" w:rsidR="008A791E" w:rsidRDefault="008A791E" w:rsidP="00A024C6">
      <w:pPr>
        <w:rPr>
          <w:rFonts w:eastAsia="Times New Roman" w:cs="Times New Roman"/>
          <w:b/>
          <w:szCs w:val="24"/>
        </w:rPr>
      </w:pPr>
      <w:r>
        <w:rPr>
          <w:rFonts w:eastAsia="Times New Roman" w:cs="Times New Roman"/>
          <w:b/>
          <w:szCs w:val="24"/>
        </w:rPr>
        <w:t>Nombre CU09: Crear alerta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7195B99C"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CB2B69"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84D25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9514A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C4581E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A13C204"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7FE7A14" w14:textId="77777777" w:rsidR="008A791E" w:rsidRDefault="008A791E" w:rsidP="008A791E">
            <w:pPr>
              <w:jc w:val="center"/>
              <w:rPr>
                <w:rFonts w:eastAsia="Times New Roman" w:cs="Times New Roman"/>
                <w:szCs w:val="24"/>
              </w:rPr>
            </w:pPr>
          </w:p>
          <w:p w14:paraId="189E1408" w14:textId="77777777" w:rsidR="008A791E" w:rsidRDefault="008A791E" w:rsidP="008A791E">
            <w:pPr>
              <w:jc w:val="center"/>
              <w:rPr>
                <w:rFonts w:eastAsia="Times New Roman" w:cs="Times New Roman"/>
                <w:szCs w:val="24"/>
              </w:rPr>
            </w:pPr>
          </w:p>
          <w:p w14:paraId="03732451" w14:textId="77777777" w:rsidR="008A791E" w:rsidRDefault="008A791E" w:rsidP="008A791E">
            <w:pPr>
              <w:jc w:val="center"/>
              <w:rPr>
                <w:rFonts w:eastAsia="Times New Roman" w:cs="Times New Roman"/>
                <w:szCs w:val="24"/>
              </w:rPr>
            </w:pPr>
          </w:p>
          <w:p w14:paraId="7344EDB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3661ACAD"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5C2A3F17"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5BC331D1" w14:textId="77777777" w:rsidR="008A791E" w:rsidRDefault="008A791E" w:rsidP="008A791E">
            <w:pPr>
              <w:rPr>
                <w:rFonts w:eastAsia="Times New Roman" w:cs="Times New Roman"/>
                <w:szCs w:val="24"/>
              </w:rPr>
            </w:pPr>
            <w:r>
              <w:rPr>
                <w:rFonts w:eastAsia="Times New Roman" w:cs="Times New Roman"/>
                <w:b/>
                <w:szCs w:val="24"/>
              </w:rPr>
              <w:t>Actividades:</w:t>
            </w:r>
          </w:p>
          <w:p w14:paraId="6A5AFE4F" w14:textId="77777777" w:rsidR="008A791E" w:rsidRDefault="008A791E" w:rsidP="005C4E38">
            <w:pPr>
              <w:numPr>
                <w:ilvl w:val="0"/>
                <w:numId w:val="75"/>
              </w:numPr>
              <w:spacing w:line="276" w:lineRule="auto"/>
              <w:rPr>
                <w:rFonts w:eastAsia="Times New Roman" w:cs="Times New Roman"/>
                <w:szCs w:val="24"/>
              </w:rPr>
            </w:pPr>
            <w:r>
              <w:rPr>
                <w:rFonts w:eastAsia="Times New Roman" w:cs="Times New Roman"/>
                <w:szCs w:val="24"/>
              </w:rPr>
              <w:t>Realizar el prototipado (diseño de la interfaz).</w:t>
            </w:r>
          </w:p>
          <w:p w14:paraId="3FDAFF4E"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F812EAC" w14:textId="77777777" w:rsidR="008A791E" w:rsidRDefault="008A791E" w:rsidP="008A791E">
            <w:pPr>
              <w:jc w:val="center"/>
              <w:rPr>
                <w:rFonts w:eastAsia="Times New Roman" w:cs="Times New Roman"/>
                <w:b/>
                <w:szCs w:val="24"/>
              </w:rPr>
            </w:pPr>
          </w:p>
          <w:p w14:paraId="29E8666F" w14:textId="77777777" w:rsidR="008A791E" w:rsidRDefault="008A791E" w:rsidP="008A791E">
            <w:pPr>
              <w:jc w:val="center"/>
              <w:rPr>
                <w:rFonts w:eastAsia="Times New Roman" w:cs="Times New Roman"/>
                <w:b/>
                <w:szCs w:val="24"/>
              </w:rPr>
            </w:pPr>
          </w:p>
          <w:p w14:paraId="53AE8405"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690B8988" w14:textId="77777777" w:rsidR="008A791E" w:rsidRDefault="008A791E" w:rsidP="008A791E">
            <w:pPr>
              <w:jc w:val="center"/>
              <w:rPr>
                <w:rFonts w:eastAsia="Times New Roman" w:cs="Times New Roman"/>
                <w:szCs w:val="24"/>
              </w:rPr>
            </w:pPr>
            <w:r>
              <w:rPr>
                <w:rFonts w:eastAsia="Times New Roman" w:cs="Times New Roman"/>
                <w:szCs w:val="24"/>
              </w:rPr>
              <w:t>08/07/2019</w:t>
            </w:r>
          </w:p>
          <w:p w14:paraId="7AA81ED0" w14:textId="77777777" w:rsidR="008A791E" w:rsidRDefault="008A791E" w:rsidP="008A791E">
            <w:pPr>
              <w:jc w:val="center"/>
              <w:rPr>
                <w:rFonts w:eastAsia="Times New Roman" w:cs="Times New Roman"/>
                <w:szCs w:val="24"/>
              </w:rPr>
            </w:pPr>
          </w:p>
          <w:p w14:paraId="1EB30DC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562504E1" w14:textId="77777777" w:rsidR="008A791E" w:rsidRDefault="008A791E" w:rsidP="008A791E">
            <w:pPr>
              <w:jc w:val="center"/>
              <w:rPr>
                <w:rFonts w:eastAsia="Times New Roman" w:cs="Times New Roman"/>
                <w:b/>
                <w:szCs w:val="24"/>
              </w:rPr>
            </w:pPr>
          </w:p>
          <w:p w14:paraId="6539074C" w14:textId="77777777" w:rsidR="008A791E" w:rsidRDefault="008A791E" w:rsidP="008A791E">
            <w:pPr>
              <w:rPr>
                <w:rFonts w:eastAsia="Times New Roman" w:cs="Times New Roman"/>
                <w:szCs w:val="24"/>
              </w:rPr>
            </w:pPr>
          </w:p>
          <w:p w14:paraId="57D9ED76"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5E77B590" w14:textId="77777777" w:rsidR="008A791E" w:rsidRDefault="008A791E" w:rsidP="008A791E">
            <w:pPr>
              <w:jc w:val="center"/>
              <w:rPr>
                <w:rFonts w:eastAsia="Times New Roman" w:cs="Times New Roman"/>
                <w:szCs w:val="24"/>
              </w:rPr>
            </w:pPr>
            <w:r>
              <w:rPr>
                <w:rFonts w:eastAsia="Times New Roman" w:cs="Times New Roman"/>
                <w:szCs w:val="24"/>
              </w:rPr>
              <w:t xml:space="preserve">14/07/2019 </w:t>
            </w:r>
          </w:p>
          <w:p w14:paraId="317D2C28" w14:textId="77777777" w:rsidR="008A791E" w:rsidRDefault="008A791E" w:rsidP="008A791E">
            <w:pPr>
              <w:jc w:val="center"/>
              <w:rPr>
                <w:rFonts w:eastAsia="Times New Roman" w:cs="Times New Roman"/>
                <w:szCs w:val="24"/>
              </w:rPr>
            </w:pPr>
          </w:p>
        </w:tc>
      </w:tr>
      <w:tr w:rsidR="008A791E" w14:paraId="671FB8C5"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06D1DE" w14:textId="77777777" w:rsidR="008A791E" w:rsidRDefault="008A791E" w:rsidP="008A791E">
            <w:pPr>
              <w:jc w:val="center"/>
              <w:rPr>
                <w:rFonts w:eastAsia="Times New Roman" w:cs="Times New Roman"/>
                <w:szCs w:val="24"/>
              </w:rPr>
            </w:pPr>
          </w:p>
          <w:p w14:paraId="47AE1740" w14:textId="77777777" w:rsidR="008A791E" w:rsidRDefault="008A791E" w:rsidP="008A791E">
            <w:pPr>
              <w:jc w:val="center"/>
              <w:rPr>
                <w:rFonts w:eastAsia="Times New Roman" w:cs="Times New Roman"/>
                <w:szCs w:val="24"/>
              </w:rPr>
            </w:pPr>
          </w:p>
          <w:p w14:paraId="7CBED7C6" w14:textId="77777777" w:rsidR="008A791E" w:rsidRDefault="008A791E" w:rsidP="008A791E">
            <w:pPr>
              <w:jc w:val="center"/>
              <w:rPr>
                <w:rFonts w:eastAsia="Times New Roman" w:cs="Times New Roman"/>
                <w:szCs w:val="24"/>
              </w:rPr>
            </w:pPr>
          </w:p>
          <w:p w14:paraId="4068CBD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0F614D07"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2D4CF6D"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9263FD2" w14:textId="77777777" w:rsidR="008A791E" w:rsidRDefault="008A791E" w:rsidP="008A791E">
            <w:pPr>
              <w:rPr>
                <w:rFonts w:eastAsia="Times New Roman" w:cs="Times New Roman"/>
                <w:szCs w:val="24"/>
              </w:rPr>
            </w:pPr>
            <w:r>
              <w:rPr>
                <w:rFonts w:eastAsia="Times New Roman" w:cs="Times New Roman"/>
                <w:b/>
                <w:szCs w:val="24"/>
              </w:rPr>
              <w:t>Actividades:</w:t>
            </w:r>
          </w:p>
          <w:p w14:paraId="2B6B301C"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clases.</w:t>
            </w:r>
          </w:p>
          <w:p w14:paraId="4A216D53" w14:textId="77777777" w:rsidR="008A791E" w:rsidRDefault="008A791E" w:rsidP="005C4E38">
            <w:pPr>
              <w:numPr>
                <w:ilvl w:val="0"/>
                <w:numId w:val="128"/>
              </w:numPr>
              <w:spacing w:line="276" w:lineRule="auto"/>
              <w:rPr>
                <w:rFonts w:eastAsia="Times New Roman" w:cs="Times New Roman"/>
                <w:szCs w:val="24"/>
              </w:rPr>
            </w:pPr>
            <w:r>
              <w:rPr>
                <w:rFonts w:eastAsia="Times New Roman" w:cs="Times New Roman"/>
                <w:szCs w:val="24"/>
              </w:rPr>
              <w:t>Diagrama de secuencia.</w:t>
            </w:r>
          </w:p>
          <w:p w14:paraId="7F6BEA1B"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A010FA8" w14:textId="77777777" w:rsidR="008A791E" w:rsidRDefault="008A791E" w:rsidP="008A791E">
            <w:pPr>
              <w:jc w:val="center"/>
              <w:rPr>
                <w:rFonts w:eastAsia="Times New Roman" w:cs="Times New Roman"/>
                <w:b/>
                <w:szCs w:val="24"/>
              </w:rPr>
            </w:pPr>
          </w:p>
          <w:p w14:paraId="45C297F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554DBDB2" w14:textId="77777777" w:rsidR="008A791E" w:rsidRDefault="008A791E" w:rsidP="008A791E">
            <w:pPr>
              <w:jc w:val="center"/>
              <w:rPr>
                <w:rFonts w:eastAsia="Times New Roman" w:cs="Times New Roman"/>
                <w:szCs w:val="24"/>
              </w:rPr>
            </w:pPr>
            <w:r>
              <w:rPr>
                <w:rFonts w:eastAsia="Times New Roman" w:cs="Times New Roman"/>
                <w:szCs w:val="24"/>
              </w:rPr>
              <w:t>14/07/2019</w:t>
            </w:r>
          </w:p>
          <w:p w14:paraId="22732803"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6D2C678" w14:textId="77777777" w:rsidR="008A791E" w:rsidRDefault="008A791E" w:rsidP="008A791E">
            <w:pPr>
              <w:jc w:val="center"/>
              <w:rPr>
                <w:rFonts w:eastAsia="Times New Roman" w:cs="Times New Roman"/>
                <w:szCs w:val="24"/>
              </w:rPr>
            </w:pPr>
            <w:r>
              <w:rPr>
                <w:rFonts w:eastAsia="Times New Roman" w:cs="Times New Roman"/>
                <w:szCs w:val="24"/>
              </w:rPr>
              <w:t>14/07/2019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F14B918" w14:textId="77777777" w:rsidR="008A791E" w:rsidRDefault="008A791E" w:rsidP="008A791E">
            <w:pPr>
              <w:jc w:val="center"/>
              <w:rPr>
                <w:rFonts w:eastAsia="Times New Roman" w:cs="Times New Roman"/>
                <w:b/>
                <w:szCs w:val="24"/>
              </w:rPr>
            </w:pPr>
          </w:p>
          <w:p w14:paraId="690D9CD7"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4A46DD1D"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B9D88CA"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05956C67"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506C55AD" w14:textId="77777777" w:rsidR="008A791E" w:rsidRDefault="008A791E" w:rsidP="008A791E">
            <w:pPr>
              <w:jc w:val="center"/>
              <w:rPr>
                <w:rFonts w:eastAsia="Times New Roman" w:cs="Times New Roman"/>
                <w:szCs w:val="24"/>
              </w:rPr>
            </w:pPr>
          </w:p>
        </w:tc>
      </w:tr>
      <w:tr w:rsidR="008A791E" w14:paraId="7A9E9ED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003F1F" w14:textId="77777777" w:rsidR="008A791E" w:rsidRDefault="008A791E" w:rsidP="008A791E">
            <w:pPr>
              <w:jc w:val="center"/>
              <w:rPr>
                <w:rFonts w:eastAsia="Times New Roman" w:cs="Times New Roman"/>
                <w:szCs w:val="24"/>
              </w:rPr>
            </w:pPr>
          </w:p>
          <w:p w14:paraId="6F827521" w14:textId="77777777" w:rsidR="008A791E" w:rsidRDefault="008A791E" w:rsidP="008A791E">
            <w:pPr>
              <w:jc w:val="center"/>
              <w:rPr>
                <w:rFonts w:eastAsia="Times New Roman" w:cs="Times New Roman"/>
                <w:szCs w:val="24"/>
              </w:rPr>
            </w:pPr>
          </w:p>
          <w:p w14:paraId="7AD47044" w14:textId="77777777" w:rsidR="008A791E" w:rsidRDefault="008A791E" w:rsidP="008A791E">
            <w:pPr>
              <w:jc w:val="center"/>
              <w:rPr>
                <w:rFonts w:eastAsia="Times New Roman" w:cs="Times New Roman"/>
                <w:szCs w:val="24"/>
              </w:rPr>
            </w:pPr>
          </w:p>
          <w:p w14:paraId="42E3D584" w14:textId="77777777" w:rsidR="008A791E" w:rsidRDefault="008A791E" w:rsidP="008A791E">
            <w:pPr>
              <w:jc w:val="center"/>
              <w:rPr>
                <w:rFonts w:eastAsia="Times New Roman" w:cs="Times New Roman"/>
                <w:szCs w:val="24"/>
              </w:rPr>
            </w:pPr>
          </w:p>
          <w:p w14:paraId="398309B0" w14:textId="77777777" w:rsidR="008A791E" w:rsidRDefault="008A791E" w:rsidP="008A791E">
            <w:pPr>
              <w:jc w:val="center"/>
              <w:rPr>
                <w:rFonts w:eastAsia="Times New Roman" w:cs="Times New Roman"/>
                <w:szCs w:val="24"/>
              </w:rPr>
            </w:pPr>
          </w:p>
          <w:p w14:paraId="73176B8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6484AB33"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50A8B44B"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7319893E" w14:textId="77777777" w:rsidR="008A791E" w:rsidRDefault="008A791E" w:rsidP="008A791E">
            <w:pPr>
              <w:rPr>
                <w:rFonts w:eastAsia="Times New Roman" w:cs="Times New Roman"/>
                <w:b/>
                <w:szCs w:val="24"/>
              </w:rPr>
            </w:pPr>
            <w:r>
              <w:rPr>
                <w:rFonts w:eastAsia="Times New Roman" w:cs="Times New Roman"/>
                <w:b/>
                <w:szCs w:val="24"/>
              </w:rPr>
              <w:t>Actividades:</w:t>
            </w:r>
          </w:p>
          <w:p w14:paraId="35B314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Escribir/generar código.</w:t>
            </w:r>
          </w:p>
          <w:p w14:paraId="321B9C8F"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Diccionario de funciones o módulos.</w:t>
            </w:r>
          </w:p>
          <w:p w14:paraId="6851E939"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296D104B" w14:textId="77777777" w:rsidR="008A791E" w:rsidRDefault="008A791E" w:rsidP="005C4E38">
            <w:pPr>
              <w:numPr>
                <w:ilvl w:val="0"/>
                <w:numId w:val="115"/>
              </w:numPr>
              <w:spacing w:line="276" w:lineRule="auto"/>
              <w:rPr>
                <w:rFonts w:eastAsia="Times New Roman" w:cs="Times New Roman"/>
                <w:szCs w:val="24"/>
              </w:rPr>
            </w:pPr>
            <w:r>
              <w:rPr>
                <w:rFonts w:eastAsia="Times New Roman" w:cs="Times New Roman"/>
                <w:szCs w:val="24"/>
              </w:rPr>
              <w:t>Realizar pruebas de aceptación del usuario.</w:t>
            </w:r>
          </w:p>
          <w:p w14:paraId="5816C5E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CB2A1F4" w14:textId="77777777" w:rsidR="008A791E" w:rsidRDefault="008A791E" w:rsidP="008A791E">
            <w:pPr>
              <w:jc w:val="center"/>
              <w:rPr>
                <w:rFonts w:eastAsia="Times New Roman" w:cs="Times New Roman"/>
                <w:b/>
                <w:szCs w:val="24"/>
              </w:rPr>
            </w:pPr>
          </w:p>
          <w:p w14:paraId="6BFBFD95" w14:textId="77777777" w:rsidR="008A791E" w:rsidRDefault="008A791E" w:rsidP="008A791E">
            <w:pPr>
              <w:jc w:val="center"/>
              <w:rPr>
                <w:rFonts w:eastAsia="Times New Roman" w:cs="Times New Roman"/>
                <w:b/>
                <w:szCs w:val="24"/>
              </w:rPr>
            </w:pPr>
          </w:p>
          <w:p w14:paraId="3D3C25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71E103" w14:textId="77777777" w:rsidR="008A791E" w:rsidRDefault="008A791E" w:rsidP="008A791E">
            <w:pPr>
              <w:jc w:val="center"/>
              <w:rPr>
                <w:rFonts w:eastAsia="Times New Roman" w:cs="Times New Roman"/>
                <w:szCs w:val="24"/>
              </w:rPr>
            </w:pPr>
            <w:r>
              <w:rPr>
                <w:rFonts w:eastAsia="Times New Roman" w:cs="Times New Roman"/>
                <w:szCs w:val="24"/>
              </w:rPr>
              <w:t>17/07/2019</w:t>
            </w:r>
            <w:r>
              <w:rPr>
                <w:rFonts w:eastAsia="Times New Roman" w:cs="Times New Roman"/>
                <w:b/>
                <w:szCs w:val="24"/>
              </w:rPr>
              <w:t xml:space="preserve"> </w:t>
            </w:r>
          </w:p>
          <w:p w14:paraId="76D1F878"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035FF43"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628EAE4A"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6C13DF4"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0E7270CB"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575DC33B" w14:textId="77777777" w:rsidR="008A791E" w:rsidRDefault="008A791E" w:rsidP="008A791E">
            <w:pPr>
              <w:jc w:val="center"/>
              <w:rPr>
                <w:rFonts w:eastAsia="Times New Roman" w:cs="Times New Roman"/>
                <w:szCs w:val="24"/>
              </w:rPr>
            </w:pPr>
            <w:r>
              <w:rPr>
                <w:rFonts w:eastAsia="Times New Roman" w:cs="Times New Roman"/>
                <w:szCs w:val="24"/>
              </w:rPr>
              <w:t>27/07/2019</w:t>
            </w:r>
          </w:p>
        </w:tc>
        <w:tc>
          <w:tcPr>
            <w:tcW w:w="2190" w:type="dxa"/>
            <w:tcBorders>
              <w:bottom w:val="single" w:sz="8" w:space="0" w:color="000000"/>
              <w:right w:val="single" w:sz="8" w:space="0" w:color="000000"/>
            </w:tcBorders>
            <w:tcMar>
              <w:top w:w="100" w:type="dxa"/>
              <w:left w:w="100" w:type="dxa"/>
              <w:bottom w:w="100" w:type="dxa"/>
              <w:right w:w="100" w:type="dxa"/>
            </w:tcMar>
          </w:tcPr>
          <w:p w14:paraId="4317A412" w14:textId="77777777" w:rsidR="008A791E" w:rsidRDefault="008A791E" w:rsidP="008A791E">
            <w:pPr>
              <w:jc w:val="center"/>
              <w:rPr>
                <w:rFonts w:eastAsia="Times New Roman" w:cs="Times New Roman"/>
                <w:szCs w:val="24"/>
              </w:rPr>
            </w:pPr>
          </w:p>
          <w:p w14:paraId="7CFE271E" w14:textId="77777777" w:rsidR="008A791E" w:rsidRDefault="008A791E" w:rsidP="008A791E">
            <w:pPr>
              <w:jc w:val="center"/>
              <w:rPr>
                <w:rFonts w:eastAsia="Times New Roman" w:cs="Times New Roman"/>
                <w:szCs w:val="24"/>
              </w:rPr>
            </w:pPr>
          </w:p>
          <w:p w14:paraId="3D2FAF45"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3.1: 4</w:t>
            </w:r>
          </w:p>
          <w:p w14:paraId="6963D031" w14:textId="77777777" w:rsidR="008A791E" w:rsidRDefault="008A791E" w:rsidP="008A791E">
            <w:pPr>
              <w:jc w:val="center"/>
              <w:rPr>
                <w:rFonts w:eastAsia="Times New Roman" w:cs="Times New Roman"/>
                <w:b/>
                <w:szCs w:val="24"/>
              </w:rPr>
            </w:pPr>
            <w:r>
              <w:rPr>
                <w:rFonts w:eastAsia="Times New Roman" w:cs="Times New Roman"/>
                <w:szCs w:val="24"/>
              </w:rPr>
              <w:t>21/07/2019</w:t>
            </w:r>
          </w:p>
          <w:p w14:paraId="3536D7BF"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FF7C1A" w14:textId="77777777" w:rsidR="008A791E" w:rsidRDefault="008A791E" w:rsidP="008A791E">
            <w:pPr>
              <w:jc w:val="center"/>
              <w:rPr>
                <w:rFonts w:eastAsia="Times New Roman" w:cs="Times New Roman"/>
                <w:b/>
                <w:szCs w:val="24"/>
              </w:rPr>
            </w:pPr>
            <w:r>
              <w:rPr>
                <w:rFonts w:eastAsia="Times New Roman" w:cs="Times New Roman"/>
                <w:szCs w:val="24"/>
              </w:rPr>
              <w:t>24/07/2019</w:t>
            </w:r>
          </w:p>
          <w:p w14:paraId="4B48B062"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3EA38F9F" w14:textId="77777777" w:rsidR="008A791E" w:rsidRDefault="008A791E" w:rsidP="008A791E">
            <w:pPr>
              <w:jc w:val="center"/>
              <w:rPr>
                <w:rFonts w:eastAsia="Times New Roman" w:cs="Times New Roman"/>
                <w:b/>
                <w:szCs w:val="24"/>
              </w:rPr>
            </w:pPr>
            <w:r>
              <w:rPr>
                <w:rFonts w:eastAsia="Times New Roman" w:cs="Times New Roman"/>
                <w:szCs w:val="24"/>
              </w:rPr>
              <w:t>27/07/2019</w:t>
            </w:r>
          </w:p>
          <w:p w14:paraId="23C98F72"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0690C33D" w14:textId="77777777" w:rsidR="008A791E" w:rsidRDefault="008A791E" w:rsidP="008A791E">
            <w:pPr>
              <w:jc w:val="center"/>
              <w:rPr>
                <w:rFonts w:eastAsia="Times New Roman" w:cs="Times New Roman"/>
                <w:b/>
                <w:szCs w:val="24"/>
              </w:rPr>
            </w:pPr>
            <w:r>
              <w:rPr>
                <w:rFonts w:eastAsia="Times New Roman" w:cs="Times New Roman"/>
                <w:szCs w:val="24"/>
              </w:rPr>
              <w:t>30/07/2019</w:t>
            </w:r>
          </w:p>
        </w:tc>
      </w:tr>
    </w:tbl>
    <w:p w14:paraId="59EDBAFF" w14:textId="77777777" w:rsidR="008A791E" w:rsidRDefault="008A791E" w:rsidP="00A024C6">
      <w:pPr>
        <w:ind w:firstLine="0"/>
        <w:rPr>
          <w:rFonts w:eastAsia="Times New Roman" w:cs="Times New Roman"/>
          <w:b/>
          <w:szCs w:val="24"/>
        </w:rPr>
      </w:pPr>
    </w:p>
    <w:p w14:paraId="102BC1E0" w14:textId="77777777" w:rsidR="008A791E" w:rsidRDefault="008A791E" w:rsidP="008A791E">
      <w:pPr>
        <w:rPr>
          <w:rFonts w:eastAsia="Times New Roman" w:cs="Times New Roman"/>
          <w:b/>
          <w:szCs w:val="24"/>
        </w:rPr>
      </w:pPr>
      <w:r>
        <w:rPr>
          <w:rFonts w:eastAsia="Times New Roman" w:cs="Times New Roman"/>
          <w:b/>
          <w:szCs w:val="24"/>
        </w:rPr>
        <w:t>Casos de uso #05, #06 y #11</w:t>
      </w:r>
    </w:p>
    <w:p w14:paraId="79B95DCD" w14:textId="77777777" w:rsidR="008A791E" w:rsidRDefault="008A791E" w:rsidP="008A791E">
      <w:pPr>
        <w:rPr>
          <w:rFonts w:eastAsia="Times New Roman" w:cs="Times New Roman"/>
          <w:b/>
          <w:szCs w:val="24"/>
        </w:rPr>
      </w:pPr>
      <w:r>
        <w:rPr>
          <w:rFonts w:eastAsia="Times New Roman" w:cs="Times New Roman"/>
          <w:b/>
          <w:szCs w:val="24"/>
        </w:rPr>
        <w:t>Nombre CU05: Crear organización (tabla parámetro)</w:t>
      </w:r>
    </w:p>
    <w:p w14:paraId="575080DA"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37D389E9" w14:textId="2E3B325C"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2D62C572"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E79C0"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87186E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502E32"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090072"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C5BDD78"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3D6A73" w14:textId="77777777" w:rsidR="008A791E" w:rsidRDefault="008A791E" w:rsidP="008A791E">
            <w:pPr>
              <w:jc w:val="center"/>
              <w:rPr>
                <w:rFonts w:eastAsia="Times New Roman" w:cs="Times New Roman"/>
                <w:szCs w:val="24"/>
              </w:rPr>
            </w:pPr>
          </w:p>
          <w:p w14:paraId="6C2994EB" w14:textId="77777777" w:rsidR="008A791E" w:rsidRDefault="008A791E" w:rsidP="008A791E">
            <w:pPr>
              <w:jc w:val="center"/>
              <w:rPr>
                <w:rFonts w:eastAsia="Times New Roman" w:cs="Times New Roman"/>
                <w:szCs w:val="24"/>
              </w:rPr>
            </w:pPr>
          </w:p>
          <w:p w14:paraId="1242DEBB" w14:textId="77777777" w:rsidR="008A791E" w:rsidRDefault="008A791E" w:rsidP="008A791E">
            <w:pPr>
              <w:jc w:val="center"/>
              <w:rPr>
                <w:rFonts w:eastAsia="Times New Roman" w:cs="Times New Roman"/>
                <w:szCs w:val="24"/>
              </w:rPr>
            </w:pPr>
          </w:p>
          <w:p w14:paraId="2A675A04"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9F51A20"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2AF8333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ED0920E" w14:textId="77777777" w:rsidR="008A791E" w:rsidRDefault="008A791E" w:rsidP="008A791E">
            <w:pPr>
              <w:rPr>
                <w:rFonts w:eastAsia="Times New Roman" w:cs="Times New Roman"/>
                <w:szCs w:val="24"/>
              </w:rPr>
            </w:pPr>
            <w:r>
              <w:rPr>
                <w:rFonts w:eastAsia="Times New Roman" w:cs="Times New Roman"/>
                <w:b/>
                <w:szCs w:val="24"/>
              </w:rPr>
              <w:t>Actividades:</w:t>
            </w:r>
          </w:p>
          <w:p w14:paraId="727FDFDA" w14:textId="77777777" w:rsidR="008A791E" w:rsidRDefault="008A791E" w:rsidP="005C4E38">
            <w:pPr>
              <w:numPr>
                <w:ilvl w:val="0"/>
                <w:numId w:val="111"/>
              </w:numPr>
              <w:spacing w:line="276" w:lineRule="auto"/>
              <w:rPr>
                <w:rFonts w:eastAsia="Times New Roman" w:cs="Times New Roman"/>
                <w:szCs w:val="24"/>
              </w:rPr>
            </w:pPr>
            <w:r>
              <w:rPr>
                <w:rFonts w:eastAsia="Times New Roman" w:cs="Times New Roman"/>
                <w:szCs w:val="24"/>
              </w:rPr>
              <w:t>Realizar el prototipado (diseño de la interfaz).</w:t>
            </w:r>
          </w:p>
          <w:p w14:paraId="2EBB93F3"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6D279E87" w14:textId="77777777" w:rsidR="008A791E" w:rsidRDefault="008A791E" w:rsidP="008A791E">
            <w:pPr>
              <w:jc w:val="center"/>
              <w:rPr>
                <w:rFonts w:eastAsia="Times New Roman" w:cs="Times New Roman"/>
                <w:b/>
                <w:szCs w:val="24"/>
              </w:rPr>
            </w:pPr>
          </w:p>
          <w:p w14:paraId="23F9854D" w14:textId="77777777" w:rsidR="008A791E" w:rsidRDefault="008A791E" w:rsidP="008A791E">
            <w:pPr>
              <w:jc w:val="center"/>
              <w:rPr>
                <w:rFonts w:eastAsia="Times New Roman" w:cs="Times New Roman"/>
                <w:b/>
                <w:szCs w:val="24"/>
              </w:rPr>
            </w:pPr>
          </w:p>
          <w:p w14:paraId="367B8FF3"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3D4E20DD" w14:textId="77777777" w:rsidR="008A791E" w:rsidRDefault="008A791E" w:rsidP="008A791E">
            <w:pPr>
              <w:jc w:val="center"/>
              <w:rPr>
                <w:rFonts w:eastAsia="Times New Roman" w:cs="Times New Roman"/>
                <w:szCs w:val="24"/>
              </w:rPr>
            </w:pPr>
            <w:r>
              <w:rPr>
                <w:rFonts w:eastAsia="Times New Roman" w:cs="Times New Roman"/>
                <w:szCs w:val="24"/>
              </w:rPr>
              <w:t>30/07/2019</w:t>
            </w:r>
          </w:p>
          <w:p w14:paraId="794F91FA" w14:textId="77777777" w:rsidR="008A791E" w:rsidRDefault="008A791E" w:rsidP="008A791E">
            <w:pPr>
              <w:jc w:val="center"/>
              <w:rPr>
                <w:rFonts w:eastAsia="Times New Roman" w:cs="Times New Roman"/>
                <w:szCs w:val="24"/>
              </w:rPr>
            </w:pPr>
          </w:p>
          <w:p w14:paraId="7CA01FE6"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F4B2F7" w14:textId="77777777" w:rsidR="008A791E" w:rsidRDefault="008A791E" w:rsidP="008A791E">
            <w:pPr>
              <w:jc w:val="center"/>
              <w:rPr>
                <w:rFonts w:eastAsia="Times New Roman" w:cs="Times New Roman"/>
                <w:b/>
                <w:szCs w:val="24"/>
              </w:rPr>
            </w:pPr>
          </w:p>
          <w:p w14:paraId="378283AD" w14:textId="77777777" w:rsidR="008A791E" w:rsidRDefault="008A791E" w:rsidP="008A791E">
            <w:pPr>
              <w:jc w:val="center"/>
              <w:rPr>
                <w:rFonts w:eastAsia="Times New Roman" w:cs="Times New Roman"/>
                <w:b/>
                <w:szCs w:val="24"/>
              </w:rPr>
            </w:pPr>
          </w:p>
          <w:p w14:paraId="25024470"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63084631" w14:textId="77777777" w:rsidR="008A791E" w:rsidRDefault="008A791E" w:rsidP="008A791E">
            <w:pPr>
              <w:jc w:val="center"/>
              <w:rPr>
                <w:rFonts w:eastAsia="Times New Roman" w:cs="Times New Roman"/>
                <w:szCs w:val="24"/>
              </w:rPr>
            </w:pPr>
            <w:r>
              <w:rPr>
                <w:rFonts w:eastAsia="Times New Roman" w:cs="Times New Roman"/>
                <w:szCs w:val="24"/>
              </w:rPr>
              <w:t>05/08/20190</w:t>
            </w:r>
          </w:p>
          <w:p w14:paraId="4F79A6E8" w14:textId="77777777" w:rsidR="008A791E" w:rsidRDefault="008A791E" w:rsidP="008A791E">
            <w:pPr>
              <w:jc w:val="center"/>
              <w:rPr>
                <w:rFonts w:eastAsia="Times New Roman" w:cs="Times New Roman"/>
                <w:b/>
                <w:szCs w:val="24"/>
              </w:rPr>
            </w:pPr>
          </w:p>
          <w:p w14:paraId="0904FBB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1F391809" w14:textId="77777777" w:rsidR="008A791E" w:rsidRDefault="008A791E" w:rsidP="008A791E">
            <w:pPr>
              <w:jc w:val="center"/>
              <w:rPr>
                <w:rFonts w:eastAsia="Times New Roman" w:cs="Times New Roman"/>
                <w:szCs w:val="24"/>
              </w:rPr>
            </w:pPr>
          </w:p>
        </w:tc>
      </w:tr>
      <w:tr w:rsidR="008A791E" w14:paraId="07A4E19C"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B4C3A62" w14:textId="77777777" w:rsidR="008A791E" w:rsidRDefault="008A791E" w:rsidP="008A791E">
            <w:pPr>
              <w:jc w:val="center"/>
              <w:rPr>
                <w:rFonts w:eastAsia="Times New Roman" w:cs="Times New Roman"/>
                <w:szCs w:val="24"/>
              </w:rPr>
            </w:pPr>
          </w:p>
          <w:p w14:paraId="566889C2" w14:textId="77777777" w:rsidR="008A791E" w:rsidRDefault="008A791E" w:rsidP="008A791E">
            <w:pPr>
              <w:jc w:val="center"/>
              <w:rPr>
                <w:rFonts w:eastAsia="Times New Roman" w:cs="Times New Roman"/>
                <w:szCs w:val="24"/>
              </w:rPr>
            </w:pPr>
          </w:p>
          <w:p w14:paraId="0379AE3F" w14:textId="77777777" w:rsidR="008A791E" w:rsidRDefault="008A791E" w:rsidP="008A791E">
            <w:pPr>
              <w:jc w:val="center"/>
              <w:rPr>
                <w:rFonts w:eastAsia="Times New Roman" w:cs="Times New Roman"/>
                <w:szCs w:val="24"/>
              </w:rPr>
            </w:pPr>
          </w:p>
          <w:p w14:paraId="6E1E6766"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1F719CF5"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649F21D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7E32AB3" w14:textId="77777777" w:rsidR="008A791E" w:rsidRDefault="008A791E" w:rsidP="008A791E">
            <w:pPr>
              <w:rPr>
                <w:rFonts w:eastAsia="Times New Roman" w:cs="Times New Roman"/>
                <w:szCs w:val="24"/>
              </w:rPr>
            </w:pPr>
            <w:r>
              <w:rPr>
                <w:rFonts w:eastAsia="Times New Roman" w:cs="Times New Roman"/>
                <w:b/>
                <w:szCs w:val="24"/>
              </w:rPr>
              <w:t>Actividades:</w:t>
            </w:r>
          </w:p>
          <w:p w14:paraId="70E9E1D4"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clases.</w:t>
            </w:r>
          </w:p>
          <w:p w14:paraId="578962D2" w14:textId="77777777" w:rsidR="008A791E" w:rsidRDefault="008A791E" w:rsidP="005C4E38">
            <w:pPr>
              <w:numPr>
                <w:ilvl w:val="0"/>
                <w:numId w:val="52"/>
              </w:numPr>
              <w:spacing w:line="276" w:lineRule="auto"/>
              <w:rPr>
                <w:rFonts w:eastAsia="Times New Roman" w:cs="Times New Roman"/>
                <w:szCs w:val="24"/>
              </w:rPr>
            </w:pPr>
            <w:r>
              <w:rPr>
                <w:rFonts w:eastAsia="Times New Roman" w:cs="Times New Roman"/>
                <w:szCs w:val="24"/>
              </w:rPr>
              <w:t>Diagrama de secuencia.</w:t>
            </w:r>
          </w:p>
          <w:p w14:paraId="4CA10634"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877D2A7" w14:textId="77777777" w:rsidR="008A791E" w:rsidRDefault="008A791E" w:rsidP="008A791E">
            <w:pPr>
              <w:jc w:val="center"/>
              <w:rPr>
                <w:rFonts w:eastAsia="Times New Roman" w:cs="Times New Roman"/>
                <w:b/>
                <w:szCs w:val="24"/>
              </w:rPr>
            </w:pPr>
          </w:p>
          <w:p w14:paraId="07D941B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4BBA6CF" w14:textId="77777777" w:rsidR="008A791E" w:rsidRDefault="008A791E" w:rsidP="008A791E">
            <w:pPr>
              <w:jc w:val="center"/>
              <w:rPr>
                <w:rFonts w:eastAsia="Times New Roman" w:cs="Times New Roman"/>
                <w:szCs w:val="24"/>
              </w:rPr>
            </w:pPr>
            <w:r>
              <w:rPr>
                <w:rFonts w:eastAsia="Times New Roman" w:cs="Times New Roman"/>
                <w:szCs w:val="24"/>
              </w:rPr>
              <w:t>05/08/2019</w:t>
            </w:r>
          </w:p>
          <w:p w14:paraId="1DFB210D"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462FBEFF" w14:textId="77777777" w:rsidR="008A791E" w:rsidRDefault="008A791E" w:rsidP="008A791E">
            <w:pPr>
              <w:jc w:val="center"/>
              <w:rPr>
                <w:rFonts w:eastAsia="Times New Roman" w:cs="Times New Roman"/>
                <w:szCs w:val="24"/>
              </w:rPr>
            </w:pPr>
            <w:r>
              <w:rPr>
                <w:rFonts w:eastAsia="Times New Roman" w:cs="Times New Roman"/>
                <w:szCs w:val="24"/>
              </w:rPr>
              <w:t>05/08/2019</w:t>
            </w:r>
          </w:p>
        </w:tc>
        <w:tc>
          <w:tcPr>
            <w:tcW w:w="2190" w:type="dxa"/>
            <w:tcBorders>
              <w:bottom w:val="single" w:sz="8" w:space="0" w:color="000000"/>
              <w:right w:val="single" w:sz="8" w:space="0" w:color="000000"/>
            </w:tcBorders>
            <w:tcMar>
              <w:top w:w="100" w:type="dxa"/>
              <w:left w:w="100" w:type="dxa"/>
              <w:bottom w:w="100" w:type="dxa"/>
              <w:right w:w="100" w:type="dxa"/>
            </w:tcMar>
          </w:tcPr>
          <w:p w14:paraId="30BF1D38" w14:textId="77777777" w:rsidR="008A791E" w:rsidRDefault="008A791E" w:rsidP="008A791E">
            <w:pPr>
              <w:jc w:val="center"/>
              <w:rPr>
                <w:rFonts w:eastAsia="Times New Roman" w:cs="Times New Roman"/>
                <w:b/>
                <w:szCs w:val="24"/>
              </w:rPr>
            </w:pPr>
          </w:p>
          <w:p w14:paraId="2ED0CC5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1B3C7ED3" w14:textId="77777777" w:rsidR="008A791E" w:rsidRDefault="008A791E" w:rsidP="008A791E">
            <w:pPr>
              <w:jc w:val="center"/>
              <w:rPr>
                <w:rFonts w:eastAsia="Times New Roman" w:cs="Times New Roman"/>
                <w:szCs w:val="24"/>
              </w:rPr>
            </w:pPr>
            <w:r>
              <w:rPr>
                <w:rFonts w:eastAsia="Times New Roman" w:cs="Times New Roman"/>
                <w:szCs w:val="24"/>
              </w:rPr>
              <w:t>08/08/2019</w:t>
            </w:r>
          </w:p>
          <w:p w14:paraId="7ADA2E3B"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F2C7583" w14:textId="77777777" w:rsidR="008A791E" w:rsidRDefault="008A791E" w:rsidP="008A791E">
            <w:pPr>
              <w:jc w:val="center"/>
              <w:rPr>
                <w:rFonts w:eastAsia="Times New Roman" w:cs="Times New Roman"/>
                <w:szCs w:val="24"/>
              </w:rPr>
            </w:pPr>
            <w:r>
              <w:rPr>
                <w:rFonts w:eastAsia="Times New Roman" w:cs="Times New Roman"/>
                <w:szCs w:val="24"/>
              </w:rPr>
              <w:t>08/08/2019</w:t>
            </w:r>
          </w:p>
        </w:tc>
      </w:tr>
      <w:tr w:rsidR="008A791E" w14:paraId="65992CF9"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B6FC7EE" w14:textId="77777777" w:rsidR="008A791E" w:rsidRDefault="008A791E" w:rsidP="008A791E">
            <w:pPr>
              <w:jc w:val="center"/>
              <w:rPr>
                <w:rFonts w:eastAsia="Times New Roman" w:cs="Times New Roman"/>
                <w:szCs w:val="24"/>
              </w:rPr>
            </w:pPr>
          </w:p>
          <w:p w14:paraId="6A55E062" w14:textId="77777777" w:rsidR="008A791E" w:rsidRDefault="008A791E" w:rsidP="008A791E">
            <w:pPr>
              <w:jc w:val="center"/>
              <w:rPr>
                <w:rFonts w:eastAsia="Times New Roman" w:cs="Times New Roman"/>
                <w:szCs w:val="24"/>
              </w:rPr>
            </w:pPr>
          </w:p>
          <w:p w14:paraId="7B8DF128" w14:textId="77777777" w:rsidR="008A791E" w:rsidRDefault="008A791E" w:rsidP="008A791E">
            <w:pPr>
              <w:jc w:val="center"/>
              <w:rPr>
                <w:rFonts w:eastAsia="Times New Roman" w:cs="Times New Roman"/>
                <w:szCs w:val="24"/>
              </w:rPr>
            </w:pPr>
          </w:p>
          <w:p w14:paraId="0F697868" w14:textId="77777777" w:rsidR="008A791E" w:rsidRDefault="008A791E" w:rsidP="008A791E">
            <w:pPr>
              <w:jc w:val="center"/>
              <w:rPr>
                <w:rFonts w:eastAsia="Times New Roman" w:cs="Times New Roman"/>
                <w:szCs w:val="24"/>
              </w:rPr>
            </w:pPr>
          </w:p>
          <w:p w14:paraId="5C3CDE69" w14:textId="77777777" w:rsidR="008A791E" w:rsidRDefault="008A791E" w:rsidP="008A791E">
            <w:pPr>
              <w:jc w:val="center"/>
              <w:rPr>
                <w:rFonts w:eastAsia="Times New Roman" w:cs="Times New Roman"/>
                <w:szCs w:val="24"/>
              </w:rPr>
            </w:pPr>
          </w:p>
          <w:p w14:paraId="262D3791" w14:textId="77777777" w:rsidR="008A791E" w:rsidRDefault="008A791E" w:rsidP="008A791E">
            <w:pPr>
              <w:jc w:val="center"/>
              <w:rPr>
                <w:rFonts w:eastAsia="Times New Roman" w:cs="Times New Roman"/>
                <w:szCs w:val="24"/>
              </w:rPr>
            </w:pPr>
          </w:p>
          <w:p w14:paraId="2FB96BD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776B4A2E"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A09CB8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4D308BD" w14:textId="77777777" w:rsidR="008A791E" w:rsidRDefault="008A791E" w:rsidP="008A791E">
            <w:pPr>
              <w:rPr>
                <w:rFonts w:eastAsia="Times New Roman" w:cs="Times New Roman"/>
                <w:b/>
                <w:szCs w:val="24"/>
              </w:rPr>
            </w:pPr>
            <w:r>
              <w:rPr>
                <w:rFonts w:eastAsia="Times New Roman" w:cs="Times New Roman"/>
                <w:b/>
                <w:szCs w:val="24"/>
              </w:rPr>
              <w:t>Actividades:</w:t>
            </w:r>
          </w:p>
          <w:p w14:paraId="7F0301B0"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Escribir/generar código.</w:t>
            </w:r>
          </w:p>
          <w:p w14:paraId="3164C4A2"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Diccionario de funciones o módulos.</w:t>
            </w:r>
          </w:p>
          <w:p w14:paraId="01D852E5"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2F0DF13" w14:textId="77777777" w:rsidR="008A791E" w:rsidRDefault="008A791E" w:rsidP="005C4E38">
            <w:pPr>
              <w:numPr>
                <w:ilvl w:val="0"/>
                <w:numId w:val="118"/>
              </w:numPr>
              <w:spacing w:line="276" w:lineRule="auto"/>
              <w:rPr>
                <w:rFonts w:eastAsia="Times New Roman" w:cs="Times New Roman"/>
                <w:szCs w:val="24"/>
              </w:rPr>
            </w:pPr>
            <w:r>
              <w:rPr>
                <w:rFonts w:eastAsia="Times New Roman" w:cs="Times New Roman"/>
                <w:szCs w:val="24"/>
              </w:rPr>
              <w:t>Realizar pruebas de aceptación del usuario.</w:t>
            </w:r>
          </w:p>
          <w:p w14:paraId="4DAACB7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C4CBD32" w14:textId="77777777" w:rsidR="008A791E" w:rsidRDefault="008A791E" w:rsidP="008A791E">
            <w:pPr>
              <w:jc w:val="center"/>
              <w:rPr>
                <w:rFonts w:eastAsia="Times New Roman" w:cs="Times New Roman"/>
                <w:b/>
                <w:szCs w:val="24"/>
              </w:rPr>
            </w:pPr>
          </w:p>
          <w:p w14:paraId="1702F1A5" w14:textId="77777777" w:rsidR="008A791E" w:rsidRDefault="008A791E" w:rsidP="008A791E">
            <w:pPr>
              <w:jc w:val="center"/>
              <w:rPr>
                <w:rFonts w:eastAsia="Times New Roman" w:cs="Times New Roman"/>
                <w:b/>
                <w:szCs w:val="24"/>
              </w:rPr>
            </w:pPr>
          </w:p>
          <w:p w14:paraId="66FD0F8B"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154A4813" w14:textId="77777777" w:rsidR="008A791E" w:rsidRDefault="008A791E" w:rsidP="008A791E">
            <w:pPr>
              <w:jc w:val="center"/>
              <w:rPr>
                <w:rFonts w:eastAsia="Times New Roman" w:cs="Times New Roman"/>
                <w:szCs w:val="24"/>
              </w:rPr>
            </w:pPr>
            <w:r>
              <w:rPr>
                <w:rFonts w:eastAsia="Times New Roman" w:cs="Times New Roman"/>
                <w:szCs w:val="24"/>
              </w:rPr>
              <w:t>08/08/2019</w:t>
            </w:r>
            <w:r>
              <w:rPr>
                <w:rFonts w:eastAsia="Times New Roman" w:cs="Times New Roman"/>
                <w:b/>
                <w:szCs w:val="24"/>
              </w:rPr>
              <w:t xml:space="preserve"> </w:t>
            </w:r>
          </w:p>
          <w:p w14:paraId="5DBBCF0D"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90310E0" w14:textId="77777777" w:rsidR="008A791E" w:rsidRDefault="008A791E" w:rsidP="008A791E">
            <w:pPr>
              <w:jc w:val="center"/>
              <w:rPr>
                <w:rFonts w:eastAsia="Times New Roman" w:cs="Times New Roman"/>
                <w:b/>
                <w:szCs w:val="24"/>
              </w:rPr>
            </w:pPr>
            <w:r>
              <w:rPr>
                <w:rFonts w:eastAsia="Times New Roman" w:cs="Times New Roman"/>
                <w:szCs w:val="24"/>
              </w:rPr>
              <w:t>12/08/2019</w:t>
            </w:r>
          </w:p>
          <w:p w14:paraId="55AB0B1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1DD611AF" w14:textId="77777777" w:rsidR="008A791E" w:rsidRDefault="008A791E" w:rsidP="008A791E">
            <w:pPr>
              <w:jc w:val="center"/>
              <w:rPr>
                <w:rFonts w:eastAsia="Times New Roman" w:cs="Times New Roman"/>
                <w:b/>
                <w:szCs w:val="24"/>
              </w:rPr>
            </w:pPr>
            <w:r>
              <w:rPr>
                <w:rFonts w:eastAsia="Times New Roman" w:cs="Times New Roman"/>
                <w:szCs w:val="24"/>
              </w:rPr>
              <w:lastRenderedPageBreak/>
              <w:t>15/08/2019</w:t>
            </w:r>
          </w:p>
          <w:p w14:paraId="38711841"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65BC397F" w14:textId="77777777" w:rsidR="008A791E" w:rsidRDefault="008A791E" w:rsidP="008A791E">
            <w:pPr>
              <w:jc w:val="center"/>
              <w:rPr>
                <w:rFonts w:eastAsia="Times New Roman" w:cs="Times New Roman"/>
                <w:szCs w:val="24"/>
              </w:rPr>
            </w:pPr>
            <w:r>
              <w:rPr>
                <w:rFonts w:eastAsia="Times New Roman" w:cs="Times New Roman"/>
                <w:szCs w:val="24"/>
              </w:rPr>
              <w:t>18/08/2019</w:t>
            </w:r>
          </w:p>
        </w:tc>
        <w:tc>
          <w:tcPr>
            <w:tcW w:w="2190" w:type="dxa"/>
            <w:tcBorders>
              <w:bottom w:val="single" w:sz="8" w:space="0" w:color="000000"/>
              <w:right w:val="single" w:sz="8" w:space="0" w:color="000000"/>
            </w:tcBorders>
            <w:tcMar>
              <w:top w:w="100" w:type="dxa"/>
              <w:left w:w="100" w:type="dxa"/>
              <w:bottom w:w="100" w:type="dxa"/>
              <w:right w:w="100" w:type="dxa"/>
            </w:tcMar>
          </w:tcPr>
          <w:p w14:paraId="00F6ACB6" w14:textId="77777777" w:rsidR="008A791E" w:rsidRDefault="008A791E" w:rsidP="008A791E">
            <w:pPr>
              <w:jc w:val="center"/>
              <w:rPr>
                <w:rFonts w:eastAsia="Times New Roman" w:cs="Times New Roman"/>
                <w:b/>
                <w:szCs w:val="24"/>
              </w:rPr>
            </w:pPr>
          </w:p>
          <w:p w14:paraId="124C60FE" w14:textId="77777777" w:rsidR="008A791E" w:rsidRDefault="008A791E" w:rsidP="008A791E">
            <w:pPr>
              <w:jc w:val="center"/>
              <w:rPr>
                <w:rFonts w:eastAsia="Times New Roman" w:cs="Times New Roman"/>
                <w:b/>
                <w:szCs w:val="24"/>
              </w:rPr>
            </w:pPr>
          </w:p>
          <w:p w14:paraId="17319D76" w14:textId="77777777" w:rsidR="008A791E" w:rsidRDefault="008A791E" w:rsidP="008A791E">
            <w:pPr>
              <w:jc w:val="center"/>
              <w:rPr>
                <w:rFonts w:eastAsia="Times New Roman" w:cs="Times New Roman"/>
                <w:b/>
                <w:szCs w:val="24"/>
              </w:rPr>
            </w:pPr>
            <w:r>
              <w:rPr>
                <w:rFonts w:eastAsia="Times New Roman" w:cs="Times New Roman"/>
                <w:b/>
                <w:szCs w:val="24"/>
              </w:rPr>
              <w:t>Actividad 3.1: 4</w:t>
            </w:r>
          </w:p>
          <w:p w14:paraId="657264C9"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70915BF4"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13819B93" w14:textId="77777777" w:rsidR="008A791E" w:rsidRDefault="008A791E" w:rsidP="008A791E">
            <w:pPr>
              <w:jc w:val="center"/>
              <w:rPr>
                <w:rFonts w:eastAsia="Times New Roman" w:cs="Times New Roman"/>
                <w:b/>
                <w:szCs w:val="24"/>
              </w:rPr>
            </w:pPr>
            <w:r>
              <w:rPr>
                <w:rFonts w:eastAsia="Times New Roman" w:cs="Times New Roman"/>
                <w:szCs w:val="24"/>
              </w:rPr>
              <w:t>15/08/2019</w:t>
            </w:r>
          </w:p>
          <w:p w14:paraId="6E3A1AA9"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461DB171" w14:textId="77777777" w:rsidR="008A791E" w:rsidRDefault="008A791E" w:rsidP="008A791E">
            <w:pPr>
              <w:jc w:val="center"/>
              <w:rPr>
                <w:rFonts w:eastAsia="Times New Roman" w:cs="Times New Roman"/>
                <w:b/>
                <w:szCs w:val="24"/>
              </w:rPr>
            </w:pPr>
            <w:r>
              <w:rPr>
                <w:rFonts w:eastAsia="Times New Roman" w:cs="Times New Roman"/>
                <w:szCs w:val="24"/>
              </w:rPr>
              <w:lastRenderedPageBreak/>
              <w:t>18/08/2019</w:t>
            </w:r>
          </w:p>
          <w:p w14:paraId="7C2D1330"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68462227" w14:textId="77777777" w:rsidR="008A791E" w:rsidRDefault="008A791E" w:rsidP="008A791E">
            <w:pPr>
              <w:jc w:val="center"/>
              <w:rPr>
                <w:rFonts w:eastAsia="Times New Roman" w:cs="Times New Roman"/>
                <w:b/>
                <w:szCs w:val="24"/>
              </w:rPr>
            </w:pPr>
            <w:r>
              <w:rPr>
                <w:rFonts w:eastAsia="Times New Roman" w:cs="Times New Roman"/>
                <w:szCs w:val="24"/>
              </w:rPr>
              <w:t>21/08/2019</w:t>
            </w:r>
          </w:p>
        </w:tc>
      </w:tr>
    </w:tbl>
    <w:p w14:paraId="405F417F" w14:textId="77777777" w:rsidR="008A791E" w:rsidRDefault="008A791E" w:rsidP="008A791E">
      <w:pPr>
        <w:rPr>
          <w:rFonts w:eastAsia="Times New Roman" w:cs="Times New Roman"/>
          <w:b/>
          <w:szCs w:val="24"/>
        </w:rPr>
      </w:pPr>
    </w:p>
    <w:p w14:paraId="21607457" w14:textId="77777777" w:rsidR="008A791E" w:rsidRDefault="008A791E" w:rsidP="008A791E">
      <w:pPr>
        <w:rPr>
          <w:rFonts w:eastAsia="Times New Roman" w:cs="Times New Roman"/>
          <w:b/>
          <w:szCs w:val="24"/>
        </w:rPr>
      </w:pPr>
      <w:r>
        <w:rPr>
          <w:rFonts w:eastAsia="Times New Roman" w:cs="Times New Roman"/>
          <w:b/>
          <w:szCs w:val="24"/>
        </w:rPr>
        <w:t>Caso de uso #04</w:t>
      </w:r>
    </w:p>
    <w:p w14:paraId="3BCE14B0" w14:textId="70E5780B" w:rsidR="008A791E" w:rsidRDefault="008A791E" w:rsidP="00706570">
      <w:pPr>
        <w:rPr>
          <w:rFonts w:eastAsia="Times New Roman" w:cs="Times New Roman"/>
          <w:b/>
          <w:szCs w:val="24"/>
        </w:rPr>
      </w:pPr>
      <w:r>
        <w:rPr>
          <w:rFonts w:eastAsia="Times New Roman" w:cs="Times New Roman"/>
          <w:b/>
          <w:szCs w:val="24"/>
        </w:rPr>
        <w:t>Nombre CU04: Crear estación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09E3CBA"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FC89B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23B186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023FDD0"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FCCD899"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7D857B02"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8C6890" w14:textId="77777777" w:rsidR="008A791E" w:rsidRDefault="008A791E" w:rsidP="008A791E">
            <w:pPr>
              <w:jc w:val="center"/>
              <w:rPr>
                <w:rFonts w:eastAsia="Times New Roman" w:cs="Times New Roman"/>
                <w:szCs w:val="24"/>
              </w:rPr>
            </w:pPr>
          </w:p>
          <w:p w14:paraId="4294309B" w14:textId="77777777" w:rsidR="008A791E" w:rsidRDefault="008A791E" w:rsidP="008A791E">
            <w:pPr>
              <w:jc w:val="center"/>
              <w:rPr>
                <w:rFonts w:eastAsia="Times New Roman" w:cs="Times New Roman"/>
                <w:szCs w:val="24"/>
              </w:rPr>
            </w:pPr>
          </w:p>
          <w:p w14:paraId="4A199169" w14:textId="77777777" w:rsidR="008A791E" w:rsidRDefault="008A791E" w:rsidP="008A791E">
            <w:pPr>
              <w:jc w:val="center"/>
              <w:rPr>
                <w:rFonts w:eastAsia="Times New Roman" w:cs="Times New Roman"/>
                <w:szCs w:val="24"/>
              </w:rPr>
            </w:pPr>
          </w:p>
          <w:p w14:paraId="51EC409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6F76935B"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32FFF43C"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2049641C" w14:textId="77777777" w:rsidR="008A791E" w:rsidRDefault="008A791E" w:rsidP="008A791E">
            <w:pPr>
              <w:rPr>
                <w:rFonts w:eastAsia="Times New Roman" w:cs="Times New Roman"/>
                <w:szCs w:val="24"/>
              </w:rPr>
            </w:pPr>
            <w:r>
              <w:rPr>
                <w:rFonts w:eastAsia="Times New Roman" w:cs="Times New Roman"/>
                <w:b/>
                <w:szCs w:val="24"/>
              </w:rPr>
              <w:t>Actividades:</w:t>
            </w:r>
          </w:p>
          <w:p w14:paraId="3A92567F" w14:textId="77777777" w:rsidR="008A791E" w:rsidRDefault="008A791E" w:rsidP="005C4E38">
            <w:pPr>
              <w:numPr>
                <w:ilvl w:val="0"/>
                <w:numId w:val="53"/>
              </w:numPr>
              <w:spacing w:line="276" w:lineRule="auto"/>
              <w:rPr>
                <w:rFonts w:eastAsia="Times New Roman" w:cs="Times New Roman"/>
                <w:szCs w:val="24"/>
              </w:rPr>
            </w:pPr>
            <w:r>
              <w:rPr>
                <w:rFonts w:eastAsia="Times New Roman" w:cs="Times New Roman"/>
                <w:szCs w:val="24"/>
              </w:rPr>
              <w:t>Realizar el prototipado (diseño de la interfaz).</w:t>
            </w:r>
          </w:p>
          <w:p w14:paraId="1B0D1530"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FF29E1D" w14:textId="77777777" w:rsidR="008A791E" w:rsidRDefault="008A791E" w:rsidP="008A791E">
            <w:pPr>
              <w:rPr>
                <w:rFonts w:eastAsia="Times New Roman" w:cs="Times New Roman"/>
                <w:b/>
                <w:szCs w:val="24"/>
              </w:rPr>
            </w:pPr>
          </w:p>
          <w:p w14:paraId="79A8A9E7" w14:textId="77777777" w:rsidR="008A791E" w:rsidRDefault="008A791E" w:rsidP="008A791E">
            <w:pPr>
              <w:rPr>
                <w:rFonts w:eastAsia="Times New Roman" w:cs="Times New Roman"/>
                <w:b/>
                <w:szCs w:val="24"/>
              </w:rPr>
            </w:pPr>
          </w:p>
          <w:p w14:paraId="568B0E49" w14:textId="77777777" w:rsidR="008A791E" w:rsidRDefault="008A791E" w:rsidP="008A791E">
            <w:pPr>
              <w:rPr>
                <w:rFonts w:eastAsia="Times New Roman" w:cs="Times New Roman"/>
                <w:b/>
                <w:szCs w:val="24"/>
              </w:rPr>
            </w:pPr>
          </w:p>
          <w:p w14:paraId="2FAFDAAA"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086484ED" w14:textId="77777777" w:rsidR="008A791E" w:rsidRDefault="008A791E" w:rsidP="008A791E">
            <w:pPr>
              <w:jc w:val="center"/>
              <w:rPr>
                <w:rFonts w:eastAsia="Times New Roman" w:cs="Times New Roman"/>
                <w:szCs w:val="24"/>
              </w:rPr>
            </w:pPr>
            <w:r>
              <w:rPr>
                <w:rFonts w:eastAsia="Times New Roman" w:cs="Times New Roman"/>
                <w:szCs w:val="24"/>
              </w:rPr>
              <w:t>21/08/2019</w:t>
            </w:r>
          </w:p>
          <w:p w14:paraId="134C316C" w14:textId="77777777" w:rsidR="008A791E" w:rsidRDefault="008A791E" w:rsidP="008A791E">
            <w:pPr>
              <w:jc w:val="center"/>
              <w:rPr>
                <w:rFonts w:eastAsia="Times New Roman" w:cs="Times New Roman"/>
                <w:szCs w:val="24"/>
              </w:rPr>
            </w:pPr>
          </w:p>
          <w:p w14:paraId="6D10ADF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3EF8DC4" w14:textId="77777777" w:rsidR="008A791E" w:rsidRDefault="008A791E" w:rsidP="008A791E">
            <w:pPr>
              <w:jc w:val="center"/>
              <w:rPr>
                <w:rFonts w:eastAsia="Times New Roman" w:cs="Times New Roman"/>
                <w:b/>
                <w:szCs w:val="24"/>
              </w:rPr>
            </w:pPr>
          </w:p>
          <w:p w14:paraId="081E5D5E" w14:textId="77777777" w:rsidR="008A791E" w:rsidRDefault="008A791E" w:rsidP="008A791E">
            <w:pPr>
              <w:jc w:val="center"/>
              <w:rPr>
                <w:rFonts w:eastAsia="Times New Roman" w:cs="Times New Roman"/>
                <w:b/>
                <w:szCs w:val="24"/>
              </w:rPr>
            </w:pPr>
          </w:p>
          <w:p w14:paraId="0FF0855D" w14:textId="77777777" w:rsidR="008A791E" w:rsidRDefault="008A791E" w:rsidP="008A791E">
            <w:pPr>
              <w:jc w:val="center"/>
              <w:rPr>
                <w:rFonts w:eastAsia="Times New Roman" w:cs="Times New Roman"/>
                <w:b/>
                <w:szCs w:val="24"/>
              </w:rPr>
            </w:pPr>
          </w:p>
          <w:p w14:paraId="19390CB1"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3CA895DA" w14:textId="77777777" w:rsidR="008A791E" w:rsidRDefault="008A791E" w:rsidP="008A791E">
            <w:pPr>
              <w:jc w:val="center"/>
              <w:rPr>
                <w:rFonts w:eastAsia="Times New Roman" w:cs="Times New Roman"/>
                <w:szCs w:val="24"/>
              </w:rPr>
            </w:pPr>
            <w:r>
              <w:rPr>
                <w:rFonts w:eastAsia="Times New Roman" w:cs="Times New Roman"/>
                <w:szCs w:val="24"/>
              </w:rPr>
              <w:t xml:space="preserve">28/08/2019 </w:t>
            </w:r>
          </w:p>
          <w:p w14:paraId="2A89A4D6" w14:textId="77777777" w:rsidR="008A791E" w:rsidRDefault="008A791E" w:rsidP="008A791E">
            <w:pPr>
              <w:jc w:val="center"/>
              <w:rPr>
                <w:rFonts w:eastAsia="Times New Roman" w:cs="Times New Roman"/>
                <w:szCs w:val="24"/>
              </w:rPr>
            </w:pPr>
          </w:p>
        </w:tc>
      </w:tr>
      <w:tr w:rsidR="008A791E" w14:paraId="251C8C3A"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CCF0B2" w14:textId="77777777" w:rsidR="008A791E" w:rsidRDefault="008A791E" w:rsidP="008A791E">
            <w:pPr>
              <w:jc w:val="center"/>
              <w:rPr>
                <w:rFonts w:eastAsia="Times New Roman" w:cs="Times New Roman"/>
                <w:szCs w:val="24"/>
              </w:rPr>
            </w:pPr>
          </w:p>
          <w:p w14:paraId="453A7E9B" w14:textId="77777777" w:rsidR="008A791E" w:rsidRDefault="008A791E" w:rsidP="008A791E">
            <w:pPr>
              <w:jc w:val="center"/>
              <w:rPr>
                <w:rFonts w:eastAsia="Times New Roman" w:cs="Times New Roman"/>
                <w:szCs w:val="24"/>
              </w:rPr>
            </w:pPr>
          </w:p>
          <w:p w14:paraId="7017E502" w14:textId="77777777" w:rsidR="008A791E" w:rsidRDefault="008A791E" w:rsidP="008A791E">
            <w:pPr>
              <w:jc w:val="center"/>
              <w:rPr>
                <w:rFonts w:eastAsia="Times New Roman" w:cs="Times New Roman"/>
                <w:szCs w:val="24"/>
              </w:rPr>
            </w:pPr>
          </w:p>
          <w:p w14:paraId="5FB982B9"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6AD8DCEE"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1CA07B9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53B31844" w14:textId="77777777" w:rsidR="008A791E" w:rsidRDefault="008A791E" w:rsidP="008A791E">
            <w:pPr>
              <w:rPr>
                <w:rFonts w:eastAsia="Times New Roman" w:cs="Times New Roman"/>
                <w:szCs w:val="24"/>
              </w:rPr>
            </w:pPr>
            <w:r>
              <w:rPr>
                <w:rFonts w:eastAsia="Times New Roman" w:cs="Times New Roman"/>
                <w:b/>
                <w:szCs w:val="24"/>
              </w:rPr>
              <w:t>Actividades:</w:t>
            </w:r>
          </w:p>
          <w:p w14:paraId="18B6C79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clases.</w:t>
            </w:r>
          </w:p>
          <w:p w14:paraId="3712B781" w14:textId="77777777" w:rsidR="008A791E" w:rsidRDefault="008A791E" w:rsidP="005C4E38">
            <w:pPr>
              <w:numPr>
                <w:ilvl w:val="0"/>
                <w:numId w:val="32"/>
              </w:numPr>
              <w:spacing w:line="276" w:lineRule="auto"/>
              <w:rPr>
                <w:rFonts w:eastAsia="Times New Roman" w:cs="Times New Roman"/>
                <w:szCs w:val="24"/>
              </w:rPr>
            </w:pPr>
            <w:r>
              <w:rPr>
                <w:rFonts w:eastAsia="Times New Roman" w:cs="Times New Roman"/>
                <w:szCs w:val="24"/>
              </w:rPr>
              <w:t>Diagrama de secuencia.</w:t>
            </w:r>
          </w:p>
          <w:p w14:paraId="6416A1AF"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53459DE6" w14:textId="77777777" w:rsidR="008A791E" w:rsidRDefault="008A791E" w:rsidP="008A791E">
            <w:pPr>
              <w:jc w:val="center"/>
              <w:rPr>
                <w:rFonts w:eastAsia="Times New Roman" w:cs="Times New Roman"/>
                <w:b/>
                <w:szCs w:val="24"/>
              </w:rPr>
            </w:pPr>
          </w:p>
          <w:p w14:paraId="30C76CE7" w14:textId="77777777" w:rsidR="008A791E" w:rsidRDefault="008A791E" w:rsidP="008A791E">
            <w:pPr>
              <w:jc w:val="center"/>
              <w:rPr>
                <w:rFonts w:eastAsia="Times New Roman" w:cs="Times New Roman"/>
                <w:b/>
                <w:szCs w:val="24"/>
              </w:rPr>
            </w:pPr>
          </w:p>
          <w:p w14:paraId="6DA9A66B"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2062422C" w14:textId="77777777" w:rsidR="008A791E" w:rsidRDefault="008A791E" w:rsidP="008A791E">
            <w:pPr>
              <w:jc w:val="center"/>
              <w:rPr>
                <w:rFonts w:eastAsia="Times New Roman" w:cs="Times New Roman"/>
                <w:szCs w:val="24"/>
              </w:rPr>
            </w:pPr>
            <w:r>
              <w:rPr>
                <w:rFonts w:eastAsia="Times New Roman" w:cs="Times New Roman"/>
                <w:szCs w:val="24"/>
              </w:rPr>
              <w:t>28/08/2019</w:t>
            </w:r>
          </w:p>
          <w:p w14:paraId="749149A7"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04C38A4D" w14:textId="77777777" w:rsidR="008A791E" w:rsidRDefault="008A791E" w:rsidP="008A791E">
            <w:pPr>
              <w:jc w:val="center"/>
              <w:rPr>
                <w:rFonts w:eastAsia="Times New Roman" w:cs="Times New Roman"/>
                <w:szCs w:val="24"/>
              </w:rPr>
            </w:pPr>
            <w:r>
              <w:rPr>
                <w:rFonts w:eastAsia="Times New Roman" w:cs="Times New Roman"/>
                <w:szCs w:val="24"/>
              </w:rPr>
              <w:t>01/09/2019</w:t>
            </w:r>
          </w:p>
        </w:tc>
        <w:tc>
          <w:tcPr>
            <w:tcW w:w="2190" w:type="dxa"/>
            <w:tcBorders>
              <w:bottom w:val="single" w:sz="8" w:space="0" w:color="000000"/>
              <w:right w:val="single" w:sz="8" w:space="0" w:color="000000"/>
            </w:tcBorders>
            <w:tcMar>
              <w:top w:w="100" w:type="dxa"/>
              <w:left w:w="100" w:type="dxa"/>
              <w:bottom w:w="100" w:type="dxa"/>
              <w:right w:w="100" w:type="dxa"/>
            </w:tcMar>
          </w:tcPr>
          <w:p w14:paraId="5C9D5E8C" w14:textId="77777777" w:rsidR="008A791E" w:rsidRDefault="008A791E" w:rsidP="008A791E">
            <w:pPr>
              <w:jc w:val="center"/>
              <w:rPr>
                <w:rFonts w:eastAsia="Times New Roman" w:cs="Times New Roman"/>
                <w:b/>
                <w:szCs w:val="24"/>
              </w:rPr>
            </w:pPr>
          </w:p>
          <w:p w14:paraId="1C411201" w14:textId="77777777" w:rsidR="008A791E" w:rsidRDefault="008A791E" w:rsidP="008A791E">
            <w:pPr>
              <w:jc w:val="center"/>
              <w:rPr>
                <w:rFonts w:eastAsia="Times New Roman" w:cs="Times New Roman"/>
                <w:b/>
                <w:szCs w:val="24"/>
              </w:rPr>
            </w:pPr>
          </w:p>
          <w:p w14:paraId="075C6E7C"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00072E6B" w14:textId="77777777" w:rsidR="008A791E" w:rsidRDefault="008A791E" w:rsidP="008A791E">
            <w:pPr>
              <w:jc w:val="center"/>
              <w:rPr>
                <w:rFonts w:eastAsia="Times New Roman" w:cs="Times New Roman"/>
                <w:szCs w:val="24"/>
              </w:rPr>
            </w:pPr>
            <w:r>
              <w:rPr>
                <w:rFonts w:eastAsia="Times New Roman" w:cs="Times New Roman"/>
                <w:szCs w:val="24"/>
              </w:rPr>
              <w:t>01/09/2019</w:t>
            </w:r>
          </w:p>
          <w:p w14:paraId="2E8C6828"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5B84A398" w14:textId="77777777" w:rsidR="008A791E" w:rsidRDefault="008A791E" w:rsidP="008A791E">
            <w:pPr>
              <w:jc w:val="center"/>
              <w:rPr>
                <w:rFonts w:eastAsia="Times New Roman" w:cs="Times New Roman"/>
                <w:szCs w:val="24"/>
              </w:rPr>
            </w:pPr>
            <w:r>
              <w:rPr>
                <w:rFonts w:eastAsia="Times New Roman" w:cs="Times New Roman"/>
                <w:szCs w:val="24"/>
              </w:rPr>
              <w:t>04/09/2019</w:t>
            </w:r>
          </w:p>
          <w:p w14:paraId="0A84D643" w14:textId="77777777" w:rsidR="008A791E" w:rsidRDefault="008A791E" w:rsidP="008A791E">
            <w:pPr>
              <w:jc w:val="center"/>
              <w:rPr>
                <w:rFonts w:eastAsia="Times New Roman" w:cs="Times New Roman"/>
                <w:szCs w:val="24"/>
              </w:rPr>
            </w:pPr>
          </w:p>
        </w:tc>
      </w:tr>
      <w:tr w:rsidR="008A791E" w14:paraId="1922D31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3C5646" w14:textId="77777777" w:rsidR="008A791E" w:rsidRDefault="008A791E" w:rsidP="008A791E">
            <w:pPr>
              <w:jc w:val="center"/>
              <w:rPr>
                <w:rFonts w:eastAsia="Times New Roman" w:cs="Times New Roman"/>
                <w:szCs w:val="24"/>
              </w:rPr>
            </w:pPr>
          </w:p>
          <w:p w14:paraId="4CC6A707" w14:textId="77777777" w:rsidR="008A791E" w:rsidRDefault="008A791E" w:rsidP="008A791E">
            <w:pPr>
              <w:jc w:val="center"/>
              <w:rPr>
                <w:rFonts w:eastAsia="Times New Roman" w:cs="Times New Roman"/>
                <w:szCs w:val="24"/>
              </w:rPr>
            </w:pPr>
          </w:p>
          <w:p w14:paraId="7C028B16" w14:textId="77777777" w:rsidR="008A791E" w:rsidRDefault="008A791E" w:rsidP="008A791E">
            <w:pPr>
              <w:jc w:val="center"/>
              <w:rPr>
                <w:rFonts w:eastAsia="Times New Roman" w:cs="Times New Roman"/>
                <w:szCs w:val="24"/>
              </w:rPr>
            </w:pPr>
          </w:p>
          <w:p w14:paraId="089EB924" w14:textId="77777777" w:rsidR="008A791E" w:rsidRDefault="008A791E" w:rsidP="008A791E">
            <w:pPr>
              <w:jc w:val="center"/>
              <w:rPr>
                <w:rFonts w:eastAsia="Times New Roman" w:cs="Times New Roman"/>
                <w:szCs w:val="24"/>
              </w:rPr>
            </w:pPr>
          </w:p>
          <w:p w14:paraId="4C314E27" w14:textId="77777777" w:rsidR="008A791E" w:rsidRDefault="008A791E" w:rsidP="008A791E">
            <w:pPr>
              <w:jc w:val="center"/>
              <w:rPr>
                <w:rFonts w:eastAsia="Times New Roman" w:cs="Times New Roman"/>
                <w:szCs w:val="24"/>
              </w:rPr>
            </w:pPr>
          </w:p>
          <w:p w14:paraId="1A90113A" w14:textId="77777777" w:rsidR="008A791E" w:rsidRDefault="008A791E" w:rsidP="008A791E">
            <w:pPr>
              <w:jc w:val="center"/>
              <w:rPr>
                <w:rFonts w:eastAsia="Times New Roman" w:cs="Times New Roman"/>
                <w:szCs w:val="24"/>
              </w:rPr>
            </w:pPr>
          </w:p>
          <w:p w14:paraId="23F1967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06273100"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288F7C9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23AB20B8" w14:textId="77777777" w:rsidR="008A791E" w:rsidRDefault="008A791E" w:rsidP="008A791E">
            <w:pPr>
              <w:rPr>
                <w:rFonts w:eastAsia="Times New Roman" w:cs="Times New Roman"/>
                <w:b/>
                <w:szCs w:val="24"/>
              </w:rPr>
            </w:pPr>
            <w:r>
              <w:rPr>
                <w:rFonts w:eastAsia="Times New Roman" w:cs="Times New Roman"/>
                <w:b/>
                <w:szCs w:val="24"/>
              </w:rPr>
              <w:t>Actividades:</w:t>
            </w:r>
          </w:p>
          <w:p w14:paraId="7712FC58"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Escribir/generar código.</w:t>
            </w:r>
          </w:p>
          <w:p w14:paraId="2E67C371"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Diccionario de funciones o módulos.</w:t>
            </w:r>
          </w:p>
          <w:p w14:paraId="5DC1891C"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64B5E6D0" w14:textId="77777777" w:rsidR="008A791E" w:rsidRDefault="008A791E" w:rsidP="005C4E38">
            <w:pPr>
              <w:numPr>
                <w:ilvl w:val="0"/>
                <w:numId w:val="91"/>
              </w:numPr>
              <w:spacing w:line="276" w:lineRule="auto"/>
              <w:rPr>
                <w:rFonts w:eastAsia="Times New Roman" w:cs="Times New Roman"/>
                <w:szCs w:val="24"/>
              </w:rPr>
            </w:pPr>
            <w:r>
              <w:rPr>
                <w:rFonts w:eastAsia="Times New Roman" w:cs="Times New Roman"/>
                <w:szCs w:val="24"/>
              </w:rPr>
              <w:t>Realizar pruebas de aceptación del usuario.</w:t>
            </w:r>
          </w:p>
          <w:p w14:paraId="3164AC21"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E2C3D69" w14:textId="77777777" w:rsidR="008A791E" w:rsidRDefault="008A791E" w:rsidP="008A791E">
            <w:pPr>
              <w:jc w:val="center"/>
              <w:rPr>
                <w:rFonts w:eastAsia="Times New Roman" w:cs="Times New Roman"/>
                <w:b/>
                <w:szCs w:val="24"/>
              </w:rPr>
            </w:pPr>
          </w:p>
          <w:p w14:paraId="023CD3AB" w14:textId="77777777" w:rsidR="008A791E" w:rsidRDefault="008A791E" w:rsidP="008A791E">
            <w:pPr>
              <w:jc w:val="center"/>
              <w:rPr>
                <w:rFonts w:eastAsia="Times New Roman" w:cs="Times New Roman"/>
                <w:b/>
                <w:szCs w:val="24"/>
              </w:rPr>
            </w:pPr>
          </w:p>
          <w:p w14:paraId="7290F799"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3E77966E" w14:textId="77777777" w:rsidR="008A791E" w:rsidRDefault="008A791E" w:rsidP="008A791E">
            <w:pPr>
              <w:jc w:val="center"/>
              <w:rPr>
                <w:rFonts w:eastAsia="Times New Roman" w:cs="Times New Roman"/>
                <w:szCs w:val="24"/>
              </w:rPr>
            </w:pPr>
            <w:r>
              <w:rPr>
                <w:rFonts w:eastAsia="Times New Roman" w:cs="Times New Roman"/>
                <w:szCs w:val="24"/>
              </w:rPr>
              <w:t>04/09/2019</w:t>
            </w:r>
            <w:r>
              <w:rPr>
                <w:rFonts w:eastAsia="Times New Roman" w:cs="Times New Roman"/>
                <w:b/>
                <w:szCs w:val="24"/>
              </w:rPr>
              <w:t xml:space="preserve"> </w:t>
            </w:r>
          </w:p>
          <w:p w14:paraId="0CD2CF75"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0E6D78A6" w14:textId="77777777" w:rsidR="008A791E" w:rsidRDefault="008A791E" w:rsidP="008A791E">
            <w:pPr>
              <w:jc w:val="center"/>
              <w:rPr>
                <w:rFonts w:eastAsia="Times New Roman" w:cs="Times New Roman"/>
                <w:b/>
                <w:szCs w:val="24"/>
              </w:rPr>
            </w:pPr>
            <w:r>
              <w:rPr>
                <w:rFonts w:eastAsia="Times New Roman" w:cs="Times New Roman"/>
                <w:szCs w:val="24"/>
              </w:rPr>
              <w:t>19/09/2019</w:t>
            </w:r>
          </w:p>
          <w:p w14:paraId="18BA342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A705AD8"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0359E8AA"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2B3F6D38" w14:textId="77777777" w:rsidR="008A791E" w:rsidRDefault="008A791E" w:rsidP="008A791E">
            <w:pPr>
              <w:jc w:val="center"/>
              <w:rPr>
                <w:rFonts w:eastAsia="Times New Roman" w:cs="Times New Roman"/>
                <w:szCs w:val="24"/>
              </w:rPr>
            </w:pPr>
            <w:r>
              <w:rPr>
                <w:rFonts w:eastAsia="Times New Roman" w:cs="Times New Roman"/>
                <w:szCs w:val="24"/>
              </w:rPr>
              <w:t>27/09/2019</w:t>
            </w:r>
          </w:p>
        </w:tc>
        <w:tc>
          <w:tcPr>
            <w:tcW w:w="2190" w:type="dxa"/>
            <w:tcBorders>
              <w:bottom w:val="single" w:sz="8" w:space="0" w:color="000000"/>
              <w:right w:val="single" w:sz="8" w:space="0" w:color="000000"/>
            </w:tcBorders>
            <w:tcMar>
              <w:top w:w="100" w:type="dxa"/>
              <w:left w:w="100" w:type="dxa"/>
              <w:bottom w:w="100" w:type="dxa"/>
              <w:right w:w="100" w:type="dxa"/>
            </w:tcMar>
          </w:tcPr>
          <w:p w14:paraId="3B4DBE4F" w14:textId="77777777" w:rsidR="008A791E" w:rsidRDefault="008A791E" w:rsidP="008A791E">
            <w:pPr>
              <w:jc w:val="center"/>
              <w:rPr>
                <w:rFonts w:eastAsia="Times New Roman" w:cs="Times New Roman"/>
                <w:b/>
                <w:szCs w:val="24"/>
              </w:rPr>
            </w:pPr>
          </w:p>
          <w:p w14:paraId="308AA2AF" w14:textId="77777777" w:rsidR="008A791E" w:rsidRDefault="008A791E" w:rsidP="008A791E">
            <w:pPr>
              <w:jc w:val="center"/>
              <w:rPr>
                <w:rFonts w:eastAsia="Times New Roman" w:cs="Times New Roman"/>
                <w:b/>
                <w:szCs w:val="24"/>
              </w:rPr>
            </w:pPr>
          </w:p>
          <w:p w14:paraId="518FE013" w14:textId="77777777" w:rsidR="008A791E" w:rsidRDefault="008A791E" w:rsidP="008A791E">
            <w:pPr>
              <w:jc w:val="center"/>
              <w:rPr>
                <w:rFonts w:eastAsia="Times New Roman" w:cs="Times New Roman"/>
                <w:b/>
                <w:szCs w:val="24"/>
              </w:rPr>
            </w:pPr>
            <w:r>
              <w:rPr>
                <w:rFonts w:eastAsia="Times New Roman" w:cs="Times New Roman"/>
                <w:b/>
                <w:szCs w:val="24"/>
              </w:rPr>
              <w:t>Actividad 3.1: 15</w:t>
            </w:r>
          </w:p>
          <w:p w14:paraId="17942434" w14:textId="77777777" w:rsidR="008A791E" w:rsidRDefault="008A791E" w:rsidP="008A791E">
            <w:pPr>
              <w:jc w:val="center"/>
              <w:rPr>
                <w:rFonts w:eastAsia="Times New Roman" w:cs="Times New Roman"/>
                <w:szCs w:val="24"/>
              </w:rPr>
            </w:pPr>
            <w:r>
              <w:rPr>
                <w:rFonts w:eastAsia="Times New Roman" w:cs="Times New Roman"/>
                <w:szCs w:val="24"/>
              </w:rPr>
              <w:t>19/09/2019</w:t>
            </w:r>
          </w:p>
          <w:p w14:paraId="293D9690"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3AC5EA94" w14:textId="77777777" w:rsidR="008A791E" w:rsidRDefault="008A791E" w:rsidP="008A791E">
            <w:pPr>
              <w:jc w:val="center"/>
              <w:rPr>
                <w:rFonts w:eastAsia="Times New Roman" w:cs="Times New Roman"/>
                <w:b/>
                <w:szCs w:val="24"/>
              </w:rPr>
            </w:pPr>
            <w:r>
              <w:rPr>
                <w:rFonts w:eastAsia="Times New Roman" w:cs="Times New Roman"/>
                <w:szCs w:val="24"/>
              </w:rPr>
              <w:t>22/09/2019</w:t>
            </w:r>
          </w:p>
          <w:p w14:paraId="55C5088E"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02E612CC" w14:textId="77777777" w:rsidR="008A791E" w:rsidRDefault="008A791E" w:rsidP="008A791E">
            <w:pPr>
              <w:jc w:val="center"/>
              <w:rPr>
                <w:rFonts w:eastAsia="Times New Roman" w:cs="Times New Roman"/>
                <w:b/>
                <w:szCs w:val="24"/>
              </w:rPr>
            </w:pPr>
            <w:r>
              <w:rPr>
                <w:rFonts w:eastAsia="Times New Roman" w:cs="Times New Roman"/>
                <w:szCs w:val="24"/>
              </w:rPr>
              <w:t>27/09/2019</w:t>
            </w:r>
          </w:p>
          <w:p w14:paraId="4F6BBC1A"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731C20CA" w14:textId="77777777" w:rsidR="008A791E" w:rsidRDefault="008A791E" w:rsidP="008A791E">
            <w:pPr>
              <w:jc w:val="center"/>
              <w:rPr>
                <w:rFonts w:eastAsia="Times New Roman" w:cs="Times New Roman"/>
                <w:b/>
                <w:szCs w:val="24"/>
              </w:rPr>
            </w:pPr>
            <w:r>
              <w:rPr>
                <w:rFonts w:eastAsia="Times New Roman" w:cs="Times New Roman"/>
                <w:szCs w:val="24"/>
              </w:rPr>
              <w:t>01/10/2019</w:t>
            </w:r>
          </w:p>
        </w:tc>
      </w:tr>
    </w:tbl>
    <w:p w14:paraId="68087D1B" w14:textId="77777777" w:rsidR="008A791E" w:rsidRDefault="008A791E" w:rsidP="008A791E">
      <w:pPr>
        <w:rPr>
          <w:rFonts w:eastAsia="Times New Roman" w:cs="Times New Roman"/>
          <w:b/>
          <w:szCs w:val="24"/>
        </w:rPr>
      </w:pPr>
    </w:p>
    <w:p w14:paraId="28B462A8" w14:textId="77777777" w:rsidR="008A791E" w:rsidRDefault="008A791E" w:rsidP="008A791E">
      <w:pPr>
        <w:rPr>
          <w:rFonts w:eastAsia="Times New Roman" w:cs="Times New Roman"/>
          <w:b/>
          <w:szCs w:val="24"/>
        </w:rPr>
      </w:pPr>
      <w:r>
        <w:rPr>
          <w:rFonts w:eastAsia="Times New Roman" w:cs="Times New Roman"/>
          <w:b/>
          <w:szCs w:val="24"/>
        </w:rPr>
        <w:t>Caso de uso #01</w:t>
      </w:r>
    </w:p>
    <w:p w14:paraId="58C14C04" w14:textId="3007D0B5" w:rsidR="008A791E" w:rsidRDefault="008A791E" w:rsidP="00706570">
      <w:pPr>
        <w:rPr>
          <w:rFonts w:eastAsia="Times New Roman" w:cs="Times New Roman"/>
          <w:b/>
          <w:szCs w:val="24"/>
        </w:rPr>
      </w:pPr>
      <w:r>
        <w:rPr>
          <w:rFonts w:eastAsia="Times New Roman" w:cs="Times New Roman"/>
          <w:b/>
          <w:szCs w:val="24"/>
        </w:rPr>
        <w:t>Nombre CU01: Seleccionar estación para conexión</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0759357F"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8E1AFC"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8ADEDBF"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38674B5"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837FFB3"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BDC4C1E"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65F6D9" w14:textId="77777777" w:rsidR="008A791E" w:rsidRDefault="008A791E" w:rsidP="008A791E">
            <w:pPr>
              <w:jc w:val="center"/>
              <w:rPr>
                <w:rFonts w:eastAsia="Times New Roman" w:cs="Times New Roman"/>
                <w:szCs w:val="24"/>
              </w:rPr>
            </w:pPr>
          </w:p>
          <w:p w14:paraId="56BB8EAA" w14:textId="77777777" w:rsidR="008A791E" w:rsidRDefault="008A791E" w:rsidP="008A791E">
            <w:pPr>
              <w:jc w:val="center"/>
              <w:rPr>
                <w:rFonts w:eastAsia="Times New Roman" w:cs="Times New Roman"/>
                <w:szCs w:val="24"/>
              </w:rPr>
            </w:pPr>
          </w:p>
          <w:p w14:paraId="745CF38F" w14:textId="77777777" w:rsidR="008A791E" w:rsidRDefault="008A791E" w:rsidP="008A791E">
            <w:pPr>
              <w:jc w:val="center"/>
              <w:rPr>
                <w:rFonts w:eastAsia="Times New Roman" w:cs="Times New Roman"/>
                <w:szCs w:val="24"/>
              </w:rPr>
            </w:pPr>
          </w:p>
          <w:p w14:paraId="2CF8B30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5BF9EE89"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E40DE6E"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39A1E193" w14:textId="77777777" w:rsidR="008A791E" w:rsidRDefault="008A791E" w:rsidP="008A791E">
            <w:pPr>
              <w:rPr>
                <w:rFonts w:eastAsia="Times New Roman" w:cs="Times New Roman"/>
                <w:szCs w:val="24"/>
              </w:rPr>
            </w:pPr>
            <w:r>
              <w:rPr>
                <w:rFonts w:eastAsia="Times New Roman" w:cs="Times New Roman"/>
                <w:b/>
                <w:szCs w:val="24"/>
              </w:rPr>
              <w:t>Actividades:</w:t>
            </w:r>
          </w:p>
          <w:p w14:paraId="1257A669" w14:textId="77777777" w:rsidR="008A791E" w:rsidRDefault="008A791E" w:rsidP="005C4E38">
            <w:pPr>
              <w:numPr>
                <w:ilvl w:val="0"/>
                <w:numId w:val="48"/>
              </w:numPr>
              <w:spacing w:line="276" w:lineRule="auto"/>
              <w:rPr>
                <w:rFonts w:eastAsia="Times New Roman" w:cs="Times New Roman"/>
                <w:szCs w:val="24"/>
              </w:rPr>
            </w:pPr>
            <w:r>
              <w:rPr>
                <w:rFonts w:eastAsia="Times New Roman" w:cs="Times New Roman"/>
                <w:szCs w:val="24"/>
              </w:rPr>
              <w:t>Realizar el prototipado (diseño de la interfaz).</w:t>
            </w:r>
          </w:p>
          <w:p w14:paraId="4797D419"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6B0A7A3" w14:textId="77777777" w:rsidR="008A791E" w:rsidRDefault="008A791E" w:rsidP="008A791E">
            <w:pPr>
              <w:jc w:val="center"/>
              <w:rPr>
                <w:rFonts w:eastAsia="Times New Roman" w:cs="Times New Roman"/>
                <w:b/>
                <w:szCs w:val="24"/>
              </w:rPr>
            </w:pPr>
          </w:p>
          <w:p w14:paraId="621BE8E9" w14:textId="77777777" w:rsidR="008A791E" w:rsidRDefault="008A791E" w:rsidP="008A791E">
            <w:pPr>
              <w:jc w:val="center"/>
              <w:rPr>
                <w:rFonts w:eastAsia="Times New Roman" w:cs="Times New Roman"/>
                <w:b/>
                <w:szCs w:val="24"/>
              </w:rPr>
            </w:pPr>
          </w:p>
          <w:p w14:paraId="63C32489" w14:textId="77777777" w:rsidR="008A791E" w:rsidRDefault="008A791E" w:rsidP="008A791E">
            <w:pPr>
              <w:jc w:val="center"/>
              <w:rPr>
                <w:rFonts w:eastAsia="Times New Roman" w:cs="Times New Roman"/>
                <w:b/>
                <w:szCs w:val="24"/>
              </w:rPr>
            </w:pPr>
          </w:p>
          <w:p w14:paraId="505D7934" w14:textId="77777777" w:rsidR="008A791E" w:rsidRDefault="008A791E" w:rsidP="008A791E">
            <w:pPr>
              <w:jc w:val="center"/>
              <w:rPr>
                <w:rFonts w:eastAsia="Times New Roman" w:cs="Times New Roman"/>
                <w:szCs w:val="24"/>
              </w:rPr>
            </w:pPr>
            <w:r>
              <w:rPr>
                <w:rFonts w:eastAsia="Times New Roman" w:cs="Times New Roman"/>
                <w:b/>
                <w:szCs w:val="24"/>
              </w:rPr>
              <w:t xml:space="preserve">Actividad 1.1: </w:t>
            </w:r>
          </w:p>
          <w:p w14:paraId="2CFFAD23" w14:textId="77777777" w:rsidR="008A791E" w:rsidRDefault="008A791E" w:rsidP="008A791E">
            <w:pPr>
              <w:jc w:val="center"/>
              <w:rPr>
                <w:rFonts w:eastAsia="Times New Roman" w:cs="Times New Roman"/>
                <w:szCs w:val="24"/>
              </w:rPr>
            </w:pPr>
            <w:r>
              <w:rPr>
                <w:rFonts w:eastAsia="Times New Roman" w:cs="Times New Roman"/>
                <w:szCs w:val="24"/>
              </w:rPr>
              <w:t>01/10/2019</w:t>
            </w:r>
          </w:p>
          <w:p w14:paraId="67A1EB1C" w14:textId="77777777" w:rsidR="008A791E" w:rsidRDefault="008A791E" w:rsidP="008A791E">
            <w:pPr>
              <w:rPr>
                <w:rFonts w:eastAsia="Times New Roman" w:cs="Times New Roman"/>
                <w:szCs w:val="24"/>
              </w:rPr>
            </w:pPr>
          </w:p>
          <w:p w14:paraId="49C57161"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69B78C5" w14:textId="77777777" w:rsidR="008A791E" w:rsidRDefault="008A791E" w:rsidP="008A791E">
            <w:pPr>
              <w:jc w:val="center"/>
              <w:rPr>
                <w:rFonts w:eastAsia="Times New Roman" w:cs="Times New Roman"/>
                <w:b/>
                <w:szCs w:val="24"/>
              </w:rPr>
            </w:pPr>
          </w:p>
          <w:p w14:paraId="0574F1F1" w14:textId="77777777" w:rsidR="008A791E" w:rsidRDefault="008A791E" w:rsidP="008A791E">
            <w:pPr>
              <w:jc w:val="center"/>
              <w:rPr>
                <w:rFonts w:eastAsia="Times New Roman" w:cs="Times New Roman"/>
                <w:b/>
                <w:szCs w:val="24"/>
              </w:rPr>
            </w:pPr>
          </w:p>
          <w:p w14:paraId="72724BE4" w14:textId="77777777" w:rsidR="008A791E" w:rsidRDefault="008A791E" w:rsidP="008A791E">
            <w:pPr>
              <w:jc w:val="center"/>
              <w:rPr>
                <w:rFonts w:eastAsia="Times New Roman" w:cs="Times New Roman"/>
                <w:b/>
                <w:szCs w:val="24"/>
              </w:rPr>
            </w:pPr>
          </w:p>
          <w:p w14:paraId="25D66383" w14:textId="77777777" w:rsidR="008A791E" w:rsidRDefault="008A791E" w:rsidP="008A791E">
            <w:pPr>
              <w:jc w:val="center"/>
              <w:rPr>
                <w:rFonts w:eastAsia="Times New Roman" w:cs="Times New Roman"/>
                <w:b/>
                <w:szCs w:val="24"/>
              </w:rPr>
            </w:pPr>
            <w:r>
              <w:rPr>
                <w:rFonts w:eastAsia="Times New Roman" w:cs="Times New Roman"/>
                <w:b/>
                <w:szCs w:val="24"/>
              </w:rPr>
              <w:t>Actividad 1.1: 7</w:t>
            </w:r>
          </w:p>
          <w:p w14:paraId="2CB471D5"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217FB8AB" w14:textId="77777777" w:rsidR="008A791E" w:rsidRDefault="008A791E" w:rsidP="008A791E">
            <w:pPr>
              <w:jc w:val="center"/>
              <w:rPr>
                <w:rFonts w:eastAsia="Times New Roman" w:cs="Times New Roman"/>
                <w:szCs w:val="24"/>
              </w:rPr>
            </w:pPr>
          </w:p>
        </w:tc>
      </w:tr>
      <w:tr w:rsidR="008A791E" w14:paraId="4FADBB24"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60E621" w14:textId="77777777" w:rsidR="008A791E" w:rsidRDefault="008A791E" w:rsidP="008A791E">
            <w:pPr>
              <w:jc w:val="center"/>
              <w:rPr>
                <w:rFonts w:eastAsia="Times New Roman" w:cs="Times New Roman"/>
                <w:szCs w:val="24"/>
              </w:rPr>
            </w:pPr>
          </w:p>
          <w:p w14:paraId="5969418D" w14:textId="77777777" w:rsidR="008A791E" w:rsidRDefault="008A791E" w:rsidP="008A791E">
            <w:pPr>
              <w:jc w:val="center"/>
              <w:rPr>
                <w:rFonts w:eastAsia="Times New Roman" w:cs="Times New Roman"/>
                <w:szCs w:val="24"/>
              </w:rPr>
            </w:pPr>
          </w:p>
          <w:p w14:paraId="36049597" w14:textId="77777777" w:rsidR="008A791E" w:rsidRDefault="008A791E" w:rsidP="008A791E">
            <w:pPr>
              <w:jc w:val="center"/>
              <w:rPr>
                <w:rFonts w:eastAsia="Times New Roman" w:cs="Times New Roman"/>
                <w:szCs w:val="24"/>
              </w:rPr>
            </w:pPr>
          </w:p>
          <w:p w14:paraId="68EB93C0"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30901B0C"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236A5D3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42872095" w14:textId="77777777" w:rsidR="008A791E" w:rsidRDefault="008A791E" w:rsidP="008A791E">
            <w:pPr>
              <w:rPr>
                <w:rFonts w:eastAsia="Times New Roman" w:cs="Times New Roman"/>
                <w:szCs w:val="24"/>
              </w:rPr>
            </w:pPr>
            <w:r>
              <w:rPr>
                <w:rFonts w:eastAsia="Times New Roman" w:cs="Times New Roman"/>
                <w:b/>
                <w:szCs w:val="24"/>
              </w:rPr>
              <w:t>Actividades:</w:t>
            </w:r>
          </w:p>
          <w:p w14:paraId="54F9DBE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clases.</w:t>
            </w:r>
          </w:p>
          <w:p w14:paraId="10761CB7" w14:textId="77777777" w:rsidR="008A791E" w:rsidRDefault="008A791E" w:rsidP="005C4E38">
            <w:pPr>
              <w:numPr>
                <w:ilvl w:val="0"/>
                <w:numId w:val="59"/>
              </w:numPr>
              <w:spacing w:line="276" w:lineRule="auto"/>
              <w:rPr>
                <w:rFonts w:eastAsia="Times New Roman" w:cs="Times New Roman"/>
                <w:szCs w:val="24"/>
              </w:rPr>
            </w:pPr>
            <w:r>
              <w:rPr>
                <w:rFonts w:eastAsia="Times New Roman" w:cs="Times New Roman"/>
                <w:szCs w:val="24"/>
              </w:rPr>
              <w:t>Diagrama de secuencia.</w:t>
            </w:r>
          </w:p>
          <w:p w14:paraId="1E384C42"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70D24728" w14:textId="77777777" w:rsidR="008A791E" w:rsidRDefault="008A791E" w:rsidP="008A791E">
            <w:pPr>
              <w:rPr>
                <w:rFonts w:eastAsia="Times New Roman" w:cs="Times New Roman"/>
                <w:b/>
                <w:szCs w:val="24"/>
              </w:rPr>
            </w:pPr>
          </w:p>
          <w:p w14:paraId="4E00B8CD"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0CBE6046" w14:textId="77777777" w:rsidR="008A791E" w:rsidRDefault="008A791E" w:rsidP="008A791E">
            <w:pPr>
              <w:jc w:val="center"/>
              <w:rPr>
                <w:rFonts w:eastAsia="Times New Roman" w:cs="Times New Roman"/>
                <w:szCs w:val="24"/>
              </w:rPr>
            </w:pPr>
            <w:r>
              <w:rPr>
                <w:rFonts w:eastAsia="Times New Roman" w:cs="Times New Roman"/>
                <w:szCs w:val="24"/>
              </w:rPr>
              <w:t>08/10/2019</w:t>
            </w:r>
          </w:p>
          <w:p w14:paraId="7E80220F"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14A7A857" w14:textId="77777777" w:rsidR="008A791E" w:rsidRDefault="008A791E" w:rsidP="008A791E">
            <w:pPr>
              <w:jc w:val="center"/>
              <w:rPr>
                <w:rFonts w:eastAsia="Times New Roman" w:cs="Times New Roman"/>
                <w:szCs w:val="24"/>
              </w:rPr>
            </w:pPr>
            <w:r>
              <w:rPr>
                <w:rFonts w:eastAsia="Times New Roman" w:cs="Times New Roman"/>
                <w:szCs w:val="24"/>
              </w:rPr>
              <w:t>11/10/2019</w:t>
            </w:r>
            <w:r>
              <w:rPr>
                <w:rFonts w:eastAsia="Times New Roman" w:cs="Times New Roman"/>
                <w:b/>
                <w:szCs w:val="24"/>
              </w:rPr>
              <w:t xml:space="preserve"> </w:t>
            </w:r>
          </w:p>
        </w:tc>
        <w:tc>
          <w:tcPr>
            <w:tcW w:w="2190" w:type="dxa"/>
            <w:tcBorders>
              <w:bottom w:val="single" w:sz="8" w:space="0" w:color="000000"/>
              <w:right w:val="single" w:sz="8" w:space="0" w:color="000000"/>
            </w:tcBorders>
            <w:tcMar>
              <w:top w:w="100" w:type="dxa"/>
              <w:left w:w="100" w:type="dxa"/>
              <w:bottom w:w="100" w:type="dxa"/>
              <w:right w:w="100" w:type="dxa"/>
            </w:tcMar>
          </w:tcPr>
          <w:p w14:paraId="7EF1D410" w14:textId="77777777" w:rsidR="008A791E" w:rsidRDefault="008A791E" w:rsidP="008A791E">
            <w:pPr>
              <w:rPr>
                <w:rFonts w:eastAsia="Times New Roman" w:cs="Times New Roman"/>
                <w:b/>
                <w:szCs w:val="24"/>
              </w:rPr>
            </w:pPr>
          </w:p>
          <w:p w14:paraId="1E616E70" w14:textId="77777777" w:rsidR="008A791E" w:rsidRDefault="008A791E" w:rsidP="008A791E">
            <w:pPr>
              <w:jc w:val="center"/>
              <w:rPr>
                <w:rFonts w:eastAsia="Times New Roman" w:cs="Times New Roman"/>
                <w:b/>
                <w:szCs w:val="24"/>
              </w:rPr>
            </w:pPr>
            <w:r>
              <w:rPr>
                <w:rFonts w:eastAsia="Times New Roman" w:cs="Times New Roman"/>
                <w:b/>
                <w:szCs w:val="24"/>
              </w:rPr>
              <w:t>Actividad 2.1: 3</w:t>
            </w:r>
          </w:p>
          <w:p w14:paraId="1AD685A6" w14:textId="77777777" w:rsidR="008A791E" w:rsidRDefault="008A791E" w:rsidP="008A791E">
            <w:pPr>
              <w:jc w:val="center"/>
              <w:rPr>
                <w:rFonts w:eastAsia="Times New Roman" w:cs="Times New Roman"/>
                <w:szCs w:val="24"/>
              </w:rPr>
            </w:pPr>
            <w:r>
              <w:rPr>
                <w:rFonts w:eastAsia="Times New Roman" w:cs="Times New Roman"/>
                <w:szCs w:val="24"/>
              </w:rPr>
              <w:t>11/10/2019</w:t>
            </w:r>
          </w:p>
          <w:p w14:paraId="32D1E54E"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3956BD6C" w14:textId="77777777" w:rsidR="008A791E" w:rsidRDefault="008A791E" w:rsidP="008A791E">
            <w:pPr>
              <w:jc w:val="center"/>
              <w:rPr>
                <w:rFonts w:eastAsia="Times New Roman" w:cs="Times New Roman"/>
                <w:szCs w:val="24"/>
              </w:rPr>
            </w:pPr>
            <w:r>
              <w:rPr>
                <w:rFonts w:eastAsia="Times New Roman" w:cs="Times New Roman"/>
                <w:szCs w:val="24"/>
              </w:rPr>
              <w:t>14/10/2019</w:t>
            </w:r>
          </w:p>
        </w:tc>
      </w:tr>
      <w:tr w:rsidR="008A791E" w14:paraId="4E926823"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124ED" w14:textId="77777777" w:rsidR="008A791E" w:rsidRDefault="008A791E" w:rsidP="008A791E">
            <w:pPr>
              <w:jc w:val="center"/>
              <w:rPr>
                <w:rFonts w:eastAsia="Times New Roman" w:cs="Times New Roman"/>
                <w:szCs w:val="24"/>
              </w:rPr>
            </w:pPr>
          </w:p>
          <w:p w14:paraId="7C22718F" w14:textId="77777777" w:rsidR="008A791E" w:rsidRDefault="008A791E" w:rsidP="008A791E">
            <w:pPr>
              <w:jc w:val="center"/>
              <w:rPr>
                <w:rFonts w:eastAsia="Times New Roman" w:cs="Times New Roman"/>
                <w:szCs w:val="24"/>
              </w:rPr>
            </w:pPr>
          </w:p>
          <w:p w14:paraId="506B7681" w14:textId="77777777" w:rsidR="008A791E" w:rsidRDefault="008A791E" w:rsidP="008A791E">
            <w:pPr>
              <w:jc w:val="center"/>
              <w:rPr>
                <w:rFonts w:eastAsia="Times New Roman" w:cs="Times New Roman"/>
                <w:szCs w:val="24"/>
              </w:rPr>
            </w:pPr>
          </w:p>
          <w:p w14:paraId="45AE20EF" w14:textId="77777777" w:rsidR="008A791E" w:rsidRDefault="008A791E" w:rsidP="008A791E">
            <w:pPr>
              <w:jc w:val="center"/>
              <w:rPr>
                <w:rFonts w:eastAsia="Times New Roman" w:cs="Times New Roman"/>
                <w:szCs w:val="24"/>
              </w:rPr>
            </w:pPr>
          </w:p>
          <w:p w14:paraId="44324425" w14:textId="77777777" w:rsidR="008A791E" w:rsidRDefault="008A791E" w:rsidP="008A791E">
            <w:pPr>
              <w:jc w:val="center"/>
              <w:rPr>
                <w:rFonts w:eastAsia="Times New Roman" w:cs="Times New Roman"/>
                <w:szCs w:val="24"/>
              </w:rPr>
            </w:pPr>
          </w:p>
          <w:p w14:paraId="576D18AE" w14:textId="77777777" w:rsidR="008A791E" w:rsidRDefault="008A791E" w:rsidP="008A791E">
            <w:pPr>
              <w:jc w:val="center"/>
              <w:rPr>
                <w:rFonts w:eastAsia="Times New Roman" w:cs="Times New Roman"/>
                <w:szCs w:val="24"/>
              </w:rPr>
            </w:pPr>
          </w:p>
          <w:p w14:paraId="0F58B1D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58AC3F47"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630478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3D8B2F87" w14:textId="77777777" w:rsidR="008A791E" w:rsidRDefault="008A791E" w:rsidP="008A791E">
            <w:pPr>
              <w:rPr>
                <w:rFonts w:eastAsia="Times New Roman" w:cs="Times New Roman"/>
                <w:b/>
                <w:szCs w:val="24"/>
              </w:rPr>
            </w:pPr>
            <w:r>
              <w:rPr>
                <w:rFonts w:eastAsia="Times New Roman" w:cs="Times New Roman"/>
                <w:b/>
                <w:szCs w:val="24"/>
              </w:rPr>
              <w:t>Actividades:</w:t>
            </w:r>
          </w:p>
          <w:p w14:paraId="1FAB2569"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Escribir/generar código.</w:t>
            </w:r>
          </w:p>
          <w:p w14:paraId="03C6FF0C"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Diccionario de funciones o módulos.</w:t>
            </w:r>
          </w:p>
          <w:p w14:paraId="043310EE"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Refinamiento de acuerdo a las pruebas unitarias y de integración.</w:t>
            </w:r>
          </w:p>
          <w:p w14:paraId="361D3C53" w14:textId="77777777" w:rsidR="008A791E" w:rsidRDefault="008A791E" w:rsidP="005C4E38">
            <w:pPr>
              <w:numPr>
                <w:ilvl w:val="0"/>
                <w:numId w:val="96"/>
              </w:numPr>
              <w:spacing w:line="276" w:lineRule="auto"/>
              <w:rPr>
                <w:rFonts w:eastAsia="Times New Roman" w:cs="Times New Roman"/>
                <w:szCs w:val="24"/>
              </w:rPr>
            </w:pPr>
            <w:r>
              <w:rPr>
                <w:rFonts w:eastAsia="Times New Roman" w:cs="Times New Roman"/>
                <w:szCs w:val="24"/>
              </w:rPr>
              <w:t>Realizar pruebas de aceptación del usuario.</w:t>
            </w:r>
          </w:p>
          <w:p w14:paraId="1AA0090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08873953" w14:textId="77777777" w:rsidR="008A791E" w:rsidRDefault="008A791E" w:rsidP="008A791E">
            <w:pPr>
              <w:jc w:val="center"/>
              <w:rPr>
                <w:rFonts w:eastAsia="Times New Roman" w:cs="Times New Roman"/>
                <w:b/>
                <w:szCs w:val="24"/>
              </w:rPr>
            </w:pPr>
          </w:p>
          <w:p w14:paraId="46AEC838" w14:textId="77777777" w:rsidR="008A791E" w:rsidRDefault="008A791E" w:rsidP="008A791E">
            <w:pPr>
              <w:jc w:val="center"/>
              <w:rPr>
                <w:rFonts w:eastAsia="Times New Roman" w:cs="Times New Roman"/>
                <w:b/>
                <w:szCs w:val="24"/>
              </w:rPr>
            </w:pPr>
          </w:p>
          <w:p w14:paraId="3A43E67C"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59EDEA3A" w14:textId="77777777" w:rsidR="008A791E" w:rsidRDefault="008A791E" w:rsidP="008A791E">
            <w:pPr>
              <w:jc w:val="center"/>
              <w:rPr>
                <w:rFonts w:eastAsia="Times New Roman" w:cs="Times New Roman"/>
                <w:szCs w:val="24"/>
              </w:rPr>
            </w:pPr>
            <w:r>
              <w:rPr>
                <w:rFonts w:eastAsia="Times New Roman" w:cs="Times New Roman"/>
                <w:szCs w:val="24"/>
              </w:rPr>
              <w:t>14/10/2019</w:t>
            </w:r>
          </w:p>
          <w:p w14:paraId="173FA257"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F43B353"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6343818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FCD9E38"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7E3B9352"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4E8FADD8"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90D1773"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06498AC5"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4E5D61EF" w14:textId="77777777" w:rsidR="008A791E" w:rsidRDefault="008A791E" w:rsidP="008A791E">
            <w:pPr>
              <w:jc w:val="center"/>
              <w:rPr>
                <w:rFonts w:eastAsia="Times New Roman" w:cs="Times New Roman"/>
                <w:b/>
                <w:szCs w:val="24"/>
              </w:rPr>
            </w:pPr>
          </w:p>
          <w:p w14:paraId="6F82FAC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15 </w:t>
            </w:r>
          </w:p>
          <w:p w14:paraId="0EDB3574"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A9E6D8C"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7ADD557E" w14:textId="77777777" w:rsidR="008A791E" w:rsidRDefault="008A791E" w:rsidP="008A791E">
            <w:pPr>
              <w:jc w:val="center"/>
              <w:rPr>
                <w:rFonts w:eastAsia="Times New Roman" w:cs="Times New Roman"/>
                <w:szCs w:val="24"/>
              </w:rPr>
            </w:pPr>
            <w:r>
              <w:rPr>
                <w:rFonts w:eastAsia="Times New Roman" w:cs="Times New Roman"/>
                <w:szCs w:val="24"/>
              </w:rPr>
              <w:t>01/11/2019</w:t>
            </w:r>
          </w:p>
          <w:p w14:paraId="1825C779" w14:textId="77777777" w:rsidR="008A791E" w:rsidRDefault="008A791E" w:rsidP="008A791E">
            <w:pPr>
              <w:jc w:val="center"/>
              <w:rPr>
                <w:rFonts w:eastAsia="Times New Roman" w:cs="Times New Roman"/>
                <w:b/>
                <w:szCs w:val="24"/>
              </w:rPr>
            </w:pPr>
            <w:r>
              <w:rPr>
                <w:rFonts w:eastAsia="Times New Roman" w:cs="Times New Roman"/>
                <w:b/>
                <w:szCs w:val="24"/>
              </w:rPr>
              <w:t>Actividad 3.3: 5</w:t>
            </w:r>
          </w:p>
          <w:p w14:paraId="7C623ACE"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5F76E679" w14:textId="77777777" w:rsidR="008A791E" w:rsidRDefault="008A791E" w:rsidP="008A791E">
            <w:pPr>
              <w:jc w:val="center"/>
              <w:rPr>
                <w:rFonts w:eastAsia="Times New Roman" w:cs="Times New Roman"/>
                <w:b/>
                <w:szCs w:val="24"/>
              </w:rPr>
            </w:pPr>
            <w:r>
              <w:rPr>
                <w:rFonts w:eastAsia="Times New Roman" w:cs="Times New Roman"/>
                <w:b/>
                <w:szCs w:val="24"/>
              </w:rPr>
              <w:t>Actividad 3.4: 4</w:t>
            </w:r>
          </w:p>
          <w:p w14:paraId="6F7490B0"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65DF9CE2" w14:textId="77777777" w:rsidR="008A791E" w:rsidRDefault="008A791E" w:rsidP="008A791E">
            <w:pPr>
              <w:jc w:val="center"/>
              <w:rPr>
                <w:rFonts w:eastAsia="Times New Roman" w:cs="Times New Roman"/>
                <w:szCs w:val="24"/>
              </w:rPr>
            </w:pPr>
          </w:p>
        </w:tc>
      </w:tr>
    </w:tbl>
    <w:p w14:paraId="61B1DEFB" w14:textId="77777777" w:rsidR="008A791E" w:rsidRDefault="008A791E" w:rsidP="008A791E">
      <w:pPr>
        <w:rPr>
          <w:rFonts w:eastAsia="Times New Roman" w:cs="Times New Roman"/>
          <w:b/>
          <w:szCs w:val="24"/>
        </w:rPr>
      </w:pPr>
    </w:p>
    <w:p w14:paraId="7FC41BF8" w14:textId="77777777" w:rsidR="008A791E" w:rsidRDefault="008A791E" w:rsidP="008A791E">
      <w:pPr>
        <w:rPr>
          <w:rFonts w:eastAsia="Times New Roman" w:cs="Times New Roman"/>
          <w:b/>
          <w:szCs w:val="24"/>
        </w:rPr>
      </w:pPr>
      <w:r>
        <w:rPr>
          <w:rFonts w:eastAsia="Times New Roman" w:cs="Times New Roman"/>
          <w:b/>
          <w:szCs w:val="24"/>
        </w:rPr>
        <w:t>Casos de uso #08 y #10</w:t>
      </w:r>
    </w:p>
    <w:p w14:paraId="217202AA"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117419E2" w14:textId="36DE8F10" w:rsidR="008A791E" w:rsidRDefault="008A791E" w:rsidP="00706570">
      <w:pPr>
        <w:rPr>
          <w:rFonts w:eastAsia="Times New Roman" w:cs="Times New Roman"/>
          <w:b/>
          <w:szCs w:val="24"/>
        </w:rPr>
      </w:pPr>
      <w:r>
        <w:rPr>
          <w:rFonts w:eastAsia="Times New Roman" w:cs="Times New Roman"/>
          <w:b/>
          <w:szCs w:val="24"/>
        </w:rPr>
        <w:t>Nombre CU10: Crear cuadro de tiempo (tabla parámetro)</w:t>
      </w:r>
    </w:p>
    <w:tbl>
      <w:tblPr>
        <w:tblW w:w="90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0"/>
        <w:gridCol w:w="3380"/>
        <w:gridCol w:w="2160"/>
        <w:gridCol w:w="2190"/>
      </w:tblGrid>
      <w:tr w:rsidR="008A791E" w14:paraId="3CE263E6" w14:textId="77777777" w:rsidTr="008A791E">
        <w:trPr>
          <w:trHeight w:val="480"/>
        </w:trPr>
        <w:tc>
          <w:tcPr>
            <w:tcW w:w="12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1A36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w:t>
            </w:r>
          </w:p>
        </w:tc>
        <w:tc>
          <w:tcPr>
            <w:tcW w:w="3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B792DE"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1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8A3BA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1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81FF40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174EC9B" w14:textId="77777777" w:rsidTr="008A791E">
        <w:trPr>
          <w:trHeight w:val="130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1F4BD7" w14:textId="77777777" w:rsidR="008A791E" w:rsidRDefault="008A791E" w:rsidP="008A791E">
            <w:pPr>
              <w:jc w:val="center"/>
              <w:rPr>
                <w:rFonts w:eastAsia="Times New Roman" w:cs="Times New Roman"/>
                <w:szCs w:val="24"/>
              </w:rPr>
            </w:pPr>
          </w:p>
          <w:p w14:paraId="4FAD566A" w14:textId="77777777" w:rsidR="008A791E" w:rsidRDefault="008A791E" w:rsidP="008A791E">
            <w:pPr>
              <w:jc w:val="center"/>
              <w:rPr>
                <w:rFonts w:eastAsia="Times New Roman" w:cs="Times New Roman"/>
                <w:szCs w:val="24"/>
              </w:rPr>
            </w:pPr>
          </w:p>
          <w:p w14:paraId="47D8FC25" w14:textId="77777777" w:rsidR="008A791E" w:rsidRDefault="008A791E" w:rsidP="008A791E">
            <w:pPr>
              <w:jc w:val="center"/>
              <w:rPr>
                <w:rFonts w:eastAsia="Times New Roman" w:cs="Times New Roman"/>
                <w:szCs w:val="24"/>
              </w:rPr>
            </w:pPr>
          </w:p>
          <w:p w14:paraId="6A4DF6E6"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380" w:type="dxa"/>
            <w:tcBorders>
              <w:bottom w:val="single" w:sz="8" w:space="0" w:color="000000"/>
              <w:right w:val="single" w:sz="8" w:space="0" w:color="000000"/>
            </w:tcBorders>
            <w:tcMar>
              <w:top w:w="100" w:type="dxa"/>
              <w:left w:w="100" w:type="dxa"/>
              <w:bottom w:w="100" w:type="dxa"/>
              <w:right w:w="100" w:type="dxa"/>
            </w:tcMar>
          </w:tcPr>
          <w:p w14:paraId="4C05BF21" w14:textId="77777777" w:rsidR="008A791E" w:rsidRDefault="008A791E" w:rsidP="008A791E">
            <w:pPr>
              <w:rPr>
                <w:rFonts w:eastAsia="Times New Roman" w:cs="Times New Roman"/>
                <w:b/>
                <w:szCs w:val="24"/>
              </w:rPr>
            </w:pPr>
            <w:r>
              <w:rPr>
                <w:rFonts w:eastAsia="Times New Roman" w:cs="Times New Roman"/>
                <w:b/>
                <w:szCs w:val="24"/>
              </w:rPr>
              <w:t>Fase 1: Análisis y requerimientos</w:t>
            </w:r>
          </w:p>
          <w:p w14:paraId="13822C35"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 los requerimientos.</w:t>
            </w:r>
          </w:p>
          <w:p w14:paraId="03E6B138" w14:textId="77777777" w:rsidR="008A791E" w:rsidRDefault="008A791E" w:rsidP="008A791E">
            <w:pPr>
              <w:rPr>
                <w:rFonts w:eastAsia="Times New Roman" w:cs="Times New Roman"/>
                <w:szCs w:val="24"/>
              </w:rPr>
            </w:pPr>
            <w:r>
              <w:rPr>
                <w:rFonts w:eastAsia="Times New Roman" w:cs="Times New Roman"/>
                <w:b/>
                <w:szCs w:val="24"/>
              </w:rPr>
              <w:t>Actividades:</w:t>
            </w:r>
          </w:p>
          <w:p w14:paraId="44295B27" w14:textId="77777777" w:rsidR="008A791E" w:rsidRDefault="008A791E" w:rsidP="005C4E38">
            <w:pPr>
              <w:numPr>
                <w:ilvl w:val="0"/>
                <w:numId w:val="62"/>
              </w:numPr>
              <w:spacing w:line="276" w:lineRule="auto"/>
              <w:rPr>
                <w:rFonts w:eastAsia="Times New Roman" w:cs="Times New Roman"/>
                <w:szCs w:val="24"/>
              </w:rPr>
            </w:pPr>
            <w:r>
              <w:rPr>
                <w:rFonts w:eastAsia="Times New Roman" w:cs="Times New Roman"/>
                <w:szCs w:val="24"/>
              </w:rPr>
              <w:t>Realizar el prototipado (diseño de la interfaz).</w:t>
            </w:r>
          </w:p>
          <w:p w14:paraId="019ACEA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AF663DD" w14:textId="77777777" w:rsidR="008A791E" w:rsidRDefault="008A791E" w:rsidP="008A791E">
            <w:pPr>
              <w:jc w:val="center"/>
              <w:rPr>
                <w:rFonts w:eastAsia="Times New Roman" w:cs="Times New Roman"/>
                <w:szCs w:val="24"/>
              </w:rPr>
            </w:pPr>
          </w:p>
          <w:p w14:paraId="4961D98C" w14:textId="77777777" w:rsidR="008A791E" w:rsidRDefault="008A791E" w:rsidP="008A791E">
            <w:pPr>
              <w:jc w:val="center"/>
              <w:rPr>
                <w:rFonts w:eastAsia="Times New Roman" w:cs="Times New Roman"/>
                <w:szCs w:val="24"/>
              </w:rPr>
            </w:pPr>
          </w:p>
          <w:p w14:paraId="49E3A10B" w14:textId="77777777" w:rsidR="008A791E" w:rsidRDefault="008A791E" w:rsidP="008A791E">
            <w:pPr>
              <w:jc w:val="center"/>
              <w:rPr>
                <w:rFonts w:eastAsia="Times New Roman" w:cs="Times New Roman"/>
                <w:szCs w:val="24"/>
              </w:rPr>
            </w:pPr>
          </w:p>
          <w:p w14:paraId="3CA6089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48A4BB1C"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2AAFFBB"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25218B9E" w14:textId="77777777" w:rsidR="008A791E" w:rsidRDefault="008A791E" w:rsidP="008A791E">
            <w:pPr>
              <w:rPr>
                <w:rFonts w:eastAsia="Times New Roman" w:cs="Times New Roman"/>
                <w:b/>
                <w:szCs w:val="24"/>
              </w:rPr>
            </w:pPr>
          </w:p>
          <w:p w14:paraId="12F5E86B" w14:textId="77777777" w:rsidR="008A791E" w:rsidRDefault="008A791E" w:rsidP="008A791E">
            <w:pPr>
              <w:rPr>
                <w:rFonts w:eastAsia="Times New Roman" w:cs="Times New Roman"/>
                <w:b/>
                <w:szCs w:val="24"/>
              </w:rPr>
            </w:pPr>
          </w:p>
          <w:p w14:paraId="7EE2174D" w14:textId="77777777" w:rsidR="008A791E" w:rsidRDefault="008A791E" w:rsidP="008A791E">
            <w:pPr>
              <w:rPr>
                <w:rFonts w:eastAsia="Times New Roman" w:cs="Times New Roman"/>
                <w:b/>
                <w:szCs w:val="24"/>
              </w:rPr>
            </w:pPr>
          </w:p>
          <w:p w14:paraId="42A4DB49" w14:textId="77777777" w:rsidR="008A791E" w:rsidRDefault="008A791E" w:rsidP="008A791E">
            <w:pPr>
              <w:jc w:val="center"/>
              <w:rPr>
                <w:rFonts w:eastAsia="Times New Roman" w:cs="Times New Roman"/>
                <w:b/>
                <w:szCs w:val="24"/>
              </w:rPr>
            </w:pPr>
            <w:r>
              <w:rPr>
                <w:rFonts w:eastAsia="Times New Roman" w:cs="Times New Roman"/>
                <w:b/>
                <w:szCs w:val="24"/>
              </w:rPr>
              <w:t>Actividad 1.1: 6</w:t>
            </w:r>
          </w:p>
          <w:p w14:paraId="497D522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7C5FC82" w14:textId="77777777" w:rsidR="008A791E" w:rsidRDefault="008A791E" w:rsidP="008A791E">
            <w:pPr>
              <w:jc w:val="center"/>
              <w:rPr>
                <w:rFonts w:eastAsia="Times New Roman" w:cs="Times New Roman"/>
                <w:szCs w:val="24"/>
              </w:rPr>
            </w:pPr>
          </w:p>
        </w:tc>
      </w:tr>
      <w:tr w:rsidR="008A791E" w14:paraId="4E8C0576" w14:textId="77777777" w:rsidTr="008A791E">
        <w:trPr>
          <w:trHeight w:val="186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5C6EE" w14:textId="77777777" w:rsidR="008A791E" w:rsidRDefault="008A791E" w:rsidP="008A791E">
            <w:pPr>
              <w:jc w:val="center"/>
              <w:rPr>
                <w:rFonts w:eastAsia="Times New Roman" w:cs="Times New Roman"/>
                <w:szCs w:val="24"/>
              </w:rPr>
            </w:pPr>
          </w:p>
          <w:p w14:paraId="0BCD8363" w14:textId="77777777" w:rsidR="008A791E" w:rsidRDefault="008A791E" w:rsidP="008A791E">
            <w:pPr>
              <w:jc w:val="center"/>
              <w:rPr>
                <w:rFonts w:eastAsia="Times New Roman" w:cs="Times New Roman"/>
                <w:szCs w:val="24"/>
              </w:rPr>
            </w:pPr>
          </w:p>
          <w:p w14:paraId="6636283B"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380" w:type="dxa"/>
            <w:tcBorders>
              <w:bottom w:val="single" w:sz="8" w:space="0" w:color="000000"/>
              <w:right w:val="single" w:sz="8" w:space="0" w:color="000000"/>
            </w:tcBorders>
            <w:tcMar>
              <w:top w:w="100" w:type="dxa"/>
              <w:left w:w="100" w:type="dxa"/>
              <w:bottom w:w="100" w:type="dxa"/>
              <w:right w:w="100" w:type="dxa"/>
            </w:tcMar>
          </w:tcPr>
          <w:p w14:paraId="46B25346" w14:textId="77777777" w:rsidR="008A791E" w:rsidRDefault="008A791E" w:rsidP="008A791E">
            <w:pPr>
              <w:rPr>
                <w:rFonts w:eastAsia="Times New Roman" w:cs="Times New Roman"/>
                <w:b/>
                <w:szCs w:val="24"/>
              </w:rPr>
            </w:pPr>
            <w:r>
              <w:rPr>
                <w:rFonts w:eastAsia="Times New Roman" w:cs="Times New Roman"/>
                <w:b/>
                <w:szCs w:val="24"/>
              </w:rPr>
              <w:t>Fase 2: Análisis y diseño preliminar</w:t>
            </w:r>
          </w:p>
          <w:p w14:paraId="4231773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Revisión del diseño preliminar.</w:t>
            </w:r>
          </w:p>
          <w:p w14:paraId="7EB7BAE4" w14:textId="77777777" w:rsidR="008A791E" w:rsidRDefault="008A791E" w:rsidP="008A791E">
            <w:pPr>
              <w:rPr>
                <w:rFonts w:eastAsia="Times New Roman" w:cs="Times New Roman"/>
                <w:szCs w:val="24"/>
              </w:rPr>
            </w:pPr>
            <w:r>
              <w:rPr>
                <w:rFonts w:eastAsia="Times New Roman" w:cs="Times New Roman"/>
                <w:b/>
                <w:szCs w:val="24"/>
              </w:rPr>
              <w:t>Actividades:</w:t>
            </w:r>
          </w:p>
          <w:p w14:paraId="6989C053"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clases.</w:t>
            </w:r>
          </w:p>
          <w:p w14:paraId="64A427F6" w14:textId="77777777" w:rsidR="008A791E" w:rsidRDefault="008A791E" w:rsidP="005C4E38">
            <w:pPr>
              <w:numPr>
                <w:ilvl w:val="0"/>
                <w:numId w:val="98"/>
              </w:numPr>
              <w:spacing w:line="276" w:lineRule="auto"/>
              <w:rPr>
                <w:rFonts w:eastAsia="Times New Roman" w:cs="Times New Roman"/>
                <w:szCs w:val="24"/>
              </w:rPr>
            </w:pPr>
            <w:r>
              <w:rPr>
                <w:rFonts w:eastAsia="Times New Roman" w:cs="Times New Roman"/>
                <w:szCs w:val="24"/>
              </w:rPr>
              <w:t>Diagrama de secuencia.</w:t>
            </w:r>
          </w:p>
          <w:p w14:paraId="089DF338"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2E885F92" w14:textId="77777777" w:rsidR="008A791E" w:rsidRDefault="008A791E" w:rsidP="008A791E">
            <w:pPr>
              <w:jc w:val="center"/>
              <w:rPr>
                <w:rFonts w:eastAsia="Times New Roman" w:cs="Times New Roman"/>
                <w:b/>
                <w:szCs w:val="24"/>
              </w:rPr>
            </w:pPr>
          </w:p>
          <w:p w14:paraId="40C72EAB"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4562CAA"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68FC47BA" w14:textId="77777777" w:rsidR="008A791E" w:rsidRDefault="008A791E" w:rsidP="008A791E">
            <w:pPr>
              <w:jc w:val="center"/>
              <w:rPr>
                <w:rFonts w:eastAsia="Times New Roman" w:cs="Times New Roman"/>
                <w:b/>
                <w:szCs w:val="24"/>
              </w:rPr>
            </w:pPr>
            <w:r>
              <w:rPr>
                <w:rFonts w:eastAsia="Times New Roman" w:cs="Times New Roman"/>
                <w:b/>
                <w:szCs w:val="24"/>
              </w:rPr>
              <w:t>Actividad 2.2:</w:t>
            </w:r>
          </w:p>
          <w:p w14:paraId="31589FD6" w14:textId="77777777" w:rsidR="008A791E" w:rsidRDefault="008A791E" w:rsidP="008A791E">
            <w:pPr>
              <w:jc w:val="center"/>
              <w:rPr>
                <w:rFonts w:eastAsia="Times New Roman" w:cs="Times New Roman"/>
                <w:szCs w:val="24"/>
              </w:rPr>
            </w:pPr>
            <w:r>
              <w:rPr>
                <w:rFonts w:eastAsia="Times New Roman" w:cs="Times New Roman"/>
                <w:szCs w:val="24"/>
              </w:rPr>
              <w:t>16/11/2019</w:t>
            </w:r>
          </w:p>
          <w:p w14:paraId="2FF8927C" w14:textId="77777777" w:rsidR="008A791E" w:rsidRDefault="008A791E" w:rsidP="008A791E">
            <w:pPr>
              <w:jc w:val="center"/>
              <w:rPr>
                <w:rFonts w:eastAsia="Times New Roman" w:cs="Times New Roman"/>
                <w:szCs w:val="24"/>
              </w:rPr>
            </w:pPr>
          </w:p>
          <w:p w14:paraId="6E186C4C" w14:textId="77777777" w:rsidR="008A791E" w:rsidRDefault="008A791E" w:rsidP="008A791E">
            <w:pPr>
              <w:jc w:val="center"/>
              <w:rPr>
                <w:rFonts w:eastAsia="Times New Roman" w:cs="Times New Roman"/>
                <w:szCs w:val="24"/>
              </w:rPr>
            </w:pPr>
          </w:p>
        </w:tc>
        <w:tc>
          <w:tcPr>
            <w:tcW w:w="2190" w:type="dxa"/>
            <w:tcBorders>
              <w:bottom w:val="single" w:sz="8" w:space="0" w:color="000000"/>
              <w:right w:val="single" w:sz="8" w:space="0" w:color="000000"/>
            </w:tcBorders>
            <w:tcMar>
              <w:top w:w="100" w:type="dxa"/>
              <w:left w:w="100" w:type="dxa"/>
              <w:bottom w:w="100" w:type="dxa"/>
              <w:right w:w="100" w:type="dxa"/>
            </w:tcMar>
          </w:tcPr>
          <w:p w14:paraId="39FF83DD" w14:textId="77777777" w:rsidR="008A791E" w:rsidRDefault="008A791E" w:rsidP="008A791E">
            <w:pPr>
              <w:jc w:val="center"/>
              <w:rPr>
                <w:rFonts w:eastAsia="Times New Roman" w:cs="Times New Roman"/>
                <w:b/>
                <w:szCs w:val="24"/>
              </w:rPr>
            </w:pPr>
          </w:p>
          <w:p w14:paraId="1A7290A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8230DB6"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33D1D2D0" w14:textId="77777777" w:rsidR="008A791E" w:rsidRDefault="008A791E" w:rsidP="008A791E">
            <w:pPr>
              <w:jc w:val="center"/>
              <w:rPr>
                <w:rFonts w:eastAsia="Times New Roman" w:cs="Times New Roman"/>
                <w:b/>
                <w:szCs w:val="24"/>
              </w:rPr>
            </w:pPr>
            <w:r>
              <w:rPr>
                <w:rFonts w:eastAsia="Times New Roman" w:cs="Times New Roman"/>
                <w:b/>
                <w:szCs w:val="24"/>
              </w:rPr>
              <w:t>Actividad 2.2: 3</w:t>
            </w:r>
          </w:p>
          <w:p w14:paraId="13914B49"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4801DB34" w14:textId="77777777" w:rsidR="008A791E" w:rsidRDefault="008A791E" w:rsidP="008A791E">
            <w:pPr>
              <w:jc w:val="center"/>
              <w:rPr>
                <w:rFonts w:eastAsia="Times New Roman" w:cs="Times New Roman"/>
                <w:szCs w:val="24"/>
              </w:rPr>
            </w:pPr>
          </w:p>
          <w:p w14:paraId="0A432FC3" w14:textId="77777777" w:rsidR="008A791E" w:rsidRDefault="008A791E" w:rsidP="008A791E">
            <w:pPr>
              <w:jc w:val="center"/>
              <w:rPr>
                <w:rFonts w:eastAsia="Times New Roman" w:cs="Times New Roman"/>
                <w:szCs w:val="24"/>
              </w:rPr>
            </w:pPr>
          </w:p>
        </w:tc>
      </w:tr>
      <w:tr w:rsidR="008A791E" w14:paraId="7AB82D95" w14:textId="77777777" w:rsidTr="008A791E">
        <w:trPr>
          <w:trHeight w:val="480"/>
        </w:trPr>
        <w:tc>
          <w:tcPr>
            <w:tcW w:w="129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BA4D7E" w14:textId="77777777" w:rsidR="008A791E" w:rsidRDefault="008A791E" w:rsidP="008A791E">
            <w:pPr>
              <w:jc w:val="center"/>
              <w:rPr>
                <w:rFonts w:eastAsia="Times New Roman" w:cs="Times New Roman"/>
                <w:szCs w:val="24"/>
              </w:rPr>
            </w:pPr>
          </w:p>
          <w:p w14:paraId="423BBB82" w14:textId="77777777" w:rsidR="008A791E" w:rsidRDefault="008A791E" w:rsidP="008A791E">
            <w:pPr>
              <w:jc w:val="center"/>
              <w:rPr>
                <w:rFonts w:eastAsia="Times New Roman" w:cs="Times New Roman"/>
                <w:szCs w:val="24"/>
              </w:rPr>
            </w:pPr>
          </w:p>
          <w:p w14:paraId="089530E3" w14:textId="77777777" w:rsidR="008A791E" w:rsidRDefault="008A791E" w:rsidP="008A791E">
            <w:pPr>
              <w:jc w:val="center"/>
              <w:rPr>
                <w:rFonts w:eastAsia="Times New Roman" w:cs="Times New Roman"/>
                <w:szCs w:val="24"/>
              </w:rPr>
            </w:pPr>
          </w:p>
          <w:p w14:paraId="5E8132F4" w14:textId="77777777" w:rsidR="008A791E" w:rsidRDefault="008A791E" w:rsidP="008A791E">
            <w:pPr>
              <w:jc w:val="center"/>
              <w:rPr>
                <w:rFonts w:eastAsia="Times New Roman" w:cs="Times New Roman"/>
                <w:szCs w:val="24"/>
              </w:rPr>
            </w:pPr>
          </w:p>
          <w:p w14:paraId="1D8CA737" w14:textId="77777777" w:rsidR="008A791E" w:rsidRDefault="008A791E" w:rsidP="008A791E">
            <w:pPr>
              <w:jc w:val="center"/>
              <w:rPr>
                <w:rFonts w:eastAsia="Times New Roman" w:cs="Times New Roman"/>
                <w:szCs w:val="24"/>
              </w:rPr>
            </w:pPr>
          </w:p>
          <w:p w14:paraId="37F7A406"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380" w:type="dxa"/>
            <w:tcBorders>
              <w:bottom w:val="single" w:sz="8" w:space="0" w:color="000000"/>
              <w:right w:val="single" w:sz="8" w:space="0" w:color="000000"/>
            </w:tcBorders>
            <w:tcMar>
              <w:top w:w="100" w:type="dxa"/>
              <w:left w:w="100" w:type="dxa"/>
              <w:bottom w:w="100" w:type="dxa"/>
              <w:right w:w="100" w:type="dxa"/>
            </w:tcMar>
          </w:tcPr>
          <w:p w14:paraId="325C591D" w14:textId="77777777" w:rsidR="008A791E" w:rsidRDefault="008A791E" w:rsidP="008A791E">
            <w:pPr>
              <w:rPr>
                <w:rFonts w:eastAsia="Times New Roman" w:cs="Times New Roman"/>
                <w:szCs w:val="24"/>
              </w:rPr>
            </w:pPr>
            <w:r>
              <w:rPr>
                <w:rFonts w:eastAsia="Times New Roman" w:cs="Times New Roman"/>
                <w:szCs w:val="24"/>
              </w:rPr>
              <w:t xml:space="preserve"> </w:t>
            </w:r>
            <w:r>
              <w:rPr>
                <w:rFonts w:eastAsia="Times New Roman" w:cs="Times New Roman"/>
                <w:b/>
                <w:szCs w:val="24"/>
              </w:rPr>
              <w:t>Fase 3: Implementación</w:t>
            </w:r>
          </w:p>
          <w:p w14:paraId="1BD38CB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 xml:space="preserve">Codificación y creación del software. </w:t>
            </w:r>
          </w:p>
          <w:p w14:paraId="1DC9565E" w14:textId="77777777" w:rsidR="008A791E" w:rsidRDefault="008A791E" w:rsidP="008A791E">
            <w:pPr>
              <w:rPr>
                <w:rFonts w:eastAsia="Times New Roman" w:cs="Times New Roman"/>
                <w:b/>
                <w:szCs w:val="24"/>
              </w:rPr>
            </w:pPr>
            <w:r>
              <w:rPr>
                <w:rFonts w:eastAsia="Times New Roman" w:cs="Times New Roman"/>
                <w:b/>
                <w:szCs w:val="24"/>
              </w:rPr>
              <w:t>Actividades:</w:t>
            </w:r>
          </w:p>
          <w:p w14:paraId="5003157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Escribir/generar código.</w:t>
            </w:r>
          </w:p>
          <w:p w14:paraId="215C1EE0"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Diccionario de funciones o módulos.</w:t>
            </w:r>
          </w:p>
          <w:p w14:paraId="66192F45"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lastRenderedPageBreak/>
              <w:t>Refinamiento de acuerdo a las pruebas unitarias y de integración.</w:t>
            </w:r>
          </w:p>
          <w:p w14:paraId="6F37573C" w14:textId="77777777" w:rsidR="008A791E" w:rsidRDefault="008A791E" w:rsidP="005C4E38">
            <w:pPr>
              <w:numPr>
                <w:ilvl w:val="0"/>
                <w:numId w:val="79"/>
              </w:numPr>
              <w:spacing w:line="276" w:lineRule="auto"/>
              <w:rPr>
                <w:rFonts w:eastAsia="Times New Roman" w:cs="Times New Roman"/>
                <w:szCs w:val="24"/>
              </w:rPr>
            </w:pPr>
            <w:r>
              <w:rPr>
                <w:rFonts w:eastAsia="Times New Roman" w:cs="Times New Roman"/>
                <w:szCs w:val="24"/>
              </w:rPr>
              <w:t>Realizar pruebas de aceptación del usuario.</w:t>
            </w:r>
          </w:p>
          <w:p w14:paraId="391A8B96" w14:textId="77777777" w:rsidR="008A791E" w:rsidRDefault="008A791E" w:rsidP="005C4E38">
            <w:pPr>
              <w:numPr>
                <w:ilvl w:val="0"/>
                <w:numId w:val="24"/>
              </w:numPr>
              <w:spacing w:line="276" w:lineRule="auto"/>
              <w:rPr>
                <w:rFonts w:eastAsia="Times New Roman" w:cs="Times New Roman"/>
                <w:szCs w:val="24"/>
              </w:rPr>
            </w:pPr>
            <w:r>
              <w:rPr>
                <w:rFonts w:eastAsia="Times New Roman" w:cs="Times New Roman"/>
                <w:szCs w:val="24"/>
              </w:rPr>
              <w:t>Documentar.</w:t>
            </w:r>
          </w:p>
        </w:tc>
        <w:tc>
          <w:tcPr>
            <w:tcW w:w="2160" w:type="dxa"/>
            <w:tcBorders>
              <w:bottom w:val="single" w:sz="8" w:space="0" w:color="000000"/>
              <w:right w:val="single" w:sz="8" w:space="0" w:color="000000"/>
            </w:tcBorders>
            <w:tcMar>
              <w:top w:w="100" w:type="dxa"/>
              <w:left w:w="100" w:type="dxa"/>
              <w:bottom w:w="100" w:type="dxa"/>
              <w:right w:w="100" w:type="dxa"/>
            </w:tcMar>
          </w:tcPr>
          <w:p w14:paraId="4A69DDD2" w14:textId="77777777" w:rsidR="008A791E" w:rsidRDefault="008A791E" w:rsidP="008A791E">
            <w:pPr>
              <w:rPr>
                <w:rFonts w:eastAsia="Times New Roman" w:cs="Times New Roman"/>
                <w:b/>
                <w:szCs w:val="24"/>
              </w:rPr>
            </w:pPr>
          </w:p>
          <w:p w14:paraId="5A6FA372" w14:textId="77777777" w:rsidR="008A791E" w:rsidRDefault="008A791E" w:rsidP="008A791E">
            <w:pPr>
              <w:rPr>
                <w:rFonts w:eastAsia="Times New Roman" w:cs="Times New Roman"/>
                <w:b/>
                <w:szCs w:val="24"/>
              </w:rPr>
            </w:pPr>
          </w:p>
          <w:p w14:paraId="07DE244F" w14:textId="77777777" w:rsidR="008A791E" w:rsidRDefault="008A791E" w:rsidP="008A791E">
            <w:pPr>
              <w:jc w:val="center"/>
              <w:rPr>
                <w:rFonts w:eastAsia="Times New Roman" w:cs="Times New Roman"/>
                <w:b/>
                <w:szCs w:val="24"/>
              </w:rPr>
            </w:pPr>
            <w:r>
              <w:rPr>
                <w:rFonts w:eastAsia="Times New Roman" w:cs="Times New Roman"/>
                <w:b/>
                <w:szCs w:val="24"/>
              </w:rPr>
              <w:t>Actividad 3.1:</w:t>
            </w:r>
          </w:p>
          <w:p w14:paraId="7023A0A5" w14:textId="77777777" w:rsidR="008A791E" w:rsidRDefault="008A791E" w:rsidP="008A791E">
            <w:pPr>
              <w:jc w:val="center"/>
              <w:rPr>
                <w:rFonts w:eastAsia="Times New Roman" w:cs="Times New Roman"/>
                <w:szCs w:val="24"/>
              </w:rPr>
            </w:pPr>
            <w:r>
              <w:rPr>
                <w:rFonts w:eastAsia="Times New Roman" w:cs="Times New Roman"/>
                <w:szCs w:val="24"/>
              </w:rPr>
              <w:t>19/11/2019</w:t>
            </w:r>
          </w:p>
          <w:p w14:paraId="21D6D1C1"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9399DAC"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4262B10B"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5F2EB981" w14:textId="77777777" w:rsidR="008A791E" w:rsidRDefault="008A791E" w:rsidP="008A791E">
            <w:pPr>
              <w:jc w:val="center"/>
              <w:rPr>
                <w:rFonts w:eastAsia="Times New Roman" w:cs="Times New Roman"/>
                <w:b/>
                <w:szCs w:val="24"/>
              </w:rPr>
            </w:pPr>
            <w:r>
              <w:rPr>
                <w:rFonts w:eastAsia="Times New Roman" w:cs="Times New Roman"/>
                <w:szCs w:val="24"/>
              </w:rPr>
              <w:lastRenderedPageBreak/>
              <w:t>26/11/2019</w:t>
            </w:r>
          </w:p>
          <w:p w14:paraId="1E8F60C8" w14:textId="77777777" w:rsidR="008A791E" w:rsidRDefault="008A791E" w:rsidP="008A791E">
            <w:pPr>
              <w:jc w:val="center"/>
              <w:rPr>
                <w:rFonts w:eastAsia="Times New Roman" w:cs="Times New Roman"/>
                <w:szCs w:val="24"/>
              </w:rPr>
            </w:pPr>
            <w:r>
              <w:rPr>
                <w:rFonts w:eastAsia="Times New Roman" w:cs="Times New Roman"/>
                <w:b/>
                <w:szCs w:val="24"/>
              </w:rPr>
              <w:t>Actividad 3.4:</w:t>
            </w:r>
            <w:r>
              <w:rPr>
                <w:rFonts w:eastAsia="Times New Roman" w:cs="Times New Roman"/>
                <w:szCs w:val="24"/>
              </w:rPr>
              <w:t xml:space="preserve"> </w:t>
            </w:r>
          </w:p>
          <w:p w14:paraId="7D80A71A"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190" w:type="dxa"/>
            <w:tcBorders>
              <w:bottom w:val="single" w:sz="8" w:space="0" w:color="000000"/>
              <w:right w:val="single" w:sz="8" w:space="0" w:color="000000"/>
            </w:tcBorders>
            <w:tcMar>
              <w:top w:w="100" w:type="dxa"/>
              <w:left w:w="100" w:type="dxa"/>
              <w:bottom w:w="100" w:type="dxa"/>
              <w:right w:w="100" w:type="dxa"/>
            </w:tcMar>
          </w:tcPr>
          <w:p w14:paraId="4B979777" w14:textId="77777777" w:rsidR="008A791E" w:rsidRDefault="008A791E" w:rsidP="008A791E">
            <w:pPr>
              <w:rPr>
                <w:rFonts w:eastAsia="Times New Roman" w:cs="Times New Roman"/>
                <w:b/>
                <w:szCs w:val="24"/>
              </w:rPr>
            </w:pPr>
          </w:p>
          <w:p w14:paraId="119A965C" w14:textId="77777777" w:rsidR="008A791E" w:rsidRDefault="008A791E" w:rsidP="008A791E">
            <w:pPr>
              <w:rPr>
                <w:rFonts w:eastAsia="Times New Roman" w:cs="Times New Roman"/>
                <w:b/>
                <w:szCs w:val="24"/>
              </w:rPr>
            </w:pPr>
          </w:p>
          <w:p w14:paraId="72871100"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4 </w:t>
            </w:r>
          </w:p>
          <w:p w14:paraId="42A41513" w14:textId="77777777" w:rsidR="008A791E" w:rsidRDefault="008A791E" w:rsidP="008A791E">
            <w:pPr>
              <w:jc w:val="center"/>
              <w:rPr>
                <w:rFonts w:eastAsia="Times New Roman" w:cs="Times New Roman"/>
                <w:szCs w:val="24"/>
              </w:rPr>
            </w:pPr>
            <w:r>
              <w:rPr>
                <w:rFonts w:eastAsia="Times New Roman" w:cs="Times New Roman"/>
                <w:szCs w:val="24"/>
              </w:rPr>
              <w:t>23/11/2019</w:t>
            </w:r>
          </w:p>
          <w:p w14:paraId="2BC95F48" w14:textId="77777777" w:rsidR="008A791E" w:rsidRDefault="008A791E" w:rsidP="008A791E">
            <w:pPr>
              <w:jc w:val="center"/>
              <w:rPr>
                <w:rFonts w:eastAsia="Times New Roman" w:cs="Times New Roman"/>
                <w:b/>
                <w:szCs w:val="24"/>
              </w:rPr>
            </w:pPr>
            <w:r>
              <w:rPr>
                <w:rFonts w:eastAsia="Times New Roman" w:cs="Times New Roman"/>
                <w:b/>
                <w:szCs w:val="24"/>
              </w:rPr>
              <w:t>Actividad 3.2: 3</w:t>
            </w:r>
          </w:p>
          <w:p w14:paraId="67591DC7" w14:textId="77777777" w:rsidR="008A791E" w:rsidRDefault="008A791E" w:rsidP="008A791E">
            <w:pPr>
              <w:jc w:val="center"/>
              <w:rPr>
                <w:rFonts w:eastAsia="Times New Roman" w:cs="Times New Roman"/>
                <w:b/>
                <w:szCs w:val="24"/>
              </w:rPr>
            </w:pPr>
            <w:r>
              <w:rPr>
                <w:rFonts w:eastAsia="Times New Roman" w:cs="Times New Roman"/>
                <w:szCs w:val="24"/>
              </w:rPr>
              <w:t>26/11/2019</w:t>
            </w:r>
          </w:p>
          <w:p w14:paraId="60D84637" w14:textId="77777777" w:rsidR="008A791E" w:rsidRDefault="008A791E" w:rsidP="008A791E">
            <w:pPr>
              <w:jc w:val="center"/>
              <w:rPr>
                <w:rFonts w:eastAsia="Times New Roman" w:cs="Times New Roman"/>
                <w:b/>
                <w:szCs w:val="24"/>
              </w:rPr>
            </w:pPr>
            <w:r>
              <w:rPr>
                <w:rFonts w:eastAsia="Times New Roman" w:cs="Times New Roman"/>
                <w:b/>
                <w:szCs w:val="24"/>
              </w:rPr>
              <w:t>Actividad 3.3: 3</w:t>
            </w:r>
          </w:p>
          <w:p w14:paraId="640A8D89" w14:textId="77777777" w:rsidR="008A791E" w:rsidRDefault="008A791E" w:rsidP="008A791E">
            <w:pPr>
              <w:jc w:val="center"/>
              <w:rPr>
                <w:rFonts w:eastAsia="Times New Roman" w:cs="Times New Roman"/>
                <w:b/>
                <w:szCs w:val="24"/>
              </w:rPr>
            </w:pPr>
            <w:r>
              <w:rPr>
                <w:rFonts w:eastAsia="Times New Roman" w:cs="Times New Roman"/>
                <w:szCs w:val="24"/>
              </w:rPr>
              <w:lastRenderedPageBreak/>
              <w:t>29/11/2019</w:t>
            </w:r>
          </w:p>
          <w:p w14:paraId="03E4ADA5" w14:textId="77777777" w:rsidR="008A791E" w:rsidRDefault="008A791E" w:rsidP="008A791E">
            <w:pPr>
              <w:jc w:val="center"/>
              <w:rPr>
                <w:rFonts w:eastAsia="Times New Roman" w:cs="Times New Roman"/>
                <w:b/>
                <w:szCs w:val="24"/>
              </w:rPr>
            </w:pPr>
            <w:r>
              <w:rPr>
                <w:rFonts w:eastAsia="Times New Roman" w:cs="Times New Roman"/>
                <w:b/>
                <w:szCs w:val="24"/>
              </w:rPr>
              <w:t>Actividad 3.4: 3</w:t>
            </w:r>
          </w:p>
          <w:p w14:paraId="76E6437E" w14:textId="77777777" w:rsidR="008A791E" w:rsidRDefault="008A791E" w:rsidP="008A791E">
            <w:pPr>
              <w:jc w:val="center"/>
              <w:rPr>
                <w:rFonts w:eastAsia="Times New Roman" w:cs="Times New Roman"/>
                <w:b/>
                <w:szCs w:val="24"/>
              </w:rPr>
            </w:pPr>
            <w:r>
              <w:rPr>
                <w:rFonts w:eastAsia="Times New Roman" w:cs="Times New Roman"/>
                <w:szCs w:val="24"/>
              </w:rPr>
              <w:t>02/12/2019</w:t>
            </w:r>
          </w:p>
        </w:tc>
      </w:tr>
    </w:tbl>
    <w:p w14:paraId="06B9B43A" w14:textId="77777777" w:rsidR="008A791E" w:rsidRDefault="008A791E" w:rsidP="008A791E">
      <w:pPr>
        <w:rPr>
          <w:rFonts w:eastAsia="Times New Roman" w:cs="Times New Roman"/>
          <w:b/>
          <w:szCs w:val="24"/>
        </w:rPr>
      </w:pPr>
    </w:p>
    <w:p w14:paraId="4F51536C" w14:textId="13233474" w:rsidR="008A791E" w:rsidRDefault="008A791E" w:rsidP="00706570">
      <w:pPr>
        <w:rPr>
          <w:rFonts w:eastAsia="Times New Roman" w:cs="Times New Roman"/>
          <w:b/>
          <w:szCs w:val="24"/>
        </w:rPr>
      </w:pPr>
      <w:r>
        <w:rPr>
          <w:rFonts w:eastAsia="Times New Roman" w:cs="Times New Roman"/>
          <w:b/>
          <w:szCs w:val="24"/>
        </w:rPr>
        <w:t>Entregas proporcionadas por el equipo de desarrollo, para uso general en el proyecto</w:t>
      </w:r>
    </w:p>
    <w:tbl>
      <w:tblPr>
        <w:tblW w:w="79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30"/>
        <w:gridCol w:w="2265"/>
        <w:gridCol w:w="2610"/>
      </w:tblGrid>
      <w:tr w:rsidR="008A791E" w14:paraId="7DCE56A9"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7DFA42CD"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bottom w:val="single" w:sz="8" w:space="0" w:color="000000"/>
              <w:right w:val="single" w:sz="8" w:space="0" w:color="000000"/>
            </w:tcBorders>
            <w:tcMar>
              <w:top w:w="100" w:type="dxa"/>
              <w:left w:w="100" w:type="dxa"/>
              <w:bottom w:w="100" w:type="dxa"/>
              <w:right w:w="100" w:type="dxa"/>
            </w:tcMar>
          </w:tcPr>
          <w:p w14:paraId="04E1BA3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bottom w:val="single" w:sz="8" w:space="0" w:color="000000"/>
              <w:right w:val="single" w:sz="8" w:space="0" w:color="000000"/>
            </w:tcBorders>
            <w:tcMar>
              <w:top w:w="100" w:type="dxa"/>
              <w:left w:w="100" w:type="dxa"/>
              <w:bottom w:w="100" w:type="dxa"/>
              <w:right w:w="100" w:type="dxa"/>
            </w:tcMar>
          </w:tcPr>
          <w:p w14:paraId="62B2BB7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34642494" w14:textId="77777777" w:rsidTr="008A791E">
        <w:trPr>
          <w:trHeight w:val="480"/>
        </w:trPr>
        <w:tc>
          <w:tcPr>
            <w:tcW w:w="3030" w:type="dxa"/>
            <w:tcBorders>
              <w:bottom w:val="single" w:sz="8" w:space="0" w:color="000000"/>
              <w:right w:val="single" w:sz="8" w:space="0" w:color="000000"/>
            </w:tcBorders>
            <w:tcMar>
              <w:top w:w="100" w:type="dxa"/>
              <w:left w:w="100" w:type="dxa"/>
              <w:bottom w:w="100" w:type="dxa"/>
              <w:right w:w="100" w:type="dxa"/>
            </w:tcMar>
          </w:tcPr>
          <w:p w14:paraId="6FDF8575" w14:textId="77777777" w:rsidR="008A791E" w:rsidRDefault="008A791E" w:rsidP="008A791E">
            <w:pPr>
              <w:rPr>
                <w:rFonts w:eastAsia="Times New Roman" w:cs="Times New Roman"/>
                <w:szCs w:val="24"/>
              </w:rPr>
            </w:pPr>
            <w:r>
              <w:rPr>
                <w:rFonts w:eastAsia="Times New Roman" w:cs="Times New Roman"/>
                <w:szCs w:val="24"/>
              </w:rPr>
              <w:t>Modelo entidad - relación.</w:t>
            </w:r>
          </w:p>
        </w:tc>
        <w:tc>
          <w:tcPr>
            <w:tcW w:w="2265" w:type="dxa"/>
            <w:tcBorders>
              <w:bottom w:val="single" w:sz="8" w:space="0" w:color="000000"/>
              <w:right w:val="single" w:sz="8" w:space="0" w:color="000000"/>
            </w:tcBorders>
            <w:tcMar>
              <w:top w:w="100" w:type="dxa"/>
              <w:left w:w="100" w:type="dxa"/>
              <w:bottom w:w="100" w:type="dxa"/>
              <w:right w:w="100" w:type="dxa"/>
            </w:tcMar>
          </w:tcPr>
          <w:p w14:paraId="6D0FC147"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c>
          <w:tcPr>
            <w:tcW w:w="2610" w:type="dxa"/>
            <w:tcBorders>
              <w:bottom w:val="single" w:sz="8" w:space="0" w:color="000000"/>
              <w:right w:val="single" w:sz="8" w:space="0" w:color="000000"/>
            </w:tcBorders>
            <w:tcMar>
              <w:top w:w="100" w:type="dxa"/>
              <w:left w:w="100" w:type="dxa"/>
              <w:bottom w:w="100" w:type="dxa"/>
              <w:right w:w="100" w:type="dxa"/>
            </w:tcMar>
          </w:tcPr>
          <w:p w14:paraId="1076B0AA" w14:textId="77777777" w:rsidR="008A791E" w:rsidRDefault="008A791E" w:rsidP="008A791E">
            <w:pPr>
              <w:jc w:val="center"/>
              <w:rPr>
                <w:rFonts w:eastAsia="Times New Roman" w:cs="Times New Roman"/>
                <w:szCs w:val="24"/>
              </w:rPr>
            </w:pPr>
            <w:r>
              <w:rPr>
                <w:rFonts w:eastAsia="Times New Roman" w:cs="Times New Roman"/>
                <w:b/>
                <w:szCs w:val="24"/>
              </w:rPr>
              <w:t xml:space="preserve"> </w:t>
            </w:r>
          </w:p>
        </w:tc>
      </w:tr>
    </w:tbl>
    <w:p w14:paraId="00DC0BCD" w14:textId="77777777" w:rsidR="008A791E" w:rsidRDefault="008A791E" w:rsidP="008A791E">
      <w:pPr>
        <w:rPr>
          <w:rFonts w:eastAsia="Times New Roman" w:cs="Times New Roman"/>
          <w:b/>
          <w:szCs w:val="24"/>
        </w:rPr>
      </w:pPr>
    </w:p>
    <w:p w14:paraId="3729EE92" w14:textId="47D91081" w:rsidR="008A791E" w:rsidRPr="00706570" w:rsidRDefault="0060439E" w:rsidP="005774C0">
      <w:pPr>
        <w:rPr>
          <w:rFonts w:eastAsia="Times New Roman" w:cs="Times New Roman"/>
          <w:b/>
          <w:szCs w:val="24"/>
          <w:u w:val="single"/>
        </w:rPr>
      </w:pPr>
      <w:r>
        <w:rPr>
          <w:rFonts w:eastAsia="Times New Roman" w:cs="Times New Roman"/>
          <w:b/>
          <w:szCs w:val="24"/>
          <w:u w:val="single"/>
        </w:rPr>
        <w:t>Equipo</w:t>
      </w:r>
      <w:r w:rsidR="008A791E">
        <w:rPr>
          <w:rFonts w:eastAsia="Times New Roman" w:cs="Times New Roman"/>
          <w:b/>
          <w:szCs w:val="24"/>
          <w:u w:val="single"/>
        </w:rPr>
        <w:t xml:space="preserve"> de calidad</w:t>
      </w:r>
      <w:r w:rsidR="005774C0">
        <w:rPr>
          <w:rFonts w:eastAsia="Times New Roman" w:cs="Times New Roman"/>
          <w:b/>
          <w:szCs w:val="24"/>
          <w:u w:val="single"/>
        </w:rPr>
        <w:t xml:space="preserve"> (Requerimientos de comunicación y transferencia de información 1 y 2)</w:t>
      </w:r>
    </w:p>
    <w:p w14:paraId="5EB22064" w14:textId="77777777" w:rsidR="008A791E" w:rsidRDefault="008A791E" w:rsidP="008A791E">
      <w:pPr>
        <w:rPr>
          <w:rFonts w:eastAsia="Times New Roman" w:cs="Times New Roman"/>
          <w:b/>
          <w:szCs w:val="24"/>
        </w:rPr>
      </w:pPr>
      <w:r>
        <w:rPr>
          <w:rFonts w:eastAsia="Times New Roman" w:cs="Times New Roman"/>
          <w:b/>
          <w:szCs w:val="24"/>
        </w:rPr>
        <w:t>Casos de uso #03 y #07</w:t>
      </w:r>
    </w:p>
    <w:p w14:paraId="729195DC" w14:textId="77777777" w:rsidR="008A791E" w:rsidRDefault="008A791E" w:rsidP="008A791E">
      <w:pPr>
        <w:rPr>
          <w:rFonts w:eastAsia="Times New Roman" w:cs="Times New Roman"/>
          <w:b/>
          <w:szCs w:val="24"/>
        </w:rPr>
      </w:pPr>
      <w:r>
        <w:rPr>
          <w:rFonts w:eastAsia="Times New Roman" w:cs="Times New Roman"/>
          <w:b/>
          <w:szCs w:val="24"/>
        </w:rPr>
        <w:t>Nombre CU03: Crear región (tabla parámetro)</w:t>
      </w:r>
    </w:p>
    <w:p w14:paraId="65B60B76" w14:textId="489FFF3C" w:rsidR="008A791E" w:rsidRDefault="008A791E" w:rsidP="00706570">
      <w:pPr>
        <w:rPr>
          <w:rFonts w:eastAsia="Times New Roman" w:cs="Times New Roman"/>
          <w:b/>
          <w:szCs w:val="24"/>
        </w:rPr>
      </w:pPr>
      <w:r>
        <w:rPr>
          <w:rFonts w:eastAsia="Times New Roman" w:cs="Times New Roman"/>
          <w:b/>
          <w:szCs w:val="24"/>
        </w:rPr>
        <w:t>Nombre CU07: Crear ciudad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B28E10D"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E28815"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48B5BC7"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14CCC71"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A4BDB4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40D2694"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A4EA5E3" w14:textId="77777777" w:rsidR="008A791E" w:rsidRDefault="008A791E" w:rsidP="008A791E">
            <w:pPr>
              <w:jc w:val="center"/>
              <w:rPr>
                <w:rFonts w:eastAsia="Times New Roman" w:cs="Times New Roman"/>
                <w:szCs w:val="24"/>
              </w:rPr>
            </w:pPr>
          </w:p>
          <w:p w14:paraId="563EBA2C" w14:textId="77777777" w:rsidR="008A791E" w:rsidRDefault="008A791E" w:rsidP="008A791E">
            <w:pPr>
              <w:jc w:val="center"/>
              <w:rPr>
                <w:rFonts w:eastAsia="Times New Roman" w:cs="Times New Roman"/>
                <w:szCs w:val="24"/>
              </w:rPr>
            </w:pPr>
          </w:p>
          <w:p w14:paraId="3F79197A" w14:textId="77777777" w:rsidR="008A791E" w:rsidRDefault="008A791E" w:rsidP="008A791E">
            <w:pPr>
              <w:jc w:val="center"/>
              <w:rPr>
                <w:rFonts w:eastAsia="Times New Roman" w:cs="Times New Roman"/>
                <w:szCs w:val="24"/>
              </w:rPr>
            </w:pPr>
          </w:p>
          <w:p w14:paraId="23D341F3" w14:textId="77777777" w:rsidR="008A791E" w:rsidRDefault="008A791E" w:rsidP="008A791E">
            <w:pPr>
              <w:jc w:val="center"/>
              <w:rPr>
                <w:rFonts w:eastAsia="Times New Roman" w:cs="Times New Roman"/>
                <w:szCs w:val="24"/>
              </w:rPr>
            </w:pPr>
          </w:p>
          <w:p w14:paraId="7A95DEF1" w14:textId="77777777" w:rsidR="008A791E" w:rsidRDefault="008A791E" w:rsidP="008A791E">
            <w:pPr>
              <w:jc w:val="center"/>
              <w:rPr>
                <w:rFonts w:eastAsia="Times New Roman" w:cs="Times New Roman"/>
                <w:szCs w:val="24"/>
              </w:rPr>
            </w:pPr>
          </w:p>
          <w:p w14:paraId="6296B152" w14:textId="77777777" w:rsidR="008A791E" w:rsidRDefault="008A791E" w:rsidP="008A791E">
            <w:pPr>
              <w:jc w:val="center"/>
              <w:rPr>
                <w:rFonts w:eastAsia="Times New Roman" w:cs="Times New Roman"/>
                <w:szCs w:val="24"/>
              </w:rPr>
            </w:pPr>
          </w:p>
          <w:p w14:paraId="4A1D74AD" w14:textId="77777777" w:rsidR="008A791E" w:rsidRDefault="008A791E" w:rsidP="008A791E">
            <w:pPr>
              <w:jc w:val="center"/>
              <w:rPr>
                <w:rFonts w:eastAsia="Times New Roman" w:cs="Times New Roman"/>
                <w:szCs w:val="24"/>
              </w:rPr>
            </w:pPr>
            <w:r>
              <w:rPr>
                <w:rFonts w:eastAsia="Times New Roman" w:cs="Times New Roman"/>
                <w:szCs w:val="24"/>
              </w:rPr>
              <w:lastRenderedPageBreak/>
              <w:t>1</w:t>
            </w:r>
          </w:p>
        </w:tc>
        <w:tc>
          <w:tcPr>
            <w:tcW w:w="3030" w:type="dxa"/>
            <w:tcBorders>
              <w:bottom w:val="single" w:sz="8" w:space="0" w:color="000000"/>
              <w:right w:val="single" w:sz="8" w:space="0" w:color="000000"/>
            </w:tcBorders>
            <w:tcMar>
              <w:top w:w="100" w:type="dxa"/>
              <w:left w:w="100" w:type="dxa"/>
              <w:bottom w:w="100" w:type="dxa"/>
              <w:right w:w="100" w:type="dxa"/>
            </w:tcMar>
          </w:tcPr>
          <w:p w14:paraId="6711DB2D" w14:textId="77777777" w:rsidR="008A791E" w:rsidRDefault="008A791E" w:rsidP="008A791E">
            <w:pPr>
              <w:rPr>
                <w:rFonts w:eastAsia="Times New Roman" w:cs="Times New Roman"/>
                <w:b/>
                <w:szCs w:val="24"/>
              </w:rPr>
            </w:pPr>
            <w:r>
              <w:rPr>
                <w:rFonts w:eastAsia="Times New Roman" w:cs="Times New Roman"/>
                <w:b/>
                <w:szCs w:val="24"/>
              </w:rPr>
              <w:lastRenderedPageBreak/>
              <w:t>Fase 1: Planeación</w:t>
            </w:r>
          </w:p>
          <w:p w14:paraId="33122E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5B8A21B1" w14:textId="77777777" w:rsidR="008A791E" w:rsidRDefault="008A791E" w:rsidP="008A791E">
            <w:pPr>
              <w:rPr>
                <w:rFonts w:eastAsia="Times New Roman" w:cs="Times New Roman"/>
                <w:szCs w:val="24"/>
              </w:rPr>
            </w:pPr>
            <w:r>
              <w:rPr>
                <w:rFonts w:eastAsia="Times New Roman" w:cs="Times New Roman"/>
                <w:b/>
                <w:szCs w:val="24"/>
              </w:rPr>
              <w:t>Actividades:</w:t>
            </w:r>
          </w:p>
          <w:p w14:paraId="5D3B771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lastRenderedPageBreak/>
              <w:t>Diagrama de caso de uso.</w:t>
            </w:r>
          </w:p>
          <w:p w14:paraId="4D539301"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 xml:space="preserve">Validación de diagrama de casos de uso. </w:t>
            </w:r>
          </w:p>
          <w:p w14:paraId="1A3B6050" w14:textId="77777777" w:rsidR="008A791E" w:rsidRDefault="008A791E" w:rsidP="005C4E38">
            <w:pPr>
              <w:numPr>
                <w:ilvl w:val="0"/>
                <w:numId w:val="68"/>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2EA9375" w14:textId="77777777" w:rsidR="008A791E" w:rsidRDefault="008A791E" w:rsidP="008A791E">
            <w:pPr>
              <w:rPr>
                <w:rFonts w:eastAsia="Times New Roman" w:cs="Times New Roman"/>
                <w:b/>
                <w:szCs w:val="24"/>
              </w:rPr>
            </w:pPr>
            <w:r>
              <w:rPr>
                <w:rFonts w:eastAsia="Times New Roman" w:cs="Times New Roman"/>
                <w:b/>
                <w:szCs w:val="24"/>
              </w:rPr>
              <w:lastRenderedPageBreak/>
              <w:t xml:space="preserve">       Actividad 1.1</w:t>
            </w:r>
          </w:p>
          <w:p w14:paraId="2C27EAC3" w14:textId="77777777" w:rsidR="008A791E" w:rsidRDefault="008A791E" w:rsidP="008A791E">
            <w:pPr>
              <w:jc w:val="center"/>
              <w:rPr>
                <w:rFonts w:eastAsia="Times New Roman" w:cs="Times New Roman"/>
                <w:b/>
                <w:szCs w:val="24"/>
              </w:rPr>
            </w:pPr>
            <w:r>
              <w:rPr>
                <w:rFonts w:eastAsia="Times New Roman" w:cs="Times New Roman"/>
                <w:szCs w:val="24"/>
              </w:rPr>
              <w:t>18/06/2019</w:t>
            </w:r>
          </w:p>
          <w:p w14:paraId="12660D0A"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700EF612" w14:textId="77777777" w:rsidR="008A791E" w:rsidRDefault="008A791E" w:rsidP="008A791E">
            <w:pPr>
              <w:jc w:val="center"/>
              <w:rPr>
                <w:rFonts w:eastAsia="Times New Roman" w:cs="Times New Roman"/>
                <w:b/>
                <w:szCs w:val="24"/>
              </w:rPr>
            </w:pPr>
            <w:r>
              <w:rPr>
                <w:rFonts w:eastAsia="Times New Roman" w:cs="Times New Roman"/>
                <w:szCs w:val="24"/>
              </w:rPr>
              <w:t>20/06/2019</w:t>
            </w:r>
          </w:p>
          <w:p w14:paraId="09030EA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55559E64" w14:textId="77777777" w:rsidR="008A791E" w:rsidRDefault="008A791E" w:rsidP="008A791E">
            <w:pPr>
              <w:jc w:val="center"/>
              <w:rPr>
                <w:rFonts w:eastAsia="Times New Roman" w:cs="Times New Roman"/>
                <w:b/>
                <w:szCs w:val="24"/>
              </w:rPr>
            </w:pPr>
            <w:r>
              <w:rPr>
                <w:rFonts w:eastAsia="Times New Roman" w:cs="Times New Roman"/>
                <w:szCs w:val="24"/>
              </w:rPr>
              <w:t>22/06/2019</w:t>
            </w:r>
          </w:p>
        </w:tc>
        <w:tc>
          <w:tcPr>
            <w:tcW w:w="2610" w:type="dxa"/>
            <w:tcBorders>
              <w:bottom w:val="single" w:sz="8" w:space="0" w:color="000000"/>
              <w:right w:val="single" w:sz="8" w:space="0" w:color="000000"/>
            </w:tcBorders>
            <w:tcMar>
              <w:top w:w="100" w:type="dxa"/>
              <w:left w:w="100" w:type="dxa"/>
              <w:bottom w:w="100" w:type="dxa"/>
              <w:right w:w="100" w:type="dxa"/>
            </w:tcMar>
          </w:tcPr>
          <w:p w14:paraId="50AA42FC" w14:textId="77777777" w:rsidR="008A791E" w:rsidRDefault="008A791E" w:rsidP="008A791E">
            <w:pPr>
              <w:rPr>
                <w:rFonts w:eastAsia="Times New Roman" w:cs="Times New Roman"/>
                <w:b/>
                <w:szCs w:val="24"/>
              </w:rPr>
            </w:pPr>
            <w:r>
              <w:rPr>
                <w:rFonts w:eastAsia="Times New Roman" w:cs="Times New Roman"/>
                <w:szCs w:val="24"/>
              </w:rPr>
              <w:t xml:space="preserve">         </w:t>
            </w:r>
            <w:r>
              <w:rPr>
                <w:rFonts w:eastAsia="Times New Roman" w:cs="Times New Roman"/>
                <w:b/>
                <w:szCs w:val="24"/>
              </w:rPr>
              <w:t>Actividad 1.1:2</w:t>
            </w:r>
          </w:p>
          <w:p w14:paraId="2ED8A387" w14:textId="77777777" w:rsidR="008A791E" w:rsidRDefault="008A791E" w:rsidP="008A791E">
            <w:pPr>
              <w:jc w:val="center"/>
              <w:rPr>
                <w:rFonts w:eastAsia="Times New Roman" w:cs="Times New Roman"/>
                <w:szCs w:val="24"/>
              </w:rPr>
            </w:pPr>
            <w:r>
              <w:rPr>
                <w:rFonts w:eastAsia="Times New Roman" w:cs="Times New Roman"/>
                <w:szCs w:val="24"/>
              </w:rPr>
              <w:t>20/06/2019</w:t>
            </w:r>
          </w:p>
          <w:p w14:paraId="48062DB0"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01382E5" w14:textId="77777777" w:rsidR="008A791E" w:rsidRDefault="008A791E" w:rsidP="008A791E">
            <w:pPr>
              <w:jc w:val="center"/>
              <w:rPr>
                <w:rFonts w:eastAsia="Times New Roman" w:cs="Times New Roman"/>
                <w:szCs w:val="24"/>
              </w:rPr>
            </w:pPr>
            <w:r>
              <w:rPr>
                <w:rFonts w:eastAsia="Times New Roman" w:cs="Times New Roman"/>
                <w:szCs w:val="24"/>
              </w:rPr>
              <w:t>22/06/2019</w:t>
            </w:r>
          </w:p>
          <w:p w14:paraId="77914961" w14:textId="77777777" w:rsidR="008A791E" w:rsidRDefault="008A791E" w:rsidP="008A791E">
            <w:pPr>
              <w:jc w:val="center"/>
              <w:rPr>
                <w:rFonts w:eastAsia="Times New Roman" w:cs="Times New Roman"/>
                <w:b/>
                <w:szCs w:val="24"/>
              </w:rPr>
            </w:pPr>
            <w:r>
              <w:rPr>
                <w:rFonts w:eastAsia="Times New Roman" w:cs="Times New Roman"/>
                <w:b/>
                <w:szCs w:val="24"/>
              </w:rPr>
              <w:t>Actividad 1.3:5</w:t>
            </w:r>
          </w:p>
          <w:p w14:paraId="1BB9054D" w14:textId="77777777" w:rsidR="008A791E" w:rsidRDefault="008A791E" w:rsidP="008A791E">
            <w:pPr>
              <w:jc w:val="center"/>
              <w:rPr>
                <w:rFonts w:eastAsia="Times New Roman" w:cs="Times New Roman"/>
                <w:szCs w:val="24"/>
              </w:rPr>
            </w:pPr>
            <w:r>
              <w:rPr>
                <w:rFonts w:eastAsia="Times New Roman" w:cs="Times New Roman"/>
                <w:szCs w:val="24"/>
              </w:rPr>
              <w:t>27/06/2019</w:t>
            </w:r>
          </w:p>
        </w:tc>
      </w:tr>
      <w:tr w:rsidR="008A791E" w14:paraId="51CFC37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78DB9CF" w14:textId="77777777" w:rsidR="008A791E" w:rsidRDefault="008A791E" w:rsidP="008A791E">
            <w:pPr>
              <w:jc w:val="center"/>
              <w:rPr>
                <w:rFonts w:eastAsia="Times New Roman" w:cs="Times New Roman"/>
                <w:szCs w:val="24"/>
              </w:rPr>
            </w:pPr>
          </w:p>
          <w:p w14:paraId="031DFCF7" w14:textId="77777777" w:rsidR="008A791E" w:rsidRDefault="008A791E" w:rsidP="008A791E">
            <w:pPr>
              <w:jc w:val="center"/>
              <w:rPr>
                <w:rFonts w:eastAsia="Times New Roman" w:cs="Times New Roman"/>
                <w:szCs w:val="24"/>
              </w:rPr>
            </w:pPr>
          </w:p>
          <w:p w14:paraId="307E3D23" w14:textId="77777777" w:rsidR="008A791E" w:rsidRDefault="008A791E" w:rsidP="008A791E">
            <w:pPr>
              <w:jc w:val="center"/>
              <w:rPr>
                <w:rFonts w:eastAsia="Times New Roman" w:cs="Times New Roman"/>
                <w:szCs w:val="24"/>
              </w:rPr>
            </w:pPr>
          </w:p>
          <w:p w14:paraId="75FC4467" w14:textId="77777777" w:rsidR="008A791E" w:rsidRDefault="008A791E" w:rsidP="008A791E">
            <w:pPr>
              <w:jc w:val="center"/>
              <w:rPr>
                <w:rFonts w:eastAsia="Times New Roman" w:cs="Times New Roman"/>
                <w:szCs w:val="24"/>
              </w:rPr>
            </w:pPr>
          </w:p>
          <w:p w14:paraId="69D90858" w14:textId="77777777" w:rsidR="008A791E" w:rsidRDefault="008A791E" w:rsidP="008A791E">
            <w:pPr>
              <w:jc w:val="center"/>
              <w:rPr>
                <w:rFonts w:eastAsia="Times New Roman" w:cs="Times New Roman"/>
                <w:szCs w:val="24"/>
              </w:rPr>
            </w:pPr>
          </w:p>
          <w:p w14:paraId="46220B95" w14:textId="77777777" w:rsidR="008A791E" w:rsidRDefault="008A791E" w:rsidP="008A791E">
            <w:pPr>
              <w:jc w:val="center"/>
              <w:rPr>
                <w:rFonts w:eastAsia="Times New Roman" w:cs="Times New Roman"/>
                <w:szCs w:val="24"/>
              </w:rPr>
            </w:pPr>
          </w:p>
          <w:p w14:paraId="23233763" w14:textId="77777777" w:rsidR="008A791E" w:rsidRDefault="008A791E" w:rsidP="008A791E">
            <w:pPr>
              <w:rPr>
                <w:rFonts w:eastAsia="Times New Roman" w:cs="Times New Roman"/>
                <w:szCs w:val="24"/>
              </w:rPr>
            </w:pPr>
          </w:p>
          <w:p w14:paraId="191085CB" w14:textId="77777777" w:rsidR="008A791E" w:rsidRDefault="008A791E" w:rsidP="008A791E">
            <w:pPr>
              <w:jc w:val="center"/>
              <w:rPr>
                <w:rFonts w:eastAsia="Times New Roman" w:cs="Times New Roman"/>
                <w:szCs w:val="24"/>
              </w:rPr>
            </w:pPr>
          </w:p>
          <w:p w14:paraId="29E97265"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7BD668A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6B78BD74"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2090ABF" w14:textId="77777777" w:rsidR="008A791E" w:rsidRDefault="008A791E" w:rsidP="008A791E">
            <w:pPr>
              <w:rPr>
                <w:rFonts w:eastAsia="Times New Roman" w:cs="Times New Roman"/>
                <w:szCs w:val="24"/>
              </w:rPr>
            </w:pPr>
            <w:r>
              <w:rPr>
                <w:rFonts w:eastAsia="Times New Roman" w:cs="Times New Roman"/>
                <w:b/>
                <w:szCs w:val="24"/>
              </w:rPr>
              <w:t>Actividades:</w:t>
            </w:r>
          </w:p>
          <w:p w14:paraId="7FEE01B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Modelado de dominio.</w:t>
            </w:r>
          </w:p>
          <w:p w14:paraId="68C5FDB6"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Plan de pruebas.</w:t>
            </w:r>
          </w:p>
          <w:p w14:paraId="0EA31CBE"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del diseño de pruebas.</w:t>
            </w:r>
          </w:p>
          <w:p w14:paraId="22924E89"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Especificación de casos de prueba.</w:t>
            </w:r>
          </w:p>
          <w:p w14:paraId="61DBA95F"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Procedimiento de pruebas.</w:t>
            </w:r>
          </w:p>
          <w:p w14:paraId="42FD85EA" w14:textId="77777777" w:rsidR="008A791E" w:rsidRDefault="008A791E" w:rsidP="005C4E38">
            <w:pPr>
              <w:numPr>
                <w:ilvl w:val="0"/>
                <w:numId w:val="127"/>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13074B23" w14:textId="77777777" w:rsidR="008A791E" w:rsidRDefault="008A791E" w:rsidP="008A791E">
            <w:pPr>
              <w:rPr>
                <w:rFonts w:eastAsia="Times New Roman" w:cs="Times New Roman"/>
                <w:b/>
                <w:szCs w:val="24"/>
              </w:rPr>
            </w:pPr>
          </w:p>
          <w:p w14:paraId="19DA2B20" w14:textId="77777777" w:rsidR="008A791E" w:rsidRDefault="008A791E" w:rsidP="008A791E">
            <w:pPr>
              <w:rPr>
                <w:rFonts w:eastAsia="Times New Roman" w:cs="Times New Roman"/>
                <w:b/>
                <w:szCs w:val="24"/>
              </w:rPr>
            </w:pPr>
          </w:p>
          <w:p w14:paraId="61B520F2" w14:textId="77777777" w:rsidR="008A791E" w:rsidRDefault="008A791E" w:rsidP="008A791E">
            <w:pPr>
              <w:rPr>
                <w:rFonts w:eastAsia="Times New Roman" w:cs="Times New Roman"/>
                <w:b/>
                <w:szCs w:val="24"/>
              </w:rPr>
            </w:pPr>
          </w:p>
          <w:p w14:paraId="7CBDD833"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1A1C1923" w14:textId="77777777" w:rsidR="008A791E" w:rsidRDefault="008A791E" w:rsidP="008A791E">
            <w:pPr>
              <w:jc w:val="center"/>
              <w:rPr>
                <w:rFonts w:eastAsia="Times New Roman" w:cs="Times New Roman"/>
                <w:b/>
                <w:szCs w:val="24"/>
              </w:rPr>
            </w:pPr>
            <w:r>
              <w:rPr>
                <w:rFonts w:eastAsia="Times New Roman" w:cs="Times New Roman"/>
                <w:szCs w:val="24"/>
              </w:rPr>
              <w:t>27/06/2019</w:t>
            </w:r>
          </w:p>
          <w:p w14:paraId="42FD09E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0712FD2"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1144436A"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02DAEEDD" w14:textId="77777777" w:rsidR="008A791E" w:rsidRDefault="008A791E" w:rsidP="008A791E">
            <w:pPr>
              <w:jc w:val="center"/>
              <w:rPr>
                <w:rFonts w:eastAsia="Times New Roman" w:cs="Times New Roman"/>
                <w:b/>
                <w:szCs w:val="24"/>
              </w:rPr>
            </w:pPr>
            <w:r>
              <w:rPr>
                <w:rFonts w:eastAsia="Times New Roman" w:cs="Times New Roman"/>
                <w:szCs w:val="24"/>
              </w:rPr>
              <w:t>03/07/2019</w:t>
            </w:r>
          </w:p>
          <w:p w14:paraId="240A397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06/07/2019</w:t>
            </w:r>
          </w:p>
          <w:p w14:paraId="374C3E27"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2F926D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2B52C40B"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2137A29B" w14:textId="77777777" w:rsidR="008A791E" w:rsidRDefault="008A791E" w:rsidP="008A791E">
            <w:pPr>
              <w:jc w:val="center"/>
              <w:rPr>
                <w:rFonts w:eastAsia="Times New Roman" w:cs="Times New Roman"/>
                <w:b/>
                <w:szCs w:val="24"/>
              </w:rPr>
            </w:pPr>
            <w:r>
              <w:rPr>
                <w:rFonts w:eastAsia="Times New Roman" w:cs="Times New Roman"/>
                <w:szCs w:val="24"/>
              </w:rPr>
              <w:t>12/07/2019</w:t>
            </w:r>
          </w:p>
        </w:tc>
        <w:tc>
          <w:tcPr>
            <w:tcW w:w="2610" w:type="dxa"/>
            <w:tcBorders>
              <w:bottom w:val="single" w:sz="8" w:space="0" w:color="000000"/>
              <w:right w:val="single" w:sz="8" w:space="0" w:color="000000"/>
            </w:tcBorders>
            <w:tcMar>
              <w:top w:w="100" w:type="dxa"/>
              <w:left w:w="100" w:type="dxa"/>
              <w:bottom w:w="100" w:type="dxa"/>
              <w:right w:w="100" w:type="dxa"/>
            </w:tcMar>
          </w:tcPr>
          <w:p w14:paraId="6E65DF29" w14:textId="77777777" w:rsidR="008A791E" w:rsidRDefault="008A791E" w:rsidP="008A791E">
            <w:pPr>
              <w:jc w:val="center"/>
              <w:rPr>
                <w:rFonts w:eastAsia="Times New Roman" w:cs="Times New Roman"/>
                <w:szCs w:val="24"/>
              </w:rPr>
            </w:pPr>
          </w:p>
          <w:p w14:paraId="552F1357" w14:textId="77777777" w:rsidR="008A791E" w:rsidRDefault="008A791E" w:rsidP="008A791E">
            <w:pPr>
              <w:jc w:val="center"/>
              <w:rPr>
                <w:rFonts w:eastAsia="Times New Roman" w:cs="Times New Roman"/>
                <w:szCs w:val="24"/>
              </w:rPr>
            </w:pPr>
          </w:p>
          <w:p w14:paraId="0A05DCBB" w14:textId="77777777" w:rsidR="008A791E" w:rsidRDefault="008A791E" w:rsidP="008A791E">
            <w:pPr>
              <w:jc w:val="center"/>
              <w:rPr>
                <w:rFonts w:eastAsia="Times New Roman" w:cs="Times New Roman"/>
                <w:szCs w:val="24"/>
              </w:rPr>
            </w:pPr>
          </w:p>
          <w:p w14:paraId="1DF1A988" w14:textId="77777777" w:rsidR="008A791E" w:rsidRDefault="008A791E" w:rsidP="008A791E">
            <w:pPr>
              <w:jc w:val="center"/>
              <w:rPr>
                <w:rFonts w:eastAsia="Times New Roman" w:cs="Times New Roman"/>
                <w:szCs w:val="24"/>
              </w:rPr>
            </w:pPr>
            <w:r>
              <w:rPr>
                <w:rFonts w:eastAsia="Times New Roman" w:cs="Times New Roman"/>
                <w:b/>
                <w:szCs w:val="24"/>
              </w:rPr>
              <w:t>Actividad 2.1:4</w:t>
            </w:r>
          </w:p>
          <w:p w14:paraId="5B0197B4" w14:textId="77777777" w:rsidR="008A791E" w:rsidRDefault="008A791E" w:rsidP="008A791E">
            <w:pPr>
              <w:jc w:val="center"/>
              <w:rPr>
                <w:rFonts w:eastAsia="Times New Roman" w:cs="Times New Roman"/>
                <w:szCs w:val="24"/>
              </w:rPr>
            </w:pPr>
            <w:r>
              <w:rPr>
                <w:rFonts w:eastAsia="Times New Roman" w:cs="Times New Roman"/>
                <w:szCs w:val="24"/>
              </w:rPr>
              <w:t>01/07/2019</w:t>
            </w:r>
          </w:p>
          <w:p w14:paraId="6725B14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2.2:3 </w:t>
            </w:r>
            <w:r>
              <w:rPr>
                <w:rFonts w:eastAsia="Times New Roman" w:cs="Times New Roman"/>
                <w:szCs w:val="24"/>
              </w:rPr>
              <w:t>03/07/2019</w:t>
            </w:r>
          </w:p>
          <w:p w14:paraId="2C0FB9CE" w14:textId="77777777" w:rsidR="008A791E" w:rsidRDefault="008A791E" w:rsidP="008A791E">
            <w:pPr>
              <w:jc w:val="center"/>
              <w:rPr>
                <w:rFonts w:eastAsia="Times New Roman" w:cs="Times New Roman"/>
                <w:b/>
                <w:szCs w:val="24"/>
              </w:rPr>
            </w:pPr>
            <w:r>
              <w:rPr>
                <w:rFonts w:eastAsia="Times New Roman" w:cs="Times New Roman"/>
                <w:b/>
                <w:szCs w:val="24"/>
              </w:rPr>
              <w:t>Actividad 2.3:3</w:t>
            </w:r>
          </w:p>
          <w:p w14:paraId="7257DDB6" w14:textId="77777777" w:rsidR="008A791E" w:rsidRDefault="008A791E" w:rsidP="008A791E">
            <w:pPr>
              <w:jc w:val="center"/>
              <w:rPr>
                <w:rFonts w:eastAsia="Times New Roman" w:cs="Times New Roman"/>
                <w:szCs w:val="24"/>
              </w:rPr>
            </w:pPr>
            <w:r>
              <w:rPr>
                <w:rFonts w:eastAsia="Times New Roman" w:cs="Times New Roman"/>
                <w:szCs w:val="24"/>
              </w:rPr>
              <w:t>06/07/2019</w:t>
            </w:r>
          </w:p>
          <w:p w14:paraId="2FE19311" w14:textId="77777777" w:rsidR="008A791E" w:rsidRDefault="008A791E" w:rsidP="008A791E">
            <w:pPr>
              <w:jc w:val="center"/>
              <w:rPr>
                <w:rFonts w:eastAsia="Times New Roman" w:cs="Times New Roman"/>
                <w:b/>
                <w:szCs w:val="24"/>
              </w:rPr>
            </w:pPr>
            <w:r>
              <w:rPr>
                <w:rFonts w:eastAsia="Times New Roman" w:cs="Times New Roman"/>
                <w:b/>
                <w:szCs w:val="24"/>
              </w:rPr>
              <w:t>Actividad 2.4:3</w:t>
            </w:r>
          </w:p>
          <w:p w14:paraId="7BD3C811" w14:textId="77777777" w:rsidR="008A791E" w:rsidRDefault="008A791E" w:rsidP="008A791E">
            <w:pPr>
              <w:jc w:val="center"/>
              <w:rPr>
                <w:rFonts w:eastAsia="Times New Roman" w:cs="Times New Roman"/>
                <w:b/>
                <w:szCs w:val="24"/>
              </w:rPr>
            </w:pPr>
            <w:r>
              <w:rPr>
                <w:rFonts w:eastAsia="Times New Roman" w:cs="Times New Roman"/>
                <w:szCs w:val="24"/>
              </w:rPr>
              <w:t>09/07/2019</w:t>
            </w:r>
          </w:p>
          <w:p w14:paraId="06AF2CAA" w14:textId="77777777" w:rsidR="008A791E" w:rsidRDefault="008A791E" w:rsidP="008A791E">
            <w:pPr>
              <w:jc w:val="center"/>
              <w:rPr>
                <w:rFonts w:eastAsia="Times New Roman" w:cs="Times New Roman"/>
                <w:b/>
                <w:szCs w:val="24"/>
              </w:rPr>
            </w:pPr>
            <w:r>
              <w:rPr>
                <w:rFonts w:eastAsia="Times New Roman" w:cs="Times New Roman"/>
                <w:b/>
                <w:szCs w:val="24"/>
              </w:rPr>
              <w:t>Actividad 2.5:3</w:t>
            </w:r>
          </w:p>
          <w:p w14:paraId="09512C3C" w14:textId="77777777" w:rsidR="008A791E" w:rsidRDefault="008A791E" w:rsidP="008A791E">
            <w:pPr>
              <w:jc w:val="center"/>
              <w:rPr>
                <w:rFonts w:eastAsia="Times New Roman" w:cs="Times New Roman"/>
                <w:b/>
                <w:szCs w:val="24"/>
              </w:rPr>
            </w:pPr>
            <w:r>
              <w:rPr>
                <w:rFonts w:eastAsia="Times New Roman" w:cs="Times New Roman"/>
                <w:szCs w:val="24"/>
              </w:rPr>
              <w:t>12/07/2019</w:t>
            </w:r>
          </w:p>
          <w:p w14:paraId="0A1AAF4D" w14:textId="77777777" w:rsidR="008A791E" w:rsidRDefault="008A791E" w:rsidP="008A791E">
            <w:pPr>
              <w:jc w:val="center"/>
              <w:rPr>
                <w:rFonts w:eastAsia="Times New Roman" w:cs="Times New Roman"/>
                <w:b/>
                <w:szCs w:val="24"/>
              </w:rPr>
            </w:pPr>
            <w:r>
              <w:rPr>
                <w:rFonts w:eastAsia="Times New Roman" w:cs="Times New Roman"/>
                <w:b/>
                <w:szCs w:val="24"/>
              </w:rPr>
              <w:t>Actividad 2.6:3</w:t>
            </w:r>
          </w:p>
          <w:p w14:paraId="3CC3C49C" w14:textId="77777777" w:rsidR="008A791E" w:rsidRDefault="008A791E" w:rsidP="008A791E">
            <w:pPr>
              <w:jc w:val="center"/>
              <w:rPr>
                <w:rFonts w:eastAsia="Times New Roman" w:cs="Times New Roman"/>
                <w:b/>
                <w:szCs w:val="24"/>
              </w:rPr>
            </w:pPr>
            <w:r>
              <w:rPr>
                <w:rFonts w:eastAsia="Times New Roman" w:cs="Times New Roman"/>
                <w:szCs w:val="24"/>
              </w:rPr>
              <w:t>15/07/2019</w:t>
            </w:r>
            <w:r>
              <w:rPr>
                <w:rFonts w:eastAsia="Times New Roman" w:cs="Times New Roman"/>
                <w:b/>
                <w:szCs w:val="24"/>
              </w:rPr>
              <w:t xml:space="preserve"> </w:t>
            </w:r>
          </w:p>
          <w:p w14:paraId="3D5A71E2" w14:textId="77777777" w:rsidR="008A791E" w:rsidRDefault="008A791E" w:rsidP="008A791E">
            <w:pPr>
              <w:rPr>
                <w:rFonts w:eastAsia="Times New Roman" w:cs="Times New Roman"/>
                <w:b/>
                <w:szCs w:val="24"/>
              </w:rPr>
            </w:pPr>
          </w:p>
        </w:tc>
      </w:tr>
      <w:tr w:rsidR="008A791E" w14:paraId="73B3E989"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A89A5D0" w14:textId="77777777" w:rsidR="008A791E" w:rsidRDefault="008A791E" w:rsidP="008A791E">
            <w:pPr>
              <w:jc w:val="center"/>
              <w:rPr>
                <w:rFonts w:eastAsia="Times New Roman" w:cs="Times New Roman"/>
                <w:szCs w:val="24"/>
              </w:rPr>
            </w:pPr>
          </w:p>
          <w:p w14:paraId="7DAAD548" w14:textId="77777777" w:rsidR="008A791E" w:rsidRDefault="008A791E" w:rsidP="008A791E">
            <w:pPr>
              <w:jc w:val="center"/>
              <w:rPr>
                <w:rFonts w:eastAsia="Times New Roman" w:cs="Times New Roman"/>
                <w:szCs w:val="24"/>
              </w:rPr>
            </w:pPr>
          </w:p>
          <w:p w14:paraId="1DC51841" w14:textId="77777777" w:rsidR="008A791E" w:rsidRDefault="008A791E" w:rsidP="008A791E">
            <w:pPr>
              <w:jc w:val="center"/>
              <w:rPr>
                <w:rFonts w:eastAsia="Times New Roman" w:cs="Times New Roman"/>
                <w:szCs w:val="24"/>
              </w:rPr>
            </w:pPr>
          </w:p>
          <w:p w14:paraId="2D403B13" w14:textId="77777777" w:rsidR="008A791E" w:rsidRDefault="008A791E" w:rsidP="008A791E">
            <w:pPr>
              <w:jc w:val="center"/>
              <w:rPr>
                <w:rFonts w:eastAsia="Times New Roman" w:cs="Times New Roman"/>
                <w:szCs w:val="24"/>
              </w:rPr>
            </w:pPr>
          </w:p>
          <w:p w14:paraId="142709FE"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38B710B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20831B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6F680408" w14:textId="77777777" w:rsidR="008A791E" w:rsidRDefault="008A791E" w:rsidP="008A791E">
            <w:pPr>
              <w:rPr>
                <w:rFonts w:eastAsia="Times New Roman" w:cs="Times New Roman"/>
                <w:b/>
                <w:szCs w:val="24"/>
              </w:rPr>
            </w:pPr>
            <w:r>
              <w:rPr>
                <w:rFonts w:eastAsia="Times New Roman" w:cs="Times New Roman"/>
                <w:b/>
                <w:szCs w:val="24"/>
              </w:rPr>
              <w:t>Actividades:</w:t>
            </w:r>
          </w:p>
          <w:p w14:paraId="046F9CD9"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Logs de pruebas.</w:t>
            </w:r>
          </w:p>
          <w:p w14:paraId="48E0E0B6"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Realizar pruebas unitarias y de integración.</w:t>
            </w:r>
          </w:p>
          <w:p w14:paraId="76198293" w14:textId="77777777" w:rsidR="008A791E" w:rsidRDefault="008A791E" w:rsidP="005C4E38">
            <w:pPr>
              <w:numPr>
                <w:ilvl w:val="0"/>
                <w:numId w:val="31"/>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BB3472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7BD5F7C" w14:textId="77777777" w:rsidR="008A791E" w:rsidRDefault="008A791E" w:rsidP="008A791E">
            <w:pPr>
              <w:jc w:val="center"/>
              <w:rPr>
                <w:rFonts w:eastAsia="Times New Roman" w:cs="Times New Roman"/>
                <w:b/>
                <w:szCs w:val="24"/>
              </w:rPr>
            </w:pPr>
          </w:p>
          <w:p w14:paraId="7704FA5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15053487" w14:textId="77777777" w:rsidR="008A791E" w:rsidRDefault="008A791E" w:rsidP="008A791E">
            <w:pPr>
              <w:jc w:val="center"/>
              <w:rPr>
                <w:rFonts w:eastAsia="Times New Roman" w:cs="Times New Roman"/>
                <w:szCs w:val="24"/>
              </w:rPr>
            </w:pPr>
            <w:r>
              <w:rPr>
                <w:rFonts w:eastAsia="Times New Roman" w:cs="Times New Roman"/>
                <w:szCs w:val="24"/>
              </w:rPr>
              <w:t>15/07/2019</w:t>
            </w:r>
          </w:p>
          <w:p w14:paraId="03BCCCD4"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7D0A93D0"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19D5989D"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24C70DD" w14:textId="77777777" w:rsidR="008A791E" w:rsidRDefault="008A791E" w:rsidP="008A791E">
            <w:pPr>
              <w:jc w:val="center"/>
              <w:rPr>
                <w:rFonts w:eastAsia="Times New Roman" w:cs="Times New Roman"/>
                <w:szCs w:val="24"/>
              </w:rPr>
            </w:pPr>
            <w:r>
              <w:rPr>
                <w:rFonts w:eastAsia="Times New Roman" w:cs="Times New Roman"/>
                <w:szCs w:val="24"/>
              </w:rPr>
              <w:t>19/07/2019</w:t>
            </w:r>
          </w:p>
        </w:tc>
        <w:tc>
          <w:tcPr>
            <w:tcW w:w="2610" w:type="dxa"/>
            <w:tcBorders>
              <w:bottom w:val="single" w:sz="8" w:space="0" w:color="000000"/>
              <w:right w:val="single" w:sz="8" w:space="0" w:color="000000"/>
            </w:tcBorders>
            <w:tcMar>
              <w:top w:w="100" w:type="dxa"/>
              <w:left w:w="100" w:type="dxa"/>
              <w:bottom w:w="100" w:type="dxa"/>
              <w:right w:w="100" w:type="dxa"/>
            </w:tcMar>
          </w:tcPr>
          <w:p w14:paraId="3992A01C" w14:textId="77777777" w:rsidR="008A791E" w:rsidRDefault="008A791E" w:rsidP="008A791E">
            <w:pPr>
              <w:jc w:val="center"/>
              <w:rPr>
                <w:rFonts w:eastAsia="Times New Roman" w:cs="Times New Roman"/>
                <w:b/>
                <w:szCs w:val="24"/>
              </w:rPr>
            </w:pPr>
          </w:p>
          <w:p w14:paraId="49151322" w14:textId="77777777" w:rsidR="008A791E" w:rsidRDefault="008A791E" w:rsidP="008A791E">
            <w:pPr>
              <w:jc w:val="center"/>
              <w:rPr>
                <w:rFonts w:eastAsia="Times New Roman" w:cs="Times New Roman"/>
                <w:b/>
                <w:szCs w:val="24"/>
              </w:rPr>
            </w:pPr>
          </w:p>
          <w:p w14:paraId="488BEBB3"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ADDFE88" w14:textId="77777777" w:rsidR="008A791E" w:rsidRDefault="008A791E" w:rsidP="008A791E">
            <w:pPr>
              <w:jc w:val="center"/>
              <w:rPr>
                <w:rFonts w:eastAsia="Times New Roman" w:cs="Times New Roman"/>
                <w:szCs w:val="24"/>
              </w:rPr>
            </w:pPr>
            <w:r>
              <w:rPr>
                <w:rFonts w:eastAsia="Times New Roman" w:cs="Times New Roman"/>
                <w:szCs w:val="24"/>
              </w:rPr>
              <w:t>17/07/2019</w:t>
            </w:r>
          </w:p>
          <w:p w14:paraId="717A6C5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09B23A5" w14:textId="77777777" w:rsidR="008A791E" w:rsidRDefault="008A791E" w:rsidP="008A791E">
            <w:pPr>
              <w:jc w:val="center"/>
              <w:rPr>
                <w:rFonts w:eastAsia="Times New Roman" w:cs="Times New Roman"/>
                <w:szCs w:val="24"/>
              </w:rPr>
            </w:pPr>
            <w:r>
              <w:rPr>
                <w:rFonts w:eastAsia="Times New Roman" w:cs="Times New Roman"/>
                <w:szCs w:val="24"/>
              </w:rPr>
              <w:t>19/07/2019</w:t>
            </w:r>
          </w:p>
          <w:p w14:paraId="5AB322E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54F7122" w14:textId="77777777" w:rsidR="008A791E" w:rsidRDefault="008A791E" w:rsidP="008A791E">
            <w:pPr>
              <w:jc w:val="center"/>
              <w:rPr>
                <w:rFonts w:eastAsia="Times New Roman" w:cs="Times New Roman"/>
                <w:szCs w:val="24"/>
              </w:rPr>
            </w:pPr>
            <w:r>
              <w:rPr>
                <w:rFonts w:eastAsia="Times New Roman" w:cs="Times New Roman"/>
                <w:szCs w:val="24"/>
              </w:rPr>
              <w:t>21/07/2019</w:t>
            </w:r>
          </w:p>
        </w:tc>
      </w:tr>
      <w:tr w:rsidR="008A791E" w14:paraId="0540B3D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1311D9" w14:textId="77777777" w:rsidR="008A791E" w:rsidRDefault="008A791E" w:rsidP="008A791E">
            <w:pPr>
              <w:jc w:val="center"/>
              <w:rPr>
                <w:rFonts w:eastAsia="Times New Roman" w:cs="Times New Roman"/>
                <w:szCs w:val="24"/>
              </w:rPr>
            </w:pPr>
          </w:p>
          <w:p w14:paraId="6EA08D04" w14:textId="77777777" w:rsidR="008A791E" w:rsidRDefault="008A791E" w:rsidP="008A791E">
            <w:pPr>
              <w:jc w:val="center"/>
              <w:rPr>
                <w:rFonts w:eastAsia="Times New Roman" w:cs="Times New Roman"/>
                <w:szCs w:val="24"/>
              </w:rPr>
            </w:pPr>
          </w:p>
          <w:p w14:paraId="204ED4D5" w14:textId="77777777" w:rsidR="008A791E" w:rsidRDefault="008A791E" w:rsidP="008A791E">
            <w:pPr>
              <w:jc w:val="center"/>
              <w:rPr>
                <w:rFonts w:eastAsia="Times New Roman" w:cs="Times New Roman"/>
                <w:szCs w:val="24"/>
              </w:rPr>
            </w:pPr>
          </w:p>
          <w:p w14:paraId="0B47A4F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68FF99C"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C67AEC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60A8478E" w14:textId="77777777" w:rsidR="008A791E" w:rsidRDefault="008A791E" w:rsidP="008A791E">
            <w:pPr>
              <w:rPr>
                <w:rFonts w:eastAsia="Times New Roman" w:cs="Times New Roman"/>
                <w:b/>
                <w:szCs w:val="24"/>
              </w:rPr>
            </w:pPr>
            <w:r>
              <w:rPr>
                <w:rFonts w:eastAsia="Times New Roman" w:cs="Times New Roman"/>
                <w:b/>
                <w:szCs w:val="24"/>
              </w:rPr>
              <w:t>Actividades</w:t>
            </w:r>
          </w:p>
          <w:p w14:paraId="32CDEED3" w14:textId="77777777" w:rsidR="008A791E" w:rsidRDefault="008A791E" w:rsidP="005C4E38">
            <w:pPr>
              <w:numPr>
                <w:ilvl w:val="0"/>
                <w:numId w:val="50"/>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214FDF2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02FE3F6" w14:textId="77777777" w:rsidR="008A791E" w:rsidRDefault="008A791E" w:rsidP="008A791E">
            <w:pPr>
              <w:jc w:val="center"/>
              <w:rPr>
                <w:rFonts w:eastAsia="Times New Roman" w:cs="Times New Roman"/>
                <w:b/>
                <w:szCs w:val="24"/>
              </w:rPr>
            </w:pPr>
            <w:r>
              <w:rPr>
                <w:rFonts w:eastAsia="Times New Roman" w:cs="Times New Roman"/>
                <w:szCs w:val="24"/>
              </w:rPr>
              <w:t>21/07/2019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8490838"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4CD1A7E" w14:textId="77777777" w:rsidR="008A791E" w:rsidRDefault="008A791E" w:rsidP="008A791E">
            <w:pPr>
              <w:jc w:val="center"/>
              <w:rPr>
                <w:rFonts w:eastAsia="Times New Roman" w:cs="Times New Roman"/>
                <w:szCs w:val="24"/>
              </w:rPr>
            </w:pPr>
            <w:r>
              <w:rPr>
                <w:rFonts w:eastAsia="Times New Roman" w:cs="Times New Roman"/>
                <w:szCs w:val="24"/>
              </w:rPr>
              <w:t>23/07/2019</w:t>
            </w:r>
          </w:p>
          <w:p w14:paraId="0B7E3EED" w14:textId="77777777" w:rsidR="008A791E" w:rsidRDefault="008A791E" w:rsidP="008A791E">
            <w:pPr>
              <w:rPr>
                <w:rFonts w:eastAsia="Times New Roman" w:cs="Times New Roman"/>
                <w:szCs w:val="24"/>
              </w:rPr>
            </w:pPr>
          </w:p>
        </w:tc>
      </w:tr>
    </w:tbl>
    <w:p w14:paraId="1E3FD2E4" w14:textId="77777777" w:rsidR="008A791E" w:rsidRDefault="008A791E" w:rsidP="008A791E">
      <w:pPr>
        <w:rPr>
          <w:rFonts w:eastAsia="Times New Roman" w:cs="Times New Roman"/>
          <w:b/>
          <w:szCs w:val="24"/>
        </w:rPr>
      </w:pPr>
    </w:p>
    <w:p w14:paraId="118A2682" w14:textId="77777777" w:rsidR="008A791E" w:rsidRDefault="008A791E" w:rsidP="008A791E">
      <w:pPr>
        <w:rPr>
          <w:rFonts w:eastAsia="Times New Roman" w:cs="Times New Roman"/>
          <w:b/>
          <w:szCs w:val="24"/>
        </w:rPr>
      </w:pPr>
      <w:r>
        <w:rPr>
          <w:rFonts w:eastAsia="Times New Roman" w:cs="Times New Roman"/>
          <w:b/>
          <w:szCs w:val="24"/>
        </w:rPr>
        <w:t>Caso de uso #02 y #09</w:t>
      </w:r>
    </w:p>
    <w:p w14:paraId="7BF40D1C" w14:textId="77777777" w:rsidR="008A791E" w:rsidRDefault="008A791E" w:rsidP="008A791E">
      <w:pPr>
        <w:rPr>
          <w:rFonts w:eastAsia="Times New Roman" w:cs="Times New Roman"/>
          <w:b/>
          <w:szCs w:val="24"/>
        </w:rPr>
      </w:pPr>
      <w:r>
        <w:rPr>
          <w:rFonts w:eastAsia="Times New Roman" w:cs="Times New Roman"/>
          <w:b/>
          <w:szCs w:val="24"/>
        </w:rPr>
        <w:t xml:space="preserve">Nombre CU02: Crear mantenimiento (tabla parámetro) </w:t>
      </w:r>
    </w:p>
    <w:p w14:paraId="2E7F7055" w14:textId="3D0F8A5F" w:rsidR="008A791E" w:rsidRDefault="008A791E" w:rsidP="00706570">
      <w:pPr>
        <w:rPr>
          <w:rFonts w:eastAsia="Times New Roman" w:cs="Times New Roman"/>
          <w:b/>
          <w:szCs w:val="24"/>
        </w:rPr>
      </w:pPr>
      <w:r>
        <w:rPr>
          <w:rFonts w:eastAsia="Times New Roman" w:cs="Times New Roman"/>
          <w:b/>
          <w:szCs w:val="24"/>
        </w:rPr>
        <w:t>Nombre CU09: Crear alerta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7CBEA53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05476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790B15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4F0A45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EDE2F06"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44A5581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D5E782" w14:textId="77777777" w:rsidR="008A791E" w:rsidRDefault="008A791E" w:rsidP="008A791E">
            <w:pPr>
              <w:jc w:val="center"/>
              <w:rPr>
                <w:rFonts w:eastAsia="Times New Roman" w:cs="Times New Roman"/>
                <w:szCs w:val="24"/>
              </w:rPr>
            </w:pPr>
          </w:p>
          <w:p w14:paraId="011F31AF" w14:textId="77777777" w:rsidR="008A791E" w:rsidRDefault="008A791E" w:rsidP="008A791E">
            <w:pPr>
              <w:jc w:val="center"/>
              <w:rPr>
                <w:rFonts w:eastAsia="Times New Roman" w:cs="Times New Roman"/>
                <w:szCs w:val="24"/>
              </w:rPr>
            </w:pPr>
          </w:p>
          <w:p w14:paraId="24C1B6AE" w14:textId="77777777" w:rsidR="008A791E" w:rsidRDefault="008A791E" w:rsidP="008A791E">
            <w:pPr>
              <w:jc w:val="center"/>
              <w:rPr>
                <w:rFonts w:eastAsia="Times New Roman" w:cs="Times New Roman"/>
                <w:szCs w:val="24"/>
              </w:rPr>
            </w:pPr>
          </w:p>
          <w:p w14:paraId="3689FC37" w14:textId="77777777" w:rsidR="008A791E" w:rsidRDefault="008A791E" w:rsidP="008A791E">
            <w:pPr>
              <w:jc w:val="center"/>
              <w:rPr>
                <w:rFonts w:eastAsia="Times New Roman" w:cs="Times New Roman"/>
                <w:szCs w:val="24"/>
              </w:rPr>
            </w:pPr>
          </w:p>
          <w:p w14:paraId="669DA880" w14:textId="77777777" w:rsidR="008A791E" w:rsidRDefault="008A791E" w:rsidP="008A791E">
            <w:pPr>
              <w:jc w:val="center"/>
              <w:rPr>
                <w:rFonts w:eastAsia="Times New Roman" w:cs="Times New Roman"/>
                <w:szCs w:val="24"/>
              </w:rPr>
            </w:pPr>
          </w:p>
          <w:p w14:paraId="495628D7" w14:textId="77777777" w:rsidR="008A791E" w:rsidRDefault="008A791E" w:rsidP="008A791E">
            <w:pPr>
              <w:jc w:val="center"/>
              <w:rPr>
                <w:rFonts w:eastAsia="Times New Roman" w:cs="Times New Roman"/>
                <w:szCs w:val="24"/>
              </w:rPr>
            </w:pPr>
          </w:p>
          <w:p w14:paraId="0969A0FE" w14:textId="77777777" w:rsidR="008A791E" w:rsidRDefault="008A791E" w:rsidP="008A791E">
            <w:pPr>
              <w:jc w:val="center"/>
              <w:rPr>
                <w:rFonts w:eastAsia="Times New Roman" w:cs="Times New Roman"/>
                <w:szCs w:val="24"/>
              </w:rPr>
            </w:pPr>
          </w:p>
          <w:p w14:paraId="3451DE6E"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3CEF79B"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5FDC062"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2CA6FF5" w14:textId="77777777" w:rsidR="008A791E" w:rsidRDefault="008A791E" w:rsidP="008A791E">
            <w:pPr>
              <w:rPr>
                <w:rFonts w:eastAsia="Times New Roman" w:cs="Times New Roman"/>
                <w:szCs w:val="24"/>
              </w:rPr>
            </w:pPr>
            <w:r>
              <w:rPr>
                <w:rFonts w:eastAsia="Times New Roman" w:cs="Times New Roman"/>
                <w:b/>
                <w:szCs w:val="24"/>
              </w:rPr>
              <w:t>Actividades:</w:t>
            </w:r>
          </w:p>
          <w:p w14:paraId="4B35C353"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Diagrama de caso de uso.</w:t>
            </w:r>
          </w:p>
          <w:p w14:paraId="68931F44"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 xml:space="preserve">Validación de diagrama de casos de uso. </w:t>
            </w:r>
          </w:p>
          <w:p w14:paraId="6F2364EB" w14:textId="77777777" w:rsidR="008A791E" w:rsidRDefault="008A791E" w:rsidP="005C4E38">
            <w:pPr>
              <w:numPr>
                <w:ilvl w:val="0"/>
                <w:numId w:val="8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BE376D2"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20521C0D" w14:textId="77777777" w:rsidR="008A791E" w:rsidRDefault="008A791E" w:rsidP="008A791E">
            <w:pPr>
              <w:rPr>
                <w:rFonts w:eastAsia="Times New Roman" w:cs="Times New Roman"/>
                <w:b/>
                <w:szCs w:val="24"/>
              </w:rPr>
            </w:pPr>
          </w:p>
          <w:p w14:paraId="090AD653"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7FCCD915" w14:textId="77777777" w:rsidR="008A791E" w:rsidRDefault="008A791E" w:rsidP="008A791E">
            <w:pPr>
              <w:jc w:val="center"/>
              <w:rPr>
                <w:rFonts w:eastAsia="Times New Roman" w:cs="Times New Roman"/>
                <w:b/>
                <w:szCs w:val="24"/>
              </w:rPr>
            </w:pPr>
            <w:r>
              <w:rPr>
                <w:rFonts w:eastAsia="Times New Roman" w:cs="Times New Roman"/>
                <w:szCs w:val="24"/>
              </w:rPr>
              <w:t>23/07/2019</w:t>
            </w:r>
          </w:p>
          <w:p w14:paraId="70B0FDE7"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510969BF" w14:textId="77777777" w:rsidR="008A791E" w:rsidRDefault="008A791E" w:rsidP="008A791E">
            <w:pPr>
              <w:jc w:val="center"/>
              <w:rPr>
                <w:rFonts w:eastAsia="Times New Roman" w:cs="Times New Roman"/>
                <w:b/>
                <w:szCs w:val="24"/>
              </w:rPr>
            </w:pPr>
            <w:r>
              <w:rPr>
                <w:rFonts w:eastAsia="Times New Roman" w:cs="Times New Roman"/>
                <w:szCs w:val="24"/>
              </w:rPr>
              <w:t>25/07/2019</w:t>
            </w:r>
          </w:p>
          <w:p w14:paraId="712AB4B4"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E6341F3" w14:textId="77777777" w:rsidR="008A791E" w:rsidRDefault="008A791E" w:rsidP="008A791E">
            <w:pPr>
              <w:jc w:val="center"/>
              <w:rPr>
                <w:rFonts w:eastAsia="Times New Roman" w:cs="Times New Roman"/>
                <w:b/>
                <w:szCs w:val="24"/>
              </w:rPr>
            </w:pPr>
            <w:r>
              <w:rPr>
                <w:rFonts w:eastAsia="Times New Roman" w:cs="Times New Roman"/>
                <w:szCs w:val="24"/>
              </w:rPr>
              <w:t>27/07/2019</w:t>
            </w:r>
          </w:p>
        </w:tc>
        <w:tc>
          <w:tcPr>
            <w:tcW w:w="2610" w:type="dxa"/>
            <w:tcBorders>
              <w:bottom w:val="single" w:sz="8" w:space="0" w:color="000000"/>
              <w:right w:val="single" w:sz="8" w:space="0" w:color="000000"/>
            </w:tcBorders>
            <w:tcMar>
              <w:top w:w="100" w:type="dxa"/>
              <w:left w:w="100" w:type="dxa"/>
              <w:bottom w:w="100" w:type="dxa"/>
              <w:right w:w="100" w:type="dxa"/>
            </w:tcMar>
          </w:tcPr>
          <w:p w14:paraId="10E5B1C4" w14:textId="77777777" w:rsidR="008A791E" w:rsidRDefault="008A791E" w:rsidP="008A791E">
            <w:pPr>
              <w:rPr>
                <w:rFonts w:eastAsia="Times New Roman" w:cs="Times New Roman"/>
                <w:szCs w:val="24"/>
              </w:rPr>
            </w:pPr>
            <w:r>
              <w:rPr>
                <w:rFonts w:eastAsia="Times New Roman" w:cs="Times New Roman"/>
                <w:szCs w:val="24"/>
              </w:rPr>
              <w:t xml:space="preserve">         </w:t>
            </w:r>
          </w:p>
          <w:p w14:paraId="56E15F4E" w14:textId="77777777" w:rsidR="008A791E" w:rsidRDefault="008A791E" w:rsidP="008A791E">
            <w:pPr>
              <w:rPr>
                <w:rFonts w:eastAsia="Times New Roman" w:cs="Times New Roman"/>
                <w:szCs w:val="24"/>
              </w:rPr>
            </w:pPr>
          </w:p>
          <w:p w14:paraId="1F120888"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11DE110A" w14:textId="77777777" w:rsidR="008A791E" w:rsidRDefault="008A791E" w:rsidP="008A791E">
            <w:pPr>
              <w:jc w:val="center"/>
              <w:rPr>
                <w:rFonts w:eastAsia="Times New Roman" w:cs="Times New Roman"/>
                <w:szCs w:val="24"/>
              </w:rPr>
            </w:pPr>
            <w:r>
              <w:rPr>
                <w:rFonts w:eastAsia="Times New Roman" w:cs="Times New Roman"/>
                <w:szCs w:val="24"/>
              </w:rPr>
              <w:t>25/07/2019</w:t>
            </w:r>
          </w:p>
          <w:p w14:paraId="0F4078FD"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376E38E9" w14:textId="77777777" w:rsidR="008A791E" w:rsidRDefault="008A791E" w:rsidP="008A791E">
            <w:pPr>
              <w:jc w:val="center"/>
              <w:rPr>
                <w:rFonts w:eastAsia="Times New Roman" w:cs="Times New Roman"/>
                <w:szCs w:val="24"/>
              </w:rPr>
            </w:pPr>
            <w:r>
              <w:rPr>
                <w:rFonts w:eastAsia="Times New Roman" w:cs="Times New Roman"/>
                <w:szCs w:val="24"/>
              </w:rPr>
              <w:t>27/07/2019</w:t>
            </w:r>
          </w:p>
          <w:p w14:paraId="1A8A0290"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3B90FF77" w14:textId="77777777" w:rsidR="008A791E" w:rsidRDefault="008A791E" w:rsidP="008A791E">
            <w:pPr>
              <w:jc w:val="center"/>
              <w:rPr>
                <w:rFonts w:eastAsia="Times New Roman" w:cs="Times New Roman"/>
                <w:szCs w:val="24"/>
              </w:rPr>
            </w:pPr>
            <w:r>
              <w:rPr>
                <w:rFonts w:eastAsia="Times New Roman" w:cs="Times New Roman"/>
                <w:szCs w:val="24"/>
              </w:rPr>
              <w:t>29/07/2019</w:t>
            </w:r>
          </w:p>
        </w:tc>
      </w:tr>
      <w:tr w:rsidR="008A791E" w14:paraId="4165126D"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3043DE" w14:textId="77777777" w:rsidR="008A791E" w:rsidRDefault="008A791E" w:rsidP="008A791E">
            <w:pPr>
              <w:jc w:val="center"/>
              <w:rPr>
                <w:rFonts w:eastAsia="Times New Roman" w:cs="Times New Roman"/>
                <w:szCs w:val="24"/>
              </w:rPr>
            </w:pPr>
          </w:p>
          <w:p w14:paraId="54A85E42" w14:textId="77777777" w:rsidR="008A791E" w:rsidRDefault="008A791E" w:rsidP="008A791E">
            <w:pPr>
              <w:jc w:val="center"/>
              <w:rPr>
                <w:rFonts w:eastAsia="Times New Roman" w:cs="Times New Roman"/>
                <w:szCs w:val="24"/>
              </w:rPr>
            </w:pPr>
          </w:p>
          <w:p w14:paraId="5A34F62C" w14:textId="77777777" w:rsidR="008A791E" w:rsidRDefault="008A791E" w:rsidP="008A791E">
            <w:pPr>
              <w:jc w:val="center"/>
              <w:rPr>
                <w:rFonts w:eastAsia="Times New Roman" w:cs="Times New Roman"/>
                <w:szCs w:val="24"/>
              </w:rPr>
            </w:pPr>
          </w:p>
          <w:p w14:paraId="3CD4DAEA" w14:textId="77777777" w:rsidR="008A791E" w:rsidRDefault="008A791E" w:rsidP="008A791E">
            <w:pPr>
              <w:jc w:val="center"/>
              <w:rPr>
                <w:rFonts w:eastAsia="Times New Roman" w:cs="Times New Roman"/>
                <w:szCs w:val="24"/>
              </w:rPr>
            </w:pPr>
          </w:p>
          <w:p w14:paraId="4CDF102F" w14:textId="77777777" w:rsidR="008A791E" w:rsidRDefault="008A791E" w:rsidP="008A791E">
            <w:pPr>
              <w:jc w:val="center"/>
              <w:rPr>
                <w:rFonts w:eastAsia="Times New Roman" w:cs="Times New Roman"/>
                <w:szCs w:val="24"/>
              </w:rPr>
            </w:pPr>
          </w:p>
          <w:p w14:paraId="247CB85D" w14:textId="77777777" w:rsidR="008A791E" w:rsidRDefault="008A791E" w:rsidP="008A791E">
            <w:pPr>
              <w:jc w:val="center"/>
              <w:rPr>
                <w:rFonts w:eastAsia="Times New Roman" w:cs="Times New Roman"/>
                <w:szCs w:val="24"/>
              </w:rPr>
            </w:pPr>
          </w:p>
          <w:p w14:paraId="5FB980BB" w14:textId="77777777" w:rsidR="008A791E" w:rsidRDefault="008A791E" w:rsidP="008A791E">
            <w:pPr>
              <w:jc w:val="center"/>
              <w:rPr>
                <w:rFonts w:eastAsia="Times New Roman" w:cs="Times New Roman"/>
                <w:szCs w:val="24"/>
              </w:rPr>
            </w:pPr>
          </w:p>
          <w:p w14:paraId="6A8C6192" w14:textId="77777777" w:rsidR="008A791E" w:rsidRDefault="008A791E" w:rsidP="008A791E">
            <w:pPr>
              <w:jc w:val="center"/>
              <w:rPr>
                <w:rFonts w:eastAsia="Times New Roman" w:cs="Times New Roman"/>
                <w:szCs w:val="24"/>
              </w:rPr>
            </w:pPr>
          </w:p>
          <w:p w14:paraId="2687FD80" w14:textId="77777777" w:rsidR="008A791E" w:rsidRDefault="008A791E" w:rsidP="008A791E">
            <w:pPr>
              <w:jc w:val="center"/>
              <w:rPr>
                <w:rFonts w:eastAsia="Times New Roman" w:cs="Times New Roman"/>
                <w:szCs w:val="24"/>
              </w:rPr>
            </w:pPr>
          </w:p>
          <w:p w14:paraId="4A14DAB6" w14:textId="77777777" w:rsidR="008A791E" w:rsidRDefault="008A791E" w:rsidP="008A791E">
            <w:pPr>
              <w:rPr>
                <w:rFonts w:eastAsia="Times New Roman" w:cs="Times New Roman"/>
                <w:szCs w:val="24"/>
              </w:rPr>
            </w:pPr>
          </w:p>
          <w:p w14:paraId="1D174F56" w14:textId="77777777" w:rsidR="008A791E" w:rsidRDefault="008A791E" w:rsidP="008A791E">
            <w:pPr>
              <w:jc w:val="center"/>
              <w:rPr>
                <w:rFonts w:eastAsia="Times New Roman" w:cs="Times New Roman"/>
                <w:szCs w:val="24"/>
              </w:rPr>
            </w:pPr>
          </w:p>
          <w:p w14:paraId="224B5A34"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FD04D10"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3529464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0B7A58CE" w14:textId="77777777" w:rsidR="008A791E" w:rsidRDefault="008A791E" w:rsidP="008A791E">
            <w:pPr>
              <w:rPr>
                <w:rFonts w:eastAsia="Times New Roman" w:cs="Times New Roman"/>
                <w:b/>
                <w:szCs w:val="24"/>
              </w:rPr>
            </w:pPr>
            <w:r>
              <w:rPr>
                <w:rFonts w:eastAsia="Times New Roman" w:cs="Times New Roman"/>
                <w:b/>
                <w:szCs w:val="24"/>
              </w:rPr>
              <w:t>Actividades:</w:t>
            </w:r>
          </w:p>
          <w:p w14:paraId="6FAD9B1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Modelado de dominio.</w:t>
            </w:r>
          </w:p>
          <w:p w14:paraId="7223D3C3"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lastRenderedPageBreak/>
              <w:t>Plan de pruebas.</w:t>
            </w:r>
          </w:p>
          <w:p w14:paraId="637FDD5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del diseño de pruebas.</w:t>
            </w:r>
          </w:p>
          <w:p w14:paraId="3B5B5C66"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Especificación de casos de prueba.</w:t>
            </w:r>
          </w:p>
          <w:p w14:paraId="3AF49051"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Procedimiento de pruebas.</w:t>
            </w:r>
          </w:p>
          <w:p w14:paraId="53515668" w14:textId="77777777" w:rsidR="008A791E" w:rsidRDefault="008A791E" w:rsidP="005C4E38">
            <w:pPr>
              <w:numPr>
                <w:ilvl w:val="0"/>
                <w:numId w:val="83"/>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26CAB98" w14:textId="77777777" w:rsidR="008A791E" w:rsidRDefault="008A791E" w:rsidP="008A791E">
            <w:pPr>
              <w:rPr>
                <w:rFonts w:eastAsia="Times New Roman" w:cs="Times New Roman"/>
                <w:b/>
                <w:szCs w:val="24"/>
              </w:rPr>
            </w:pPr>
          </w:p>
          <w:p w14:paraId="4DFFE1ED" w14:textId="77777777" w:rsidR="008A791E" w:rsidRDefault="008A791E" w:rsidP="008A791E">
            <w:pPr>
              <w:rPr>
                <w:rFonts w:eastAsia="Times New Roman" w:cs="Times New Roman"/>
                <w:b/>
                <w:szCs w:val="24"/>
              </w:rPr>
            </w:pPr>
          </w:p>
          <w:p w14:paraId="6C8B16BD" w14:textId="77777777" w:rsidR="008A791E" w:rsidRDefault="008A791E" w:rsidP="008A791E">
            <w:pPr>
              <w:rPr>
                <w:rFonts w:eastAsia="Times New Roman" w:cs="Times New Roman"/>
                <w:b/>
                <w:szCs w:val="24"/>
              </w:rPr>
            </w:pPr>
          </w:p>
          <w:p w14:paraId="2EF4421A" w14:textId="77777777" w:rsidR="008A791E" w:rsidRDefault="008A791E" w:rsidP="008A791E">
            <w:pPr>
              <w:rPr>
                <w:rFonts w:eastAsia="Times New Roman" w:cs="Times New Roman"/>
                <w:b/>
                <w:szCs w:val="24"/>
              </w:rPr>
            </w:pPr>
          </w:p>
          <w:p w14:paraId="6B98B995"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5D1476AC" w14:textId="77777777" w:rsidR="008A791E" w:rsidRDefault="008A791E" w:rsidP="008A791E">
            <w:pPr>
              <w:jc w:val="center"/>
              <w:rPr>
                <w:rFonts w:eastAsia="Times New Roman" w:cs="Times New Roman"/>
                <w:b/>
                <w:szCs w:val="24"/>
              </w:rPr>
            </w:pPr>
            <w:r>
              <w:rPr>
                <w:rFonts w:eastAsia="Times New Roman" w:cs="Times New Roman"/>
                <w:szCs w:val="24"/>
              </w:rPr>
              <w:t>29/07/2019</w:t>
            </w:r>
          </w:p>
          <w:p w14:paraId="751993E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714BE293" w14:textId="77777777" w:rsidR="008A791E" w:rsidRDefault="008A791E" w:rsidP="008A791E">
            <w:pPr>
              <w:jc w:val="center"/>
              <w:rPr>
                <w:rFonts w:eastAsia="Times New Roman" w:cs="Times New Roman"/>
                <w:szCs w:val="24"/>
              </w:rPr>
            </w:pPr>
            <w:r>
              <w:rPr>
                <w:rFonts w:eastAsia="Times New Roman" w:cs="Times New Roman"/>
                <w:szCs w:val="24"/>
              </w:rPr>
              <w:t>31/07/2019</w:t>
            </w:r>
          </w:p>
          <w:p w14:paraId="074023B5"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2A6856F" w14:textId="77777777" w:rsidR="008A791E" w:rsidRDefault="008A791E" w:rsidP="008A791E">
            <w:pPr>
              <w:jc w:val="center"/>
              <w:rPr>
                <w:rFonts w:eastAsia="Times New Roman" w:cs="Times New Roman"/>
                <w:b/>
                <w:szCs w:val="24"/>
              </w:rPr>
            </w:pPr>
            <w:r>
              <w:rPr>
                <w:rFonts w:eastAsia="Times New Roman" w:cs="Times New Roman"/>
                <w:szCs w:val="24"/>
              </w:rPr>
              <w:t>02/08/2019</w:t>
            </w:r>
          </w:p>
          <w:p w14:paraId="0959D36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04/08/2019</w:t>
            </w:r>
          </w:p>
          <w:p w14:paraId="560F2B32"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1EF8F9C7" w14:textId="77777777" w:rsidR="008A791E" w:rsidRDefault="008A791E" w:rsidP="008A791E">
            <w:pPr>
              <w:jc w:val="center"/>
              <w:rPr>
                <w:rFonts w:eastAsia="Times New Roman" w:cs="Times New Roman"/>
                <w:b/>
                <w:szCs w:val="24"/>
              </w:rPr>
            </w:pPr>
            <w:r>
              <w:rPr>
                <w:rFonts w:eastAsia="Times New Roman" w:cs="Times New Roman"/>
                <w:szCs w:val="24"/>
              </w:rPr>
              <w:lastRenderedPageBreak/>
              <w:t>06/08/2019</w:t>
            </w:r>
          </w:p>
          <w:p w14:paraId="50930E4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3496879D" w14:textId="77777777" w:rsidR="008A791E" w:rsidRDefault="008A791E" w:rsidP="008A791E">
            <w:pPr>
              <w:jc w:val="center"/>
              <w:rPr>
                <w:rFonts w:eastAsia="Times New Roman" w:cs="Times New Roman"/>
                <w:b/>
                <w:szCs w:val="24"/>
              </w:rPr>
            </w:pPr>
            <w:r>
              <w:rPr>
                <w:rFonts w:eastAsia="Times New Roman" w:cs="Times New Roman"/>
                <w:szCs w:val="24"/>
              </w:rPr>
              <w:t>08/08/2019</w:t>
            </w:r>
          </w:p>
        </w:tc>
        <w:tc>
          <w:tcPr>
            <w:tcW w:w="2610" w:type="dxa"/>
            <w:tcBorders>
              <w:bottom w:val="single" w:sz="8" w:space="0" w:color="000000"/>
              <w:right w:val="single" w:sz="8" w:space="0" w:color="000000"/>
            </w:tcBorders>
            <w:tcMar>
              <w:top w:w="100" w:type="dxa"/>
              <w:left w:w="100" w:type="dxa"/>
              <w:bottom w:w="100" w:type="dxa"/>
              <w:right w:w="100" w:type="dxa"/>
            </w:tcMar>
          </w:tcPr>
          <w:p w14:paraId="0DDD6E20"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2D67E2C" w14:textId="77777777" w:rsidR="008A791E" w:rsidRDefault="008A791E" w:rsidP="008A791E">
            <w:pPr>
              <w:jc w:val="center"/>
              <w:rPr>
                <w:rFonts w:eastAsia="Times New Roman" w:cs="Times New Roman"/>
                <w:szCs w:val="24"/>
              </w:rPr>
            </w:pPr>
          </w:p>
          <w:p w14:paraId="79B30877" w14:textId="77777777" w:rsidR="008A791E" w:rsidRDefault="008A791E" w:rsidP="008A791E">
            <w:pPr>
              <w:jc w:val="center"/>
              <w:rPr>
                <w:rFonts w:eastAsia="Times New Roman" w:cs="Times New Roman"/>
                <w:szCs w:val="24"/>
              </w:rPr>
            </w:pPr>
          </w:p>
          <w:p w14:paraId="6458BD0F" w14:textId="77777777" w:rsidR="008A791E" w:rsidRDefault="008A791E" w:rsidP="008A791E">
            <w:pPr>
              <w:jc w:val="center"/>
              <w:rPr>
                <w:rFonts w:eastAsia="Times New Roman" w:cs="Times New Roman"/>
                <w:szCs w:val="24"/>
              </w:rPr>
            </w:pPr>
          </w:p>
          <w:p w14:paraId="3B59D4B9"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004282BF" w14:textId="77777777" w:rsidR="008A791E" w:rsidRDefault="008A791E" w:rsidP="008A791E">
            <w:pPr>
              <w:jc w:val="center"/>
              <w:rPr>
                <w:rFonts w:eastAsia="Times New Roman" w:cs="Times New Roman"/>
                <w:b/>
                <w:szCs w:val="24"/>
              </w:rPr>
            </w:pPr>
            <w:r>
              <w:rPr>
                <w:rFonts w:eastAsia="Times New Roman" w:cs="Times New Roman"/>
                <w:szCs w:val="24"/>
              </w:rPr>
              <w:t>31/07/2019</w:t>
            </w:r>
          </w:p>
          <w:p w14:paraId="129E7C15"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02/08/2019</w:t>
            </w:r>
          </w:p>
          <w:p w14:paraId="650AE8ED"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6E96B640" w14:textId="77777777" w:rsidR="008A791E" w:rsidRDefault="008A791E" w:rsidP="008A791E">
            <w:pPr>
              <w:jc w:val="center"/>
              <w:rPr>
                <w:rFonts w:eastAsia="Times New Roman" w:cs="Times New Roman"/>
                <w:szCs w:val="24"/>
              </w:rPr>
            </w:pPr>
            <w:r>
              <w:rPr>
                <w:rFonts w:eastAsia="Times New Roman" w:cs="Times New Roman"/>
                <w:szCs w:val="24"/>
              </w:rPr>
              <w:t>04/08/2019</w:t>
            </w:r>
          </w:p>
          <w:p w14:paraId="26DAA5B8"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D14500C" w14:textId="77777777" w:rsidR="008A791E" w:rsidRDefault="008A791E" w:rsidP="008A791E">
            <w:pPr>
              <w:jc w:val="center"/>
              <w:rPr>
                <w:rFonts w:eastAsia="Times New Roman" w:cs="Times New Roman"/>
                <w:b/>
                <w:szCs w:val="24"/>
              </w:rPr>
            </w:pPr>
            <w:r>
              <w:rPr>
                <w:rFonts w:eastAsia="Times New Roman" w:cs="Times New Roman"/>
                <w:szCs w:val="24"/>
              </w:rPr>
              <w:t>06/08/2019</w:t>
            </w:r>
          </w:p>
          <w:p w14:paraId="7F4FABC8"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2E7E062D" w14:textId="77777777" w:rsidR="008A791E" w:rsidRDefault="008A791E" w:rsidP="008A791E">
            <w:pPr>
              <w:jc w:val="center"/>
              <w:rPr>
                <w:rFonts w:eastAsia="Times New Roman" w:cs="Times New Roman"/>
                <w:b/>
                <w:szCs w:val="24"/>
              </w:rPr>
            </w:pPr>
            <w:r>
              <w:rPr>
                <w:rFonts w:eastAsia="Times New Roman" w:cs="Times New Roman"/>
                <w:szCs w:val="24"/>
              </w:rPr>
              <w:lastRenderedPageBreak/>
              <w:t>08/08/2019</w:t>
            </w:r>
          </w:p>
          <w:p w14:paraId="33BFC331"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EAFF648" w14:textId="77777777" w:rsidR="008A791E" w:rsidRDefault="008A791E" w:rsidP="008A791E">
            <w:pPr>
              <w:jc w:val="center"/>
              <w:rPr>
                <w:rFonts w:eastAsia="Times New Roman" w:cs="Times New Roman"/>
                <w:b/>
                <w:szCs w:val="24"/>
              </w:rPr>
            </w:pPr>
            <w:r>
              <w:rPr>
                <w:rFonts w:eastAsia="Times New Roman" w:cs="Times New Roman"/>
                <w:szCs w:val="24"/>
              </w:rPr>
              <w:t>10/08/2019</w:t>
            </w:r>
            <w:r>
              <w:rPr>
                <w:rFonts w:eastAsia="Times New Roman" w:cs="Times New Roman"/>
                <w:b/>
                <w:szCs w:val="24"/>
              </w:rPr>
              <w:t xml:space="preserve"> </w:t>
            </w:r>
          </w:p>
          <w:p w14:paraId="1F880CF0" w14:textId="77777777" w:rsidR="008A791E" w:rsidRDefault="008A791E" w:rsidP="008A791E">
            <w:pPr>
              <w:rPr>
                <w:rFonts w:eastAsia="Times New Roman" w:cs="Times New Roman"/>
                <w:b/>
                <w:szCs w:val="24"/>
              </w:rPr>
            </w:pPr>
          </w:p>
        </w:tc>
      </w:tr>
      <w:tr w:rsidR="008A791E" w14:paraId="67A781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80C520" w14:textId="77777777" w:rsidR="008A791E" w:rsidRDefault="008A791E" w:rsidP="008A791E">
            <w:pPr>
              <w:jc w:val="center"/>
              <w:rPr>
                <w:rFonts w:eastAsia="Times New Roman" w:cs="Times New Roman"/>
                <w:szCs w:val="24"/>
              </w:rPr>
            </w:pPr>
          </w:p>
          <w:p w14:paraId="30173B30" w14:textId="77777777" w:rsidR="008A791E" w:rsidRDefault="008A791E" w:rsidP="008A791E">
            <w:pPr>
              <w:jc w:val="center"/>
              <w:rPr>
                <w:rFonts w:eastAsia="Times New Roman" w:cs="Times New Roman"/>
                <w:szCs w:val="24"/>
              </w:rPr>
            </w:pPr>
          </w:p>
          <w:p w14:paraId="06465CC2" w14:textId="77777777" w:rsidR="008A791E" w:rsidRDefault="008A791E" w:rsidP="008A791E">
            <w:pPr>
              <w:jc w:val="center"/>
              <w:rPr>
                <w:rFonts w:eastAsia="Times New Roman" w:cs="Times New Roman"/>
                <w:szCs w:val="24"/>
              </w:rPr>
            </w:pPr>
          </w:p>
          <w:p w14:paraId="54613A6B" w14:textId="77777777" w:rsidR="008A791E" w:rsidRDefault="008A791E" w:rsidP="008A791E">
            <w:pPr>
              <w:jc w:val="center"/>
              <w:rPr>
                <w:rFonts w:eastAsia="Times New Roman" w:cs="Times New Roman"/>
                <w:szCs w:val="24"/>
              </w:rPr>
            </w:pPr>
          </w:p>
          <w:p w14:paraId="310B00B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0E26A71A"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7BE53C46"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24465399" w14:textId="77777777" w:rsidR="008A791E" w:rsidRDefault="008A791E" w:rsidP="008A791E">
            <w:pPr>
              <w:rPr>
                <w:rFonts w:eastAsia="Times New Roman" w:cs="Times New Roman"/>
                <w:b/>
                <w:szCs w:val="24"/>
              </w:rPr>
            </w:pPr>
            <w:r>
              <w:rPr>
                <w:rFonts w:eastAsia="Times New Roman" w:cs="Times New Roman"/>
                <w:b/>
                <w:szCs w:val="24"/>
              </w:rPr>
              <w:t>Actividades:</w:t>
            </w:r>
          </w:p>
          <w:p w14:paraId="3901EC53"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Logs de pruebas.</w:t>
            </w:r>
          </w:p>
          <w:p w14:paraId="19D3FA88"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Realizar pruebas unitarias y de integración.</w:t>
            </w:r>
          </w:p>
          <w:p w14:paraId="743EE6BB" w14:textId="77777777" w:rsidR="008A791E" w:rsidRDefault="008A791E" w:rsidP="005C4E38">
            <w:pPr>
              <w:numPr>
                <w:ilvl w:val="0"/>
                <w:numId w:val="104"/>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2C267E09" w14:textId="77777777" w:rsidR="008A791E" w:rsidRDefault="008A791E" w:rsidP="008A791E">
            <w:pPr>
              <w:jc w:val="center"/>
              <w:rPr>
                <w:rFonts w:eastAsia="Times New Roman" w:cs="Times New Roman"/>
                <w:szCs w:val="24"/>
              </w:rPr>
            </w:pPr>
          </w:p>
          <w:p w14:paraId="5BBDDA89" w14:textId="77777777" w:rsidR="008A791E" w:rsidRDefault="008A791E" w:rsidP="008A791E">
            <w:pPr>
              <w:jc w:val="center"/>
              <w:rPr>
                <w:rFonts w:eastAsia="Times New Roman" w:cs="Times New Roman"/>
                <w:szCs w:val="24"/>
              </w:rPr>
            </w:pPr>
          </w:p>
          <w:p w14:paraId="1D75AD9C"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46920C78" w14:textId="77777777" w:rsidR="008A791E" w:rsidRDefault="008A791E" w:rsidP="008A791E">
            <w:pPr>
              <w:jc w:val="center"/>
              <w:rPr>
                <w:rFonts w:eastAsia="Times New Roman" w:cs="Times New Roman"/>
                <w:szCs w:val="24"/>
              </w:rPr>
            </w:pPr>
            <w:r>
              <w:rPr>
                <w:rFonts w:eastAsia="Times New Roman" w:cs="Times New Roman"/>
                <w:szCs w:val="24"/>
              </w:rPr>
              <w:t>10/08/2019</w:t>
            </w:r>
          </w:p>
          <w:p w14:paraId="6BF5266A"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36CFB402"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939822C"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0E43BCD6" w14:textId="77777777" w:rsidR="008A791E" w:rsidRDefault="008A791E" w:rsidP="008A791E">
            <w:pPr>
              <w:jc w:val="center"/>
              <w:rPr>
                <w:rFonts w:eastAsia="Times New Roman" w:cs="Times New Roman"/>
                <w:szCs w:val="24"/>
              </w:rPr>
            </w:pPr>
            <w:r>
              <w:rPr>
                <w:rFonts w:eastAsia="Times New Roman" w:cs="Times New Roman"/>
                <w:szCs w:val="24"/>
              </w:rPr>
              <w:t>14/08/2019</w:t>
            </w:r>
          </w:p>
        </w:tc>
        <w:tc>
          <w:tcPr>
            <w:tcW w:w="2610" w:type="dxa"/>
            <w:tcBorders>
              <w:bottom w:val="single" w:sz="8" w:space="0" w:color="000000"/>
              <w:right w:val="single" w:sz="8" w:space="0" w:color="000000"/>
            </w:tcBorders>
            <w:tcMar>
              <w:top w:w="100" w:type="dxa"/>
              <w:left w:w="100" w:type="dxa"/>
              <w:bottom w:w="100" w:type="dxa"/>
              <w:right w:w="100" w:type="dxa"/>
            </w:tcMar>
          </w:tcPr>
          <w:p w14:paraId="57B011F7" w14:textId="77777777" w:rsidR="008A791E" w:rsidRDefault="008A791E" w:rsidP="008A791E">
            <w:pPr>
              <w:jc w:val="center"/>
              <w:rPr>
                <w:rFonts w:eastAsia="Times New Roman" w:cs="Times New Roman"/>
                <w:b/>
                <w:szCs w:val="24"/>
              </w:rPr>
            </w:pPr>
          </w:p>
          <w:p w14:paraId="18AE21BA" w14:textId="77777777" w:rsidR="008A791E" w:rsidRDefault="008A791E" w:rsidP="008A791E">
            <w:pPr>
              <w:jc w:val="center"/>
              <w:rPr>
                <w:rFonts w:eastAsia="Times New Roman" w:cs="Times New Roman"/>
                <w:b/>
                <w:szCs w:val="24"/>
              </w:rPr>
            </w:pPr>
          </w:p>
          <w:p w14:paraId="6B508CBF" w14:textId="77777777" w:rsidR="008A791E" w:rsidRDefault="008A791E" w:rsidP="008A791E">
            <w:pPr>
              <w:jc w:val="center"/>
              <w:rPr>
                <w:rFonts w:eastAsia="Times New Roman" w:cs="Times New Roman"/>
                <w:b/>
                <w:szCs w:val="24"/>
              </w:rPr>
            </w:pPr>
            <w:r>
              <w:rPr>
                <w:rFonts w:eastAsia="Times New Roman" w:cs="Times New Roman"/>
                <w:b/>
                <w:szCs w:val="24"/>
              </w:rPr>
              <w:t>Actividad 3.1:2</w:t>
            </w:r>
          </w:p>
          <w:p w14:paraId="0C3473BA" w14:textId="77777777" w:rsidR="008A791E" w:rsidRDefault="008A791E" w:rsidP="008A791E">
            <w:pPr>
              <w:jc w:val="center"/>
              <w:rPr>
                <w:rFonts w:eastAsia="Times New Roman" w:cs="Times New Roman"/>
                <w:szCs w:val="24"/>
              </w:rPr>
            </w:pPr>
            <w:r>
              <w:rPr>
                <w:rFonts w:eastAsia="Times New Roman" w:cs="Times New Roman"/>
                <w:szCs w:val="24"/>
              </w:rPr>
              <w:t>12/08/2019</w:t>
            </w:r>
          </w:p>
          <w:p w14:paraId="53484F4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181562A8" w14:textId="77777777" w:rsidR="008A791E" w:rsidRDefault="008A791E" w:rsidP="008A791E">
            <w:pPr>
              <w:jc w:val="center"/>
              <w:rPr>
                <w:rFonts w:eastAsia="Times New Roman" w:cs="Times New Roman"/>
                <w:szCs w:val="24"/>
              </w:rPr>
            </w:pPr>
            <w:r>
              <w:rPr>
                <w:rFonts w:eastAsia="Times New Roman" w:cs="Times New Roman"/>
                <w:szCs w:val="24"/>
              </w:rPr>
              <w:t>14/08/2019</w:t>
            </w:r>
          </w:p>
          <w:p w14:paraId="07768C0B"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69E740A2" w14:textId="77777777" w:rsidR="008A791E" w:rsidRDefault="008A791E" w:rsidP="008A791E">
            <w:pPr>
              <w:jc w:val="center"/>
              <w:rPr>
                <w:rFonts w:eastAsia="Times New Roman" w:cs="Times New Roman"/>
                <w:szCs w:val="24"/>
              </w:rPr>
            </w:pPr>
            <w:r>
              <w:rPr>
                <w:rFonts w:eastAsia="Times New Roman" w:cs="Times New Roman"/>
                <w:szCs w:val="24"/>
              </w:rPr>
              <w:t>16/08/2019</w:t>
            </w:r>
          </w:p>
        </w:tc>
      </w:tr>
      <w:tr w:rsidR="008A791E" w14:paraId="6F87B6F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1A7F97" w14:textId="77777777" w:rsidR="008A791E" w:rsidRDefault="008A791E" w:rsidP="008A791E">
            <w:pPr>
              <w:jc w:val="center"/>
              <w:rPr>
                <w:rFonts w:eastAsia="Times New Roman" w:cs="Times New Roman"/>
                <w:szCs w:val="24"/>
              </w:rPr>
            </w:pPr>
          </w:p>
          <w:p w14:paraId="339D7D2D" w14:textId="77777777" w:rsidR="008A791E" w:rsidRDefault="008A791E" w:rsidP="008A791E">
            <w:pPr>
              <w:jc w:val="center"/>
              <w:rPr>
                <w:rFonts w:eastAsia="Times New Roman" w:cs="Times New Roman"/>
                <w:szCs w:val="24"/>
              </w:rPr>
            </w:pPr>
          </w:p>
          <w:p w14:paraId="3BD7FF77" w14:textId="77777777" w:rsidR="008A791E" w:rsidRDefault="008A791E" w:rsidP="008A791E">
            <w:pPr>
              <w:jc w:val="center"/>
              <w:rPr>
                <w:rFonts w:eastAsia="Times New Roman" w:cs="Times New Roman"/>
                <w:szCs w:val="24"/>
              </w:rPr>
            </w:pPr>
          </w:p>
          <w:p w14:paraId="68704315"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5CA6814"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31078CE0"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09B43D67" w14:textId="77777777" w:rsidR="008A791E" w:rsidRDefault="008A791E" w:rsidP="008A791E">
            <w:pPr>
              <w:rPr>
                <w:rFonts w:eastAsia="Times New Roman" w:cs="Times New Roman"/>
                <w:b/>
                <w:szCs w:val="24"/>
              </w:rPr>
            </w:pPr>
            <w:r>
              <w:rPr>
                <w:rFonts w:eastAsia="Times New Roman" w:cs="Times New Roman"/>
                <w:b/>
                <w:szCs w:val="24"/>
              </w:rPr>
              <w:t>Actividades</w:t>
            </w:r>
          </w:p>
          <w:p w14:paraId="62A44B98" w14:textId="77777777" w:rsidR="008A791E" w:rsidRDefault="008A791E" w:rsidP="005C4E38">
            <w:pPr>
              <w:numPr>
                <w:ilvl w:val="0"/>
                <w:numId w:val="108"/>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F4E261" w14:textId="77777777" w:rsidR="008A791E" w:rsidRDefault="008A791E" w:rsidP="008A791E">
            <w:pPr>
              <w:jc w:val="center"/>
              <w:rPr>
                <w:rFonts w:eastAsia="Times New Roman" w:cs="Times New Roman"/>
                <w:b/>
                <w:szCs w:val="24"/>
              </w:rPr>
            </w:pPr>
          </w:p>
          <w:p w14:paraId="749D8D1C" w14:textId="77777777" w:rsidR="008A791E" w:rsidRDefault="008A791E" w:rsidP="008A791E">
            <w:pPr>
              <w:jc w:val="center"/>
              <w:rPr>
                <w:rFonts w:eastAsia="Times New Roman" w:cs="Times New Roman"/>
                <w:b/>
                <w:szCs w:val="24"/>
              </w:rPr>
            </w:pPr>
          </w:p>
          <w:p w14:paraId="5B3B5E4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F9C0A2F" w14:textId="77777777" w:rsidR="008A791E" w:rsidRDefault="008A791E" w:rsidP="008A791E">
            <w:pPr>
              <w:jc w:val="center"/>
              <w:rPr>
                <w:rFonts w:eastAsia="Times New Roman" w:cs="Times New Roman"/>
                <w:b/>
                <w:szCs w:val="24"/>
              </w:rPr>
            </w:pPr>
            <w:r>
              <w:rPr>
                <w:rFonts w:eastAsia="Times New Roman" w:cs="Times New Roman"/>
                <w:szCs w:val="24"/>
              </w:rPr>
              <w:t>16/08/2019</w:t>
            </w:r>
          </w:p>
        </w:tc>
        <w:tc>
          <w:tcPr>
            <w:tcW w:w="2610" w:type="dxa"/>
            <w:tcBorders>
              <w:bottom w:val="single" w:sz="8" w:space="0" w:color="000000"/>
              <w:right w:val="single" w:sz="8" w:space="0" w:color="000000"/>
            </w:tcBorders>
            <w:tcMar>
              <w:top w:w="100" w:type="dxa"/>
              <w:left w:w="100" w:type="dxa"/>
              <w:bottom w:w="100" w:type="dxa"/>
              <w:right w:w="100" w:type="dxa"/>
            </w:tcMar>
          </w:tcPr>
          <w:p w14:paraId="703F5861" w14:textId="77777777" w:rsidR="008A791E" w:rsidRDefault="008A791E" w:rsidP="008A791E">
            <w:pPr>
              <w:jc w:val="center"/>
              <w:rPr>
                <w:rFonts w:eastAsia="Times New Roman" w:cs="Times New Roman"/>
                <w:b/>
                <w:szCs w:val="24"/>
              </w:rPr>
            </w:pPr>
          </w:p>
          <w:p w14:paraId="492E80FE" w14:textId="77777777" w:rsidR="008A791E" w:rsidRDefault="008A791E" w:rsidP="008A791E">
            <w:pPr>
              <w:jc w:val="center"/>
              <w:rPr>
                <w:rFonts w:eastAsia="Times New Roman" w:cs="Times New Roman"/>
                <w:b/>
                <w:szCs w:val="24"/>
              </w:rPr>
            </w:pPr>
          </w:p>
          <w:p w14:paraId="18175E94"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5394001F" w14:textId="77777777" w:rsidR="008A791E" w:rsidRDefault="008A791E" w:rsidP="008A791E">
            <w:pPr>
              <w:jc w:val="center"/>
              <w:rPr>
                <w:rFonts w:eastAsia="Times New Roman" w:cs="Times New Roman"/>
                <w:szCs w:val="24"/>
              </w:rPr>
            </w:pPr>
            <w:r>
              <w:rPr>
                <w:rFonts w:eastAsia="Times New Roman" w:cs="Times New Roman"/>
                <w:szCs w:val="24"/>
              </w:rPr>
              <w:t>18/08/2019</w:t>
            </w:r>
          </w:p>
          <w:p w14:paraId="6FD5937B" w14:textId="77777777" w:rsidR="008A791E" w:rsidRDefault="008A791E" w:rsidP="008A791E">
            <w:pPr>
              <w:rPr>
                <w:rFonts w:eastAsia="Times New Roman" w:cs="Times New Roman"/>
                <w:szCs w:val="24"/>
              </w:rPr>
            </w:pPr>
          </w:p>
        </w:tc>
      </w:tr>
    </w:tbl>
    <w:p w14:paraId="44820CB3" w14:textId="77777777" w:rsidR="008A791E" w:rsidRDefault="008A791E" w:rsidP="008A791E">
      <w:pPr>
        <w:rPr>
          <w:rFonts w:eastAsia="Times New Roman" w:cs="Times New Roman"/>
          <w:b/>
          <w:szCs w:val="24"/>
        </w:rPr>
      </w:pPr>
    </w:p>
    <w:p w14:paraId="4C2DFE14" w14:textId="77777777" w:rsidR="008A791E" w:rsidRDefault="008A791E" w:rsidP="008A791E">
      <w:pPr>
        <w:rPr>
          <w:rFonts w:eastAsia="Times New Roman" w:cs="Times New Roman"/>
          <w:b/>
          <w:szCs w:val="24"/>
        </w:rPr>
      </w:pPr>
      <w:r>
        <w:rPr>
          <w:rFonts w:eastAsia="Times New Roman" w:cs="Times New Roman"/>
          <w:b/>
          <w:szCs w:val="24"/>
        </w:rPr>
        <w:t>Caso de uso #05 y #06</w:t>
      </w:r>
    </w:p>
    <w:p w14:paraId="1B7910F2" w14:textId="77777777" w:rsidR="008A791E" w:rsidRDefault="008A791E" w:rsidP="008A791E">
      <w:pPr>
        <w:rPr>
          <w:rFonts w:eastAsia="Times New Roman" w:cs="Times New Roman"/>
          <w:b/>
          <w:szCs w:val="24"/>
        </w:rPr>
      </w:pPr>
      <w:r>
        <w:rPr>
          <w:rFonts w:eastAsia="Times New Roman" w:cs="Times New Roman"/>
          <w:b/>
          <w:szCs w:val="24"/>
        </w:rPr>
        <w:lastRenderedPageBreak/>
        <w:t>Nombre CU05: Crear organización (tabla parámetro)</w:t>
      </w:r>
    </w:p>
    <w:p w14:paraId="0E8BD8ED" w14:textId="77777777" w:rsidR="008A791E" w:rsidRDefault="008A791E" w:rsidP="008A791E">
      <w:pPr>
        <w:rPr>
          <w:rFonts w:eastAsia="Times New Roman" w:cs="Times New Roman"/>
          <w:b/>
          <w:szCs w:val="24"/>
        </w:rPr>
      </w:pPr>
      <w:r>
        <w:rPr>
          <w:rFonts w:eastAsia="Times New Roman" w:cs="Times New Roman"/>
          <w:b/>
          <w:szCs w:val="24"/>
        </w:rPr>
        <w:t>Nombre CU06: Crear categoría (tabla parámetro)</w:t>
      </w:r>
    </w:p>
    <w:p w14:paraId="77C1B8CD" w14:textId="183C35BB" w:rsidR="008A791E" w:rsidRDefault="008A791E" w:rsidP="00706570">
      <w:pPr>
        <w:rPr>
          <w:rFonts w:eastAsia="Times New Roman" w:cs="Times New Roman"/>
          <w:b/>
          <w:szCs w:val="24"/>
        </w:rPr>
      </w:pPr>
      <w:r>
        <w:rPr>
          <w:rFonts w:eastAsia="Times New Roman" w:cs="Times New Roman"/>
          <w:b/>
          <w:szCs w:val="24"/>
        </w:rPr>
        <w:t>Nombre CU11: Validación de usuario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06DC1506"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DB9000"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302FD5"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2A7E46F"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DF338EF"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63BF9D30"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1F45BF" w14:textId="77777777" w:rsidR="008A791E" w:rsidRDefault="008A791E" w:rsidP="008A791E">
            <w:pPr>
              <w:jc w:val="center"/>
              <w:rPr>
                <w:rFonts w:eastAsia="Times New Roman" w:cs="Times New Roman"/>
                <w:szCs w:val="24"/>
              </w:rPr>
            </w:pPr>
          </w:p>
          <w:p w14:paraId="7EC37D8F" w14:textId="77777777" w:rsidR="008A791E" w:rsidRDefault="008A791E" w:rsidP="008A791E">
            <w:pPr>
              <w:jc w:val="center"/>
              <w:rPr>
                <w:rFonts w:eastAsia="Times New Roman" w:cs="Times New Roman"/>
                <w:szCs w:val="24"/>
              </w:rPr>
            </w:pPr>
          </w:p>
          <w:p w14:paraId="2CB4DA9A" w14:textId="77777777" w:rsidR="008A791E" w:rsidRDefault="008A791E" w:rsidP="008A791E">
            <w:pPr>
              <w:jc w:val="center"/>
              <w:rPr>
                <w:rFonts w:eastAsia="Times New Roman" w:cs="Times New Roman"/>
                <w:szCs w:val="24"/>
              </w:rPr>
            </w:pPr>
          </w:p>
          <w:p w14:paraId="3132FEF8" w14:textId="77777777" w:rsidR="008A791E" w:rsidRDefault="008A791E" w:rsidP="008A791E">
            <w:pPr>
              <w:jc w:val="center"/>
              <w:rPr>
                <w:rFonts w:eastAsia="Times New Roman" w:cs="Times New Roman"/>
                <w:szCs w:val="24"/>
              </w:rPr>
            </w:pPr>
          </w:p>
          <w:p w14:paraId="0C6C2C57" w14:textId="77777777" w:rsidR="008A791E" w:rsidRDefault="008A791E" w:rsidP="008A791E">
            <w:pPr>
              <w:jc w:val="center"/>
              <w:rPr>
                <w:rFonts w:eastAsia="Times New Roman" w:cs="Times New Roman"/>
                <w:szCs w:val="24"/>
              </w:rPr>
            </w:pPr>
          </w:p>
          <w:p w14:paraId="2CEDBA95" w14:textId="77777777" w:rsidR="008A791E" w:rsidRDefault="008A791E" w:rsidP="008A791E">
            <w:pPr>
              <w:jc w:val="center"/>
              <w:rPr>
                <w:rFonts w:eastAsia="Times New Roman" w:cs="Times New Roman"/>
                <w:szCs w:val="24"/>
              </w:rPr>
            </w:pPr>
          </w:p>
          <w:p w14:paraId="371BA9B7"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3B4AA52D"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39AF8511"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1D90AF3A" w14:textId="77777777" w:rsidR="008A791E" w:rsidRDefault="008A791E" w:rsidP="008A791E">
            <w:pPr>
              <w:rPr>
                <w:rFonts w:eastAsia="Times New Roman" w:cs="Times New Roman"/>
                <w:szCs w:val="24"/>
              </w:rPr>
            </w:pPr>
            <w:r>
              <w:rPr>
                <w:rFonts w:eastAsia="Times New Roman" w:cs="Times New Roman"/>
                <w:b/>
                <w:szCs w:val="24"/>
              </w:rPr>
              <w:t>Actividades:</w:t>
            </w:r>
          </w:p>
          <w:p w14:paraId="529EF39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Diagrama de caso de uso.</w:t>
            </w:r>
          </w:p>
          <w:p w14:paraId="36F32E63"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 xml:space="preserve">Validación de diagrama de casos de uso. </w:t>
            </w:r>
          </w:p>
          <w:p w14:paraId="2A475998" w14:textId="77777777" w:rsidR="008A791E" w:rsidRDefault="008A791E" w:rsidP="005C4E38">
            <w:pPr>
              <w:numPr>
                <w:ilvl w:val="0"/>
                <w:numId w:val="72"/>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0E44D697"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01E92571" w14:textId="77777777" w:rsidR="008A791E" w:rsidRDefault="008A791E" w:rsidP="008A791E">
            <w:pPr>
              <w:jc w:val="center"/>
              <w:rPr>
                <w:rFonts w:eastAsia="Times New Roman" w:cs="Times New Roman"/>
                <w:b/>
                <w:szCs w:val="24"/>
              </w:rPr>
            </w:pPr>
          </w:p>
          <w:p w14:paraId="684E1792"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16EB2CBD" w14:textId="77777777" w:rsidR="008A791E" w:rsidRDefault="008A791E" w:rsidP="008A791E">
            <w:pPr>
              <w:jc w:val="center"/>
              <w:rPr>
                <w:rFonts w:eastAsia="Times New Roman" w:cs="Times New Roman"/>
                <w:b/>
                <w:szCs w:val="24"/>
              </w:rPr>
            </w:pPr>
            <w:r>
              <w:rPr>
                <w:rFonts w:eastAsia="Times New Roman" w:cs="Times New Roman"/>
                <w:szCs w:val="24"/>
              </w:rPr>
              <w:t>18/08/2019</w:t>
            </w:r>
          </w:p>
          <w:p w14:paraId="571FF9F8"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00C5787D" w14:textId="77777777" w:rsidR="008A791E" w:rsidRDefault="008A791E" w:rsidP="008A791E">
            <w:pPr>
              <w:jc w:val="center"/>
              <w:rPr>
                <w:rFonts w:eastAsia="Times New Roman" w:cs="Times New Roman"/>
                <w:b/>
                <w:szCs w:val="24"/>
              </w:rPr>
            </w:pPr>
            <w:r>
              <w:rPr>
                <w:rFonts w:eastAsia="Times New Roman" w:cs="Times New Roman"/>
                <w:szCs w:val="24"/>
              </w:rPr>
              <w:t>20/08/2019</w:t>
            </w:r>
          </w:p>
          <w:p w14:paraId="32ABFB46"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0AD37830" w14:textId="77777777" w:rsidR="008A791E" w:rsidRDefault="008A791E" w:rsidP="008A791E">
            <w:pPr>
              <w:jc w:val="center"/>
              <w:rPr>
                <w:rFonts w:eastAsia="Times New Roman" w:cs="Times New Roman"/>
                <w:b/>
                <w:szCs w:val="24"/>
              </w:rPr>
            </w:pPr>
            <w:r>
              <w:rPr>
                <w:rFonts w:eastAsia="Times New Roman" w:cs="Times New Roman"/>
                <w:szCs w:val="24"/>
              </w:rPr>
              <w:t>22/08/2019</w:t>
            </w:r>
          </w:p>
        </w:tc>
        <w:tc>
          <w:tcPr>
            <w:tcW w:w="2610" w:type="dxa"/>
            <w:tcBorders>
              <w:bottom w:val="single" w:sz="8" w:space="0" w:color="000000"/>
              <w:right w:val="single" w:sz="8" w:space="0" w:color="000000"/>
            </w:tcBorders>
            <w:tcMar>
              <w:top w:w="100" w:type="dxa"/>
              <w:left w:w="100" w:type="dxa"/>
              <w:bottom w:w="100" w:type="dxa"/>
              <w:right w:w="100" w:type="dxa"/>
            </w:tcMar>
          </w:tcPr>
          <w:p w14:paraId="6DB67A8D" w14:textId="77777777" w:rsidR="008A791E" w:rsidRDefault="008A791E" w:rsidP="008A791E">
            <w:pPr>
              <w:rPr>
                <w:rFonts w:eastAsia="Times New Roman" w:cs="Times New Roman"/>
                <w:szCs w:val="24"/>
              </w:rPr>
            </w:pPr>
            <w:r>
              <w:rPr>
                <w:rFonts w:eastAsia="Times New Roman" w:cs="Times New Roman"/>
                <w:szCs w:val="24"/>
              </w:rPr>
              <w:t xml:space="preserve">        </w:t>
            </w:r>
          </w:p>
          <w:p w14:paraId="0C8862C2" w14:textId="77777777" w:rsidR="008A791E" w:rsidRDefault="008A791E" w:rsidP="008A791E">
            <w:pPr>
              <w:rPr>
                <w:rFonts w:eastAsia="Times New Roman" w:cs="Times New Roman"/>
                <w:b/>
                <w:szCs w:val="24"/>
              </w:rPr>
            </w:pPr>
          </w:p>
          <w:p w14:paraId="67415B2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5152ED97" w14:textId="77777777" w:rsidR="008A791E" w:rsidRDefault="008A791E" w:rsidP="008A791E">
            <w:pPr>
              <w:jc w:val="center"/>
              <w:rPr>
                <w:rFonts w:eastAsia="Times New Roman" w:cs="Times New Roman"/>
                <w:szCs w:val="24"/>
              </w:rPr>
            </w:pPr>
            <w:r>
              <w:rPr>
                <w:rFonts w:eastAsia="Times New Roman" w:cs="Times New Roman"/>
                <w:szCs w:val="24"/>
              </w:rPr>
              <w:t>20/08/2019</w:t>
            </w:r>
          </w:p>
          <w:p w14:paraId="75718E72"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2072AE64" w14:textId="77777777" w:rsidR="008A791E" w:rsidRDefault="008A791E" w:rsidP="008A791E">
            <w:pPr>
              <w:jc w:val="center"/>
              <w:rPr>
                <w:rFonts w:eastAsia="Times New Roman" w:cs="Times New Roman"/>
                <w:szCs w:val="24"/>
              </w:rPr>
            </w:pPr>
            <w:r>
              <w:rPr>
                <w:rFonts w:eastAsia="Times New Roman" w:cs="Times New Roman"/>
                <w:szCs w:val="24"/>
              </w:rPr>
              <w:t>22/08/2019</w:t>
            </w:r>
          </w:p>
          <w:p w14:paraId="6A98F948"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9A03FE3" w14:textId="77777777" w:rsidR="008A791E" w:rsidRDefault="008A791E" w:rsidP="008A791E">
            <w:pPr>
              <w:jc w:val="center"/>
              <w:rPr>
                <w:rFonts w:eastAsia="Times New Roman" w:cs="Times New Roman"/>
                <w:szCs w:val="24"/>
              </w:rPr>
            </w:pPr>
            <w:r>
              <w:rPr>
                <w:rFonts w:eastAsia="Times New Roman" w:cs="Times New Roman"/>
                <w:szCs w:val="24"/>
              </w:rPr>
              <w:t>24/08/2019</w:t>
            </w:r>
          </w:p>
        </w:tc>
      </w:tr>
      <w:tr w:rsidR="008A791E" w14:paraId="01F9FF5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8FE1D58" w14:textId="77777777" w:rsidR="008A791E" w:rsidRDefault="008A791E" w:rsidP="008A791E">
            <w:pPr>
              <w:jc w:val="center"/>
              <w:rPr>
                <w:rFonts w:eastAsia="Times New Roman" w:cs="Times New Roman"/>
                <w:szCs w:val="24"/>
              </w:rPr>
            </w:pPr>
          </w:p>
          <w:p w14:paraId="57B889D1" w14:textId="77777777" w:rsidR="008A791E" w:rsidRDefault="008A791E" w:rsidP="008A791E">
            <w:pPr>
              <w:jc w:val="center"/>
              <w:rPr>
                <w:rFonts w:eastAsia="Times New Roman" w:cs="Times New Roman"/>
                <w:szCs w:val="24"/>
              </w:rPr>
            </w:pPr>
          </w:p>
          <w:p w14:paraId="5D8BF064" w14:textId="77777777" w:rsidR="008A791E" w:rsidRDefault="008A791E" w:rsidP="008A791E">
            <w:pPr>
              <w:jc w:val="center"/>
              <w:rPr>
                <w:rFonts w:eastAsia="Times New Roman" w:cs="Times New Roman"/>
                <w:szCs w:val="24"/>
              </w:rPr>
            </w:pPr>
          </w:p>
          <w:p w14:paraId="5C920185" w14:textId="77777777" w:rsidR="008A791E" w:rsidRDefault="008A791E" w:rsidP="008A791E">
            <w:pPr>
              <w:jc w:val="center"/>
              <w:rPr>
                <w:rFonts w:eastAsia="Times New Roman" w:cs="Times New Roman"/>
                <w:szCs w:val="24"/>
              </w:rPr>
            </w:pPr>
          </w:p>
          <w:p w14:paraId="6851394F" w14:textId="77777777" w:rsidR="008A791E" w:rsidRDefault="008A791E" w:rsidP="008A791E">
            <w:pPr>
              <w:jc w:val="center"/>
              <w:rPr>
                <w:rFonts w:eastAsia="Times New Roman" w:cs="Times New Roman"/>
                <w:szCs w:val="24"/>
              </w:rPr>
            </w:pPr>
          </w:p>
          <w:p w14:paraId="0F107E6B" w14:textId="77777777" w:rsidR="008A791E" w:rsidRDefault="008A791E" w:rsidP="008A791E">
            <w:pPr>
              <w:jc w:val="center"/>
              <w:rPr>
                <w:rFonts w:eastAsia="Times New Roman" w:cs="Times New Roman"/>
                <w:szCs w:val="24"/>
              </w:rPr>
            </w:pPr>
          </w:p>
          <w:p w14:paraId="06CE85DF" w14:textId="77777777" w:rsidR="008A791E" w:rsidRDefault="008A791E" w:rsidP="008A791E">
            <w:pPr>
              <w:jc w:val="center"/>
              <w:rPr>
                <w:rFonts w:eastAsia="Times New Roman" w:cs="Times New Roman"/>
                <w:szCs w:val="24"/>
              </w:rPr>
            </w:pPr>
          </w:p>
          <w:p w14:paraId="3BF27BED" w14:textId="77777777" w:rsidR="008A791E" w:rsidRDefault="008A791E" w:rsidP="008A791E">
            <w:pPr>
              <w:jc w:val="center"/>
              <w:rPr>
                <w:rFonts w:eastAsia="Times New Roman" w:cs="Times New Roman"/>
                <w:szCs w:val="24"/>
              </w:rPr>
            </w:pPr>
          </w:p>
          <w:p w14:paraId="60890A9D" w14:textId="77777777" w:rsidR="008A791E" w:rsidRDefault="008A791E" w:rsidP="008A791E">
            <w:pPr>
              <w:jc w:val="center"/>
              <w:rPr>
                <w:rFonts w:eastAsia="Times New Roman" w:cs="Times New Roman"/>
                <w:szCs w:val="24"/>
              </w:rPr>
            </w:pPr>
          </w:p>
          <w:p w14:paraId="046908DF" w14:textId="77777777" w:rsidR="008A791E" w:rsidRDefault="008A791E" w:rsidP="008A791E">
            <w:pPr>
              <w:jc w:val="center"/>
              <w:rPr>
                <w:rFonts w:eastAsia="Times New Roman" w:cs="Times New Roman"/>
                <w:szCs w:val="24"/>
              </w:rPr>
            </w:pPr>
          </w:p>
          <w:p w14:paraId="4C8612B3" w14:textId="77777777" w:rsidR="008A791E" w:rsidRDefault="008A791E" w:rsidP="008A791E">
            <w:pPr>
              <w:jc w:val="center"/>
              <w:rPr>
                <w:rFonts w:eastAsia="Times New Roman" w:cs="Times New Roman"/>
                <w:szCs w:val="24"/>
              </w:rPr>
            </w:pPr>
          </w:p>
          <w:p w14:paraId="4E884600" w14:textId="77777777" w:rsidR="008A791E" w:rsidRDefault="008A791E" w:rsidP="008A791E">
            <w:pPr>
              <w:jc w:val="center"/>
              <w:rPr>
                <w:rFonts w:eastAsia="Times New Roman" w:cs="Times New Roman"/>
                <w:szCs w:val="24"/>
              </w:rPr>
            </w:pPr>
          </w:p>
          <w:p w14:paraId="5CF25A32" w14:textId="77777777" w:rsidR="008A791E" w:rsidRDefault="008A791E" w:rsidP="008A791E">
            <w:pPr>
              <w:jc w:val="center"/>
              <w:rPr>
                <w:rFonts w:eastAsia="Times New Roman" w:cs="Times New Roman"/>
                <w:szCs w:val="24"/>
              </w:rPr>
            </w:pPr>
          </w:p>
          <w:p w14:paraId="587B1517" w14:textId="77777777" w:rsidR="008A791E" w:rsidRDefault="008A791E" w:rsidP="008A791E">
            <w:pPr>
              <w:jc w:val="center"/>
              <w:rPr>
                <w:rFonts w:eastAsia="Times New Roman" w:cs="Times New Roman"/>
                <w:szCs w:val="24"/>
              </w:rPr>
            </w:pPr>
          </w:p>
          <w:p w14:paraId="04E506E6" w14:textId="77777777" w:rsidR="008A791E" w:rsidRDefault="008A791E" w:rsidP="008A791E">
            <w:pPr>
              <w:jc w:val="center"/>
              <w:rPr>
                <w:rFonts w:eastAsia="Times New Roman" w:cs="Times New Roman"/>
                <w:szCs w:val="24"/>
              </w:rPr>
            </w:pPr>
          </w:p>
          <w:p w14:paraId="61465C7A"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635693A1" w14:textId="77777777" w:rsidR="008A791E" w:rsidRDefault="008A791E" w:rsidP="008A791E">
            <w:pPr>
              <w:rPr>
                <w:rFonts w:eastAsia="Times New Roman" w:cs="Times New Roman"/>
                <w:b/>
                <w:szCs w:val="24"/>
              </w:rPr>
            </w:pPr>
            <w:r>
              <w:rPr>
                <w:rFonts w:eastAsia="Times New Roman" w:cs="Times New Roman"/>
                <w:b/>
                <w:szCs w:val="24"/>
              </w:rPr>
              <w:lastRenderedPageBreak/>
              <w:t>Fase 2: Preparación de pruebas según las características de la ISO/IEC 25010 (adecuación funcional, eficiencia de desempeño, usabilidad, seguridad y mantenibilidad)</w:t>
            </w:r>
          </w:p>
          <w:p w14:paraId="0B6A6321"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xml:space="preserve"> Se busca elaborar las pruebas a las cuales se va a someter el software.</w:t>
            </w:r>
          </w:p>
          <w:p w14:paraId="0B69A216" w14:textId="77777777" w:rsidR="008A791E" w:rsidRDefault="008A791E" w:rsidP="008A791E">
            <w:pPr>
              <w:rPr>
                <w:rFonts w:eastAsia="Times New Roman" w:cs="Times New Roman"/>
                <w:b/>
                <w:szCs w:val="24"/>
              </w:rPr>
            </w:pPr>
            <w:r>
              <w:rPr>
                <w:rFonts w:eastAsia="Times New Roman" w:cs="Times New Roman"/>
                <w:b/>
                <w:szCs w:val="24"/>
              </w:rPr>
              <w:t>Actividades:</w:t>
            </w:r>
          </w:p>
          <w:p w14:paraId="6E7BE93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Modelado de dominio.</w:t>
            </w:r>
          </w:p>
          <w:p w14:paraId="22AE471C"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Plan de pruebas.</w:t>
            </w:r>
          </w:p>
          <w:p w14:paraId="12EAC12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del diseño de pruebas.</w:t>
            </w:r>
          </w:p>
          <w:p w14:paraId="53000586"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Especificación de casos de prueba.</w:t>
            </w:r>
          </w:p>
          <w:p w14:paraId="42E0CD28"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Procedimiento de pruebas.</w:t>
            </w:r>
          </w:p>
          <w:p w14:paraId="452B4B73" w14:textId="77777777" w:rsidR="008A791E" w:rsidRDefault="008A791E" w:rsidP="005C4E38">
            <w:pPr>
              <w:numPr>
                <w:ilvl w:val="0"/>
                <w:numId w:val="64"/>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28FA6567" w14:textId="77777777" w:rsidR="008A791E" w:rsidRDefault="008A791E" w:rsidP="008A791E">
            <w:pPr>
              <w:jc w:val="center"/>
              <w:rPr>
                <w:rFonts w:eastAsia="Times New Roman" w:cs="Times New Roman"/>
                <w:b/>
                <w:szCs w:val="24"/>
              </w:rPr>
            </w:pPr>
          </w:p>
          <w:p w14:paraId="2910E61A" w14:textId="77777777" w:rsidR="008A791E" w:rsidRDefault="008A791E" w:rsidP="008A791E">
            <w:pPr>
              <w:jc w:val="center"/>
              <w:rPr>
                <w:rFonts w:eastAsia="Times New Roman" w:cs="Times New Roman"/>
                <w:b/>
                <w:szCs w:val="24"/>
              </w:rPr>
            </w:pPr>
          </w:p>
          <w:p w14:paraId="08584A71" w14:textId="77777777" w:rsidR="008A791E" w:rsidRDefault="008A791E" w:rsidP="008A791E">
            <w:pPr>
              <w:jc w:val="center"/>
              <w:rPr>
                <w:rFonts w:eastAsia="Times New Roman" w:cs="Times New Roman"/>
                <w:b/>
                <w:szCs w:val="24"/>
              </w:rPr>
            </w:pPr>
            <w:r>
              <w:rPr>
                <w:rFonts w:eastAsia="Times New Roman" w:cs="Times New Roman"/>
                <w:b/>
                <w:szCs w:val="24"/>
              </w:rPr>
              <w:t>Actividad 2.1:</w:t>
            </w:r>
          </w:p>
          <w:p w14:paraId="3E2C801B" w14:textId="77777777" w:rsidR="008A791E" w:rsidRDefault="008A791E" w:rsidP="008A791E">
            <w:pPr>
              <w:jc w:val="center"/>
              <w:rPr>
                <w:rFonts w:eastAsia="Times New Roman" w:cs="Times New Roman"/>
                <w:b/>
                <w:szCs w:val="24"/>
              </w:rPr>
            </w:pPr>
            <w:r>
              <w:rPr>
                <w:rFonts w:eastAsia="Times New Roman" w:cs="Times New Roman"/>
                <w:szCs w:val="24"/>
              </w:rPr>
              <w:t>24/08/2019</w:t>
            </w:r>
          </w:p>
          <w:p w14:paraId="4C3B685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1E1EDE53" w14:textId="77777777" w:rsidR="008A791E" w:rsidRDefault="008A791E" w:rsidP="008A791E">
            <w:pPr>
              <w:jc w:val="center"/>
              <w:rPr>
                <w:rFonts w:eastAsia="Times New Roman" w:cs="Times New Roman"/>
                <w:szCs w:val="24"/>
              </w:rPr>
            </w:pPr>
            <w:r>
              <w:rPr>
                <w:rFonts w:eastAsia="Times New Roman" w:cs="Times New Roman"/>
                <w:szCs w:val="24"/>
              </w:rPr>
              <w:t>26/08/2019</w:t>
            </w:r>
          </w:p>
          <w:p w14:paraId="2143CE47"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414D2F24" w14:textId="77777777" w:rsidR="008A791E" w:rsidRDefault="008A791E" w:rsidP="008A791E">
            <w:pPr>
              <w:jc w:val="center"/>
              <w:rPr>
                <w:rFonts w:eastAsia="Times New Roman" w:cs="Times New Roman"/>
                <w:b/>
                <w:szCs w:val="24"/>
              </w:rPr>
            </w:pPr>
            <w:r>
              <w:rPr>
                <w:rFonts w:eastAsia="Times New Roman" w:cs="Times New Roman"/>
                <w:szCs w:val="24"/>
              </w:rPr>
              <w:t>28/08/2019</w:t>
            </w:r>
          </w:p>
          <w:p w14:paraId="49165E81"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2.4: </w:t>
            </w:r>
            <w:r>
              <w:rPr>
                <w:rFonts w:eastAsia="Times New Roman" w:cs="Times New Roman"/>
                <w:szCs w:val="24"/>
              </w:rPr>
              <w:t>30/08/2019</w:t>
            </w:r>
          </w:p>
          <w:p w14:paraId="7A3460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465FDB04"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66620F54"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5AF2F26A" w14:textId="77777777" w:rsidR="008A791E" w:rsidRDefault="008A791E" w:rsidP="008A791E">
            <w:pPr>
              <w:jc w:val="center"/>
              <w:rPr>
                <w:rFonts w:eastAsia="Times New Roman" w:cs="Times New Roman"/>
                <w:b/>
                <w:szCs w:val="24"/>
              </w:rPr>
            </w:pPr>
            <w:r>
              <w:rPr>
                <w:rFonts w:eastAsia="Times New Roman" w:cs="Times New Roman"/>
                <w:szCs w:val="24"/>
              </w:rPr>
              <w:t>04/09/2019</w:t>
            </w:r>
          </w:p>
        </w:tc>
        <w:tc>
          <w:tcPr>
            <w:tcW w:w="2610" w:type="dxa"/>
            <w:tcBorders>
              <w:bottom w:val="single" w:sz="8" w:space="0" w:color="000000"/>
              <w:right w:val="single" w:sz="8" w:space="0" w:color="000000"/>
            </w:tcBorders>
            <w:tcMar>
              <w:top w:w="100" w:type="dxa"/>
              <w:left w:w="100" w:type="dxa"/>
              <w:bottom w:w="100" w:type="dxa"/>
              <w:right w:w="100" w:type="dxa"/>
            </w:tcMar>
          </w:tcPr>
          <w:p w14:paraId="354AB1BD"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0D91625A" w14:textId="77777777" w:rsidR="008A791E" w:rsidRDefault="008A791E" w:rsidP="008A791E">
            <w:pPr>
              <w:jc w:val="center"/>
              <w:rPr>
                <w:rFonts w:eastAsia="Times New Roman" w:cs="Times New Roman"/>
                <w:b/>
                <w:szCs w:val="24"/>
              </w:rPr>
            </w:pPr>
          </w:p>
          <w:p w14:paraId="1D76BD23" w14:textId="77777777" w:rsidR="008A791E" w:rsidRDefault="008A791E" w:rsidP="008A791E">
            <w:pPr>
              <w:jc w:val="center"/>
              <w:rPr>
                <w:rFonts w:eastAsia="Times New Roman" w:cs="Times New Roman"/>
                <w:b/>
                <w:szCs w:val="24"/>
              </w:rPr>
            </w:pPr>
            <w:r>
              <w:rPr>
                <w:rFonts w:eastAsia="Times New Roman" w:cs="Times New Roman"/>
                <w:b/>
                <w:szCs w:val="24"/>
              </w:rPr>
              <w:t>Actividad 2.1:2</w:t>
            </w:r>
          </w:p>
          <w:p w14:paraId="6F42A228" w14:textId="77777777" w:rsidR="008A791E" w:rsidRDefault="008A791E" w:rsidP="008A791E">
            <w:pPr>
              <w:jc w:val="center"/>
              <w:rPr>
                <w:rFonts w:eastAsia="Times New Roman" w:cs="Times New Roman"/>
                <w:b/>
                <w:szCs w:val="24"/>
              </w:rPr>
            </w:pPr>
            <w:r>
              <w:rPr>
                <w:rFonts w:eastAsia="Times New Roman" w:cs="Times New Roman"/>
                <w:szCs w:val="24"/>
              </w:rPr>
              <w:t>26/08/2019</w:t>
            </w:r>
          </w:p>
          <w:p w14:paraId="6A53CC71"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28/08/2019</w:t>
            </w:r>
          </w:p>
          <w:p w14:paraId="2BD70B41"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73D78E48" w14:textId="77777777" w:rsidR="008A791E" w:rsidRDefault="008A791E" w:rsidP="008A791E">
            <w:pPr>
              <w:jc w:val="center"/>
              <w:rPr>
                <w:rFonts w:eastAsia="Times New Roman" w:cs="Times New Roman"/>
                <w:szCs w:val="24"/>
              </w:rPr>
            </w:pPr>
            <w:r>
              <w:rPr>
                <w:rFonts w:eastAsia="Times New Roman" w:cs="Times New Roman"/>
                <w:szCs w:val="24"/>
              </w:rPr>
              <w:t>30/08/2019</w:t>
            </w:r>
          </w:p>
          <w:p w14:paraId="2F7A5FE9"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2.4:2</w:t>
            </w:r>
          </w:p>
          <w:p w14:paraId="04BE3BF3" w14:textId="77777777" w:rsidR="008A791E" w:rsidRDefault="008A791E" w:rsidP="008A791E">
            <w:pPr>
              <w:jc w:val="center"/>
              <w:rPr>
                <w:rFonts w:eastAsia="Times New Roman" w:cs="Times New Roman"/>
                <w:b/>
                <w:szCs w:val="24"/>
              </w:rPr>
            </w:pPr>
            <w:r>
              <w:rPr>
                <w:rFonts w:eastAsia="Times New Roman" w:cs="Times New Roman"/>
                <w:szCs w:val="24"/>
              </w:rPr>
              <w:t>02/09/2019</w:t>
            </w:r>
          </w:p>
          <w:p w14:paraId="110E85A3"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75298611" w14:textId="77777777" w:rsidR="008A791E" w:rsidRDefault="008A791E" w:rsidP="008A791E">
            <w:pPr>
              <w:jc w:val="center"/>
              <w:rPr>
                <w:rFonts w:eastAsia="Times New Roman" w:cs="Times New Roman"/>
                <w:b/>
                <w:szCs w:val="24"/>
              </w:rPr>
            </w:pPr>
            <w:r>
              <w:rPr>
                <w:rFonts w:eastAsia="Times New Roman" w:cs="Times New Roman"/>
                <w:szCs w:val="24"/>
              </w:rPr>
              <w:t>04/09/2019</w:t>
            </w:r>
          </w:p>
          <w:p w14:paraId="550941CC"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5F2E0041" w14:textId="77777777" w:rsidR="008A791E" w:rsidRDefault="008A791E" w:rsidP="008A791E">
            <w:pPr>
              <w:jc w:val="center"/>
              <w:rPr>
                <w:rFonts w:eastAsia="Times New Roman" w:cs="Times New Roman"/>
                <w:b/>
                <w:szCs w:val="24"/>
              </w:rPr>
            </w:pPr>
            <w:r>
              <w:rPr>
                <w:rFonts w:eastAsia="Times New Roman" w:cs="Times New Roman"/>
                <w:szCs w:val="24"/>
              </w:rPr>
              <w:t>06/09/2019</w:t>
            </w:r>
            <w:r>
              <w:rPr>
                <w:rFonts w:eastAsia="Times New Roman" w:cs="Times New Roman"/>
                <w:b/>
                <w:szCs w:val="24"/>
              </w:rPr>
              <w:t xml:space="preserve"> </w:t>
            </w:r>
          </w:p>
          <w:p w14:paraId="02CCB2F4" w14:textId="77777777" w:rsidR="008A791E" w:rsidRDefault="008A791E" w:rsidP="008A791E">
            <w:pPr>
              <w:rPr>
                <w:rFonts w:eastAsia="Times New Roman" w:cs="Times New Roman"/>
                <w:b/>
                <w:szCs w:val="24"/>
              </w:rPr>
            </w:pPr>
          </w:p>
        </w:tc>
      </w:tr>
      <w:tr w:rsidR="008A791E" w14:paraId="005256AA"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C5E8D3" w14:textId="77777777" w:rsidR="008A791E" w:rsidRDefault="008A791E" w:rsidP="008A791E">
            <w:pPr>
              <w:jc w:val="center"/>
              <w:rPr>
                <w:rFonts w:eastAsia="Times New Roman" w:cs="Times New Roman"/>
                <w:szCs w:val="24"/>
              </w:rPr>
            </w:pPr>
          </w:p>
          <w:p w14:paraId="3981E248" w14:textId="77777777" w:rsidR="008A791E" w:rsidRDefault="008A791E" w:rsidP="008A791E">
            <w:pPr>
              <w:jc w:val="center"/>
              <w:rPr>
                <w:rFonts w:eastAsia="Times New Roman" w:cs="Times New Roman"/>
                <w:szCs w:val="24"/>
              </w:rPr>
            </w:pPr>
          </w:p>
          <w:p w14:paraId="46D2AB43" w14:textId="77777777" w:rsidR="008A791E" w:rsidRDefault="008A791E" w:rsidP="008A791E">
            <w:pPr>
              <w:jc w:val="center"/>
              <w:rPr>
                <w:rFonts w:eastAsia="Times New Roman" w:cs="Times New Roman"/>
                <w:szCs w:val="24"/>
              </w:rPr>
            </w:pPr>
          </w:p>
          <w:p w14:paraId="1B0111A5" w14:textId="77777777" w:rsidR="008A791E" w:rsidRDefault="008A791E" w:rsidP="008A791E">
            <w:pPr>
              <w:jc w:val="center"/>
              <w:rPr>
                <w:rFonts w:eastAsia="Times New Roman" w:cs="Times New Roman"/>
                <w:szCs w:val="24"/>
              </w:rPr>
            </w:pPr>
          </w:p>
          <w:p w14:paraId="130E946D" w14:textId="77777777" w:rsidR="008A791E" w:rsidRDefault="008A791E" w:rsidP="008A791E">
            <w:pPr>
              <w:jc w:val="center"/>
              <w:rPr>
                <w:rFonts w:eastAsia="Times New Roman" w:cs="Times New Roman"/>
                <w:szCs w:val="24"/>
              </w:rPr>
            </w:pPr>
          </w:p>
          <w:p w14:paraId="3160D6E4"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6B20B2A1"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6071C778"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07FE1F8A" w14:textId="77777777" w:rsidR="008A791E" w:rsidRDefault="008A791E" w:rsidP="008A791E">
            <w:pPr>
              <w:rPr>
                <w:rFonts w:eastAsia="Times New Roman" w:cs="Times New Roman"/>
                <w:b/>
                <w:szCs w:val="24"/>
              </w:rPr>
            </w:pPr>
            <w:r>
              <w:rPr>
                <w:rFonts w:eastAsia="Times New Roman" w:cs="Times New Roman"/>
                <w:b/>
                <w:szCs w:val="24"/>
              </w:rPr>
              <w:t>Actividades:</w:t>
            </w:r>
          </w:p>
          <w:p w14:paraId="3B0C958C"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Logs de pruebas.</w:t>
            </w:r>
          </w:p>
          <w:p w14:paraId="6CD200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Realizar pruebas unitarias y de integración.</w:t>
            </w:r>
          </w:p>
          <w:p w14:paraId="4F63D356" w14:textId="77777777" w:rsidR="008A791E" w:rsidRDefault="008A791E" w:rsidP="005C4E38">
            <w:pPr>
              <w:numPr>
                <w:ilvl w:val="0"/>
                <w:numId w:val="22"/>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43AF59E4" w14:textId="77777777" w:rsidR="008A791E" w:rsidRDefault="008A791E" w:rsidP="008A791E">
            <w:pPr>
              <w:jc w:val="center"/>
              <w:rPr>
                <w:rFonts w:eastAsia="Times New Roman" w:cs="Times New Roman"/>
                <w:szCs w:val="24"/>
              </w:rPr>
            </w:pPr>
          </w:p>
          <w:p w14:paraId="39185CE4" w14:textId="77777777" w:rsidR="008A791E" w:rsidRDefault="008A791E" w:rsidP="008A791E">
            <w:pPr>
              <w:jc w:val="center"/>
              <w:rPr>
                <w:rFonts w:eastAsia="Times New Roman" w:cs="Times New Roman"/>
                <w:szCs w:val="24"/>
              </w:rPr>
            </w:pPr>
          </w:p>
          <w:p w14:paraId="76B0613B" w14:textId="77777777" w:rsidR="008A791E" w:rsidRDefault="008A791E" w:rsidP="008A791E">
            <w:pPr>
              <w:jc w:val="center"/>
              <w:rPr>
                <w:rFonts w:eastAsia="Times New Roman" w:cs="Times New Roman"/>
                <w:szCs w:val="24"/>
              </w:rPr>
            </w:pPr>
          </w:p>
          <w:p w14:paraId="678EFC6F"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73770CA8" w14:textId="77777777" w:rsidR="008A791E" w:rsidRDefault="008A791E" w:rsidP="008A791E">
            <w:pPr>
              <w:jc w:val="center"/>
              <w:rPr>
                <w:rFonts w:eastAsia="Times New Roman" w:cs="Times New Roman"/>
                <w:szCs w:val="24"/>
              </w:rPr>
            </w:pPr>
            <w:r>
              <w:rPr>
                <w:rFonts w:eastAsia="Times New Roman" w:cs="Times New Roman"/>
                <w:szCs w:val="24"/>
              </w:rPr>
              <w:t>06/09/2019</w:t>
            </w:r>
          </w:p>
          <w:p w14:paraId="392D7D2C"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2127C971"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0E67C055"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3D4A2CE9" w14:textId="77777777" w:rsidR="008A791E" w:rsidRDefault="008A791E" w:rsidP="008A791E">
            <w:pPr>
              <w:jc w:val="center"/>
              <w:rPr>
                <w:rFonts w:eastAsia="Times New Roman" w:cs="Times New Roman"/>
                <w:szCs w:val="24"/>
              </w:rPr>
            </w:pPr>
            <w:r>
              <w:rPr>
                <w:rFonts w:eastAsia="Times New Roman" w:cs="Times New Roman"/>
                <w:szCs w:val="24"/>
              </w:rPr>
              <w:t>10/09/2019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1A9AAAD" w14:textId="77777777" w:rsidR="008A791E" w:rsidRDefault="008A791E" w:rsidP="008A791E">
            <w:pPr>
              <w:jc w:val="center"/>
              <w:rPr>
                <w:rFonts w:eastAsia="Times New Roman" w:cs="Times New Roman"/>
                <w:b/>
                <w:szCs w:val="24"/>
              </w:rPr>
            </w:pPr>
          </w:p>
          <w:p w14:paraId="4505AC5A" w14:textId="77777777" w:rsidR="008A791E" w:rsidRDefault="008A791E" w:rsidP="008A791E">
            <w:pPr>
              <w:jc w:val="center"/>
              <w:rPr>
                <w:rFonts w:eastAsia="Times New Roman" w:cs="Times New Roman"/>
                <w:b/>
                <w:szCs w:val="24"/>
              </w:rPr>
            </w:pPr>
          </w:p>
          <w:p w14:paraId="05B1DC0E" w14:textId="77777777" w:rsidR="008A791E" w:rsidRDefault="008A791E" w:rsidP="008A791E">
            <w:pPr>
              <w:jc w:val="center"/>
              <w:rPr>
                <w:rFonts w:eastAsia="Times New Roman" w:cs="Times New Roman"/>
                <w:b/>
                <w:szCs w:val="24"/>
              </w:rPr>
            </w:pPr>
          </w:p>
          <w:p w14:paraId="1353B305"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D07878F" w14:textId="77777777" w:rsidR="008A791E" w:rsidRDefault="008A791E" w:rsidP="008A791E">
            <w:pPr>
              <w:jc w:val="center"/>
              <w:rPr>
                <w:rFonts w:eastAsia="Times New Roman" w:cs="Times New Roman"/>
                <w:szCs w:val="24"/>
              </w:rPr>
            </w:pPr>
            <w:r>
              <w:rPr>
                <w:rFonts w:eastAsia="Times New Roman" w:cs="Times New Roman"/>
                <w:szCs w:val="24"/>
              </w:rPr>
              <w:t>08/09/2019</w:t>
            </w:r>
          </w:p>
          <w:p w14:paraId="74E82A06"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09A12769" w14:textId="77777777" w:rsidR="008A791E" w:rsidRDefault="008A791E" w:rsidP="008A791E">
            <w:pPr>
              <w:jc w:val="center"/>
              <w:rPr>
                <w:rFonts w:eastAsia="Times New Roman" w:cs="Times New Roman"/>
                <w:szCs w:val="24"/>
              </w:rPr>
            </w:pPr>
            <w:r>
              <w:rPr>
                <w:rFonts w:eastAsia="Times New Roman" w:cs="Times New Roman"/>
                <w:szCs w:val="24"/>
              </w:rPr>
              <w:t>10/09/2019</w:t>
            </w:r>
          </w:p>
          <w:p w14:paraId="0671AB1C"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1BDFAFB" w14:textId="77777777" w:rsidR="008A791E" w:rsidRDefault="008A791E" w:rsidP="008A791E">
            <w:pPr>
              <w:jc w:val="center"/>
              <w:rPr>
                <w:rFonts w:eastAsia="Times New Roman" w:cs="Times New Roman"/>
                <w:szCs w:val="24"/>
              </w:rPr>
            </w:pPr>
            <w:r>
              <w:rPr>
                <w:rFonts w:eastAsia="Times New Roman" w:cs="Times New Roman"/>
                <w:szCs w:val="24"/>
              </w:rPr>
              <w:t>12/09/2019</w:t>
            </w:r>
          </w:p>
        </w:tc>
      </w:tr>
      <w:tr w:rsidR="008A791E" w14:paraId="57954806"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D36550" w14:textId="77777777" w:rsidR="008A791E" w:rsidRDefault="008A791E" w:rsidP="008A791E">
            <w:pPr>
              <w:jc w:val="center"/>
              <w:rPr>
                <w:rFonts w:eastAsia="Times New Roman" w:cs="Times New Roman"/>
                <w:szCs w:val="24"/>
              </w:rPr>
            </w:pPr>
          </w:p>
          <w:p w14:paraId="55E298B0" w14:textId="77777777" w:rsidR="008A791E" w:rsidRDefault="008A791E" w:rsidP="008A791E">
            <w:pPr>
              <w:jc w:val="center"/>
              <w:rPr>
                <w:rFonts w:eastAsia="Times New Roman" w:cs="Times New Roman"/>
                <w:szCs w:val="24"/>
              </w:rPr>
            </w:pPr>
          </w:p>
          <w:p w14:paraId="71086C14" w14:textId="77777777" w:rsidR="008A791E" w:rsidRDefault="008A791E" w:rsidP="008A791E">
            <w:pPr>
              <w:jc w:val="center"/>
              <w:rPr>
                <w:rFonts w:eastAsia="Times New Roman" w:cs="Times New Roman"/>
                <w:szCs w:val="24"/>
              </w:rPr>
            </w:pPr>
          </w:p>
          <w:p w14:paraId="6B273ACB"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5B075D94" w14:textId="77777777" w:rsidR="008A791E" w:rsidRDefault="008A791E" w:rsidP="008A791E">
            <w:pPr>
              <w:rPr>
                <w:rFonts w:eastAsia="Times New Roman" w:cs="Times New Roman"/>
                <w:b/>
                <w:szCs w:val="24"/>
              </w:rPr>
            </w:pPr>
            <w:r>
              <w:rPr>
                <w:rFonts w:eastAsia="Times New Roman" w:cs="Times New Roman"/>
                <w:b/>
                <w:szCs w:val="24"/>
              </w:rPr>
              <w:lastRenderedPageBreak/>
              <w:t>Fase 4: Finalización de pruebas</w:t>
            </w:r>
          </w:p>
          <w:p w14:paraId="449DDCE5" w14:textId="77777777" w:rsidR="008A791E" w:rsidRDefault="008A791E" w:rsidP="008A791E">
            <w:pPr>
              <w:rPr>
                <w:rFonts w:eastAsia="Times New Roman" w:cs="Times New Roman"/>
                <w:szCs w:val="24"/>
              </w:rPr>
            </w:pPr>
            <w:r>
              <w:rPr>
                <w:rFonts w:eastAsia="Times New Roman" w:cs="Times New Roman"/>
                <w:b/>
                <w:szCs w:val="24"/>
              </w:rPr>
              <w:lastRenderedPageBreak/>
              <w:t xml:space="preserve">Obj: </w:t>
            </w:r>
            <w:r>
              <w:rPr>
                <w:rFonts w:eastAsia="Times New Roman" w:cs="Times New Roman"/>
                <w:szCs w:val="24"/>
              </w:rPr>
              <w:t>Documentar los resultados</w:t>
            </w:r>
          </w:p>
          <w:p w14:paraId="773006C5" w14:textId="77777777" w:rsidR="008A791E" w:rsidRDefault="008A791E" w:rsidP="008A791E">
            <w:pPr>
              <w:rPr>
                <w:rFonts w:eastAsia="Times New Roman" w:cs="Times New Roman"/>
                <w:b/>
                <w:szCs w:val="24"/>
              </w:rPr>
            </w:pPr>
            <w:r>
              <w:rPr>
                <w:rFonts w:eastAsia="Times New Roman" w:cs="Times New Roman"/>
                <w:b/>
                <w:szCs w:val="24"/>
              </w:rPr>
              <w:t>Actividades</w:t>
            </w:r>
          </w:p>
          <w:p w14:paraId="08809BA5" w14:textId="77777777" w:rsidR="008A791E" w:rsidRDefault="008A791E" w:rsidP="005C4E38">
            <w:pPr>
              <w:numPr>
                <w:ilvl w:val="0"/>
                <w:numId w:val="8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8DFC7F5" w14:textId="77777777" w:rsidR="008A791E" w:rsidRDefault="008A791E" w:rsidP="008A791E">
            <w:pPr>
              <w:jc w:val="center"/>
              <w:rPr>
                <w:rFonts w:eastAsia="Times New Roman" w:cs="Times New Roman"/>
                <w:b/>
                <w:szCs w:val="24"/>
              </w:rPr>
            </w:pPr>
          </w:p>
          <w:p w14:paraId="4C06D2A0" w14:textId="77777777" w:rsidR="008A791E" w:rsidRDefault="008A791E" w:rsidP="008A791E">
            <w:pPr>
              <w:jc w:val="center"/>
              <w:rPr>
                <w:rFonts w:eastAsia="Times New Roman" w:cs="Times New Roman"/>
                <w:b/>
                <w:szCs w:val="24"/>
              </w:rPr>
            </w:pPr>
          </w:p>
          <w:p w14:paraId="3CCB2F0C"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 xml:space="preserve">Actividad 4.1: </w:t>
            </w:r>
          </w:p>
          <w:p w14:paraId="59D8C0EA" w14:textId="77777777" w:rsidR="008A791E" w:rsidRDefault="008A791E" w:rsidP="008A791E">
            <w:pPr>
              <w:jc w:val="center"/>
              <w:rPr>
                <w:rFonts w:eastAsia="Times New Roman" w:cs="Times New Roman"/>
                <w:b/>
                <w:szCs w:val="24"/>
              </w:rPr>
            </w:pPr>
            <w:r>
              <w:rPr>
                <w:rFonts w:eastAsia="Times New Roman" w:cs="Times New Roman"/>
                <w:szCs w:val="24"/>
              </w:rPr>
              <w:t>12/09/2019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B6DBDE0" w14:textId="77777777" w:rsidR="008A791E" w:rsidRDefault="008A791E" w:rsidP="008A791E">
            <w:pPr>
              <w:jc w:val="center"/>
              <w:rPr>
                <w:rFonts w:eastAsia="Times New Roman" w:cs="Times New Roman"/>
                <w:b/>
                <w:szCs w:val="24"/>
              </w:rPr>
            </w:pPr>
          </w:p>
          <w:p w14:paraId="6C1A37A7" w14:textId="77777777" w:rsidR="008A791E" w:rsidRDefault="008A791E" w:rsidP="008A791E">
            <w:pPr>
              <w:jc w:val="center"/>
              <w:rPr>
                <w:rFonts w:eastAsia="Times New Roman" w:cs="Times New Roman"/>
                <w:b/>
                <w:szCs w:val="24"/>
              </w:rPr>
            </w:pPr>
          </w:p>
          <w:p w14:paraId="44D5F67B" w14:textId="77777777" w:rsidR="008A791E" w:rsidRDefault="008A791E" w:rsidP="008A791E">
            <w:pPr>
              <w:jc w:val="center"/>
              <w:rPr>
                <w:rFonts w:eastAsia="Times New Roman" w:cs="Times New Roman"/>
                <w:szCs w:val="24"/>
              </w:rPr>
            </w:pPr>
            <w:r>
              <w:rPr>
                <w:rFonts w:eastAsia="Times New Roman" w:cs="Times New Roman"/>
                <w:b/>
                <w:szCs w:val="24"/>
              </w:rPr>
              <w:lastRenderedPageBreak/>
              <w:t>Actividad 4.1: 2</w:t>
            </w:r>
          </w:p>
          <w:p w14:paraId="5F5DAD6A" w14:textId="77777777" w:rsidR="008A791E" w:rsidRDefault="008A791E" w:rsidP="008A791E">
            <w:pPr>
              <w:jc w:val="center"/>
              <w:rPr>
                <w:rFonts w:eastAsia="Times New Roman" w:cs="Times New Roman"/>
                <w:szCs w:val="24"/>
              </w:rPr>
            </w:pPr>
            <w:r>
              <w:rPr>
                <w:rFonts w:eastAsia="Times New Roman" w:cs="Times New Roman"/>
                <w:szCs w:val="24"/>
              </w:rPr>
              <w:t>14/09/2019</w:t>
            </w:r>
          </w:p>
          <w:p w14:paraId="27D2A875" w14:textId="77777777" w:rsidR="008A791E" w:rsidRDefault="008A791E" w:rsidP="008A791E">
            <w:pPr>
              <w:rPr>
                <w:rFonts w:eastAsia="Times New Roman" w:cs="Times New Roman"/>
                <w:szCs w:val="24"/>
              </w:rPr>
            </w:pPr>
          </w:p>
        </w:tc>
      </w:tr>
    </w:tbl>
    <w:p w14:paraId="14F8FEE0" w14:textId="77777777" w:rsidR="008A791E" w:rsidRDefault="008A791E" w:rsidP="008A791E">
      <w:pPr>
        <w:rPr>
          <w:rFonts w:eastAsia="Times New Roman" w:cs="Times New Roman"/>
          <w:b/>
          <w:szCs w:val="24"/>
        </w:rPr>
      </w:pPr>
    </w:p>
    <w:p w14:paraId="2F56920C" w14:textId="77777777" w:rsidR="008A791E" w:rsidRDefault="008A791E" w:rsidP="008A791E">
      <w:pPr>
        <w:rPr>
          <w:rFonts w:eastAsia="Times New Roman" w:cs="Times New Roman"/>
          <w:b/>
          <w:szCs w:val="24"/>
        </w:rPr>
      </w:pPr>
      <w:r>
        <w:rPr>
          <w:rFonts w:eastAsia="Times New Roman" w:cs="Times New Roman"/>
          <w:b/>
          <w:szCs w:val="24"/>
        </w:rPr>
        <w:t>Caso de uso #04</w:t>
      </w:r>
    </w:p>
    <w:p w14:paraId="1A58398B" w14:textId="30AA94AA" w:rsidR="008A791E" w:rsidRDefault="008A791E" w:rsidP="00A024C6">
      <w:pPr>
        <w:rPr>
          <w:rFonts w:eastAsia="Times New Roman" w:cs="Times New Roman"/>
          <w:b/>
          <w:szCs w:val="24"/>
        </w:rPr>
      </w:pPr>
      <w:r>
        <w:rPr>
          <w:rFonts w:eastAsia="Times New Roman" w:cs="Times New Roman"/>
          <w:b/>
          <w:szCs w:val="24"/>
        </w:rPr>
        <w:t>Nombre CU04: Crear estación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6DC3AFE7"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A45553"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6A2419"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7AFD8"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F21C65D"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2EB12C"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740341F" w14:textId="77777777" w:rsidR="008A791E" w:rsidRDefault="008A791E" w:rsidP="008A791E">
            <w:pPr>
              <w:jc w:val="center"/>
              <w:rPr>
                <w:rFonts w:eastAsia="Times New Roman" w:cs="Times New Roman"/>
                <w:szCs w:val="24"/>
              </w:rPr>
            </w:pPr>
          </w:p>
          <w:p w14:paraId="451C3ED6" w14:textId="77777777" w:rsidR="008A791E" w:rsidRDefault="008A791E" w:rsidP="008A791E">
            <w:pPr>
              <w:jc w:val="center"/>
              <w:rPr>
                <w:rFonts w:eastAsia="Times New Roman" w:cs="Times New Roman"/>
                <w:szCs w:val="24"/>
              </w:rPr>
            </w:pPr>
          </w:p>
          <w:p w14:paraId="67A36CB5" w14:textId="77777777" w:rsidR="008A791E" w:rsidRDefault="008A791E" w:rsidP="008A791E">
            <w:pPr>
              <w:jc w:val="center"/>
              <w:rPr>
                <w:rFonts w:eastAsia="Times New Roman" w:cs="Times New Roman"/>
                <w:szCs w:val="24"/>
              </w:rPr>
            </w:pPr>
          </w:p>
          <w:p w14:paraId="038E5B36" w14:textId="77777777" w:rsidR="008A791E" w:rsidRDefault="008A791E" w:rsidP="008A791E">
            <w:pPr>
              <w:jc w:val="center"/>
              <w:rPr>
                <w:rFonts w:eastAsia="Times New Roman" w:cs="Times New Roman"/>
                <w:szCs w:val="24"/>
              </w:rPr>
            </w:pPr>
          </w:p>
          <w:p w14:paraId="074DD8F9" w14:textId="77777777" w:rsidR="008A791E" w:rsidRDefault="008A791E" w:rsidP="008A791E">
            <w:pPr>
              <w:jc w:val="center"/>
              <w:rPr>
                <w:rFonts w:eastAsia="Times New Roman" w:cs="Times New Roman"/>
                <w:szCs w:val="24"/>
              </w:rPr>
            </w:pPr>
          </w:p>
          <w:p w14:paraId="50897E54" w14:textId="77777777" w:rsidR="008A791E" w:rsidRDefault="008A791E" w:rsidP="008A791E">
            <w:pPr>
              <w:jc w:val="center"/>
              <w:rPr>
                <w:rFonts w:eastAsia="Times New Roman" w:cs="Times New Roman"/>
                <w:szCs w:val="24"/>
              </w:rPr>
            </w:pPr>
          </w:p>
          <w:p w14:paraId="45C04D5C" w14:textId="77777777" w:rsidR="008A791E" w:rsidRDefault="008A791E" w:rsidP="008A791E">
            <w:pPr>
              <w:jc w:val="center"/>
              <w:rPr>
                <w:rFonts w:eastAsia="Times New Roman" w:cs="Times New Roman"/>
                <w:szCs w:val="24"/>
              </w:rPr>
            </w:pPr>
          </w:p>
          <w:p w14:paraId="7D648B06" w14:textId="77777777" w:rsidR="008A791E" w:rsidRDefault="008A791E" w:rsidP="008A791E">
            <w:pPr>
              <w:jc w:val="center"/>
              <w:rPr>
                <w:rFonts w:eastAsia="Times New Roman" w:cs="Times New Roman"/>
                <w:szCs w:val="24"/>
              </w:rPr>
            </w:pPr>
          </w:p>
          <w:p w14:paraId="153665C2"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62EA91A0"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5BE19245"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77B55786" w14:textId="77777777" w:rsidR="008A791E" w:rsidRDefault="008A791E" w:rsidP="008A791E">
            <w:pPr>
              <w:rPr>
                <w:rFonts w:eastAsia="Times New Roman" w:cs="Times New Roman"/>
                <w:szCs w:val="24"/>
              </w:rPr>
            </w:pPr>
            <w:r>
              <w:rPr>
                <w:rFonts w:eastAsia="Times New Roman" w:cs="Times New Roman"/>
                <w:b/>
                <w:szCs w:val="24"/>
              </w:rPr>
              <w:t>Actividades:</w:t>
            </w:r>
          </w:p>
          <w:p w14:paraId="02EBB68E"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Diagrama de caso de uso.</w:t>
            </w:r>
          </w:p>
          <w:p w14:paraId="27C71744"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1BD44F9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p w14:paraId="3AFE3410"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 xml:space="preserve">Validación de diagrama de casos de uso. </w:t>
            </w:r>
          </w:p>
          <w:p w14:paraId="45202C58" w14:textId="77777777" w:rsidR="008A791E" w:rsidRDefault="008A791E" w:rsidP="005C4E38">
            <w:pPr>
              <w:numPr>
                <w:ilvl w:val="0"/>
                <w:numId w:val="94"/>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7E520056" w14:textId="77777777" w:rsidR="008A791E" w:rsidRDefault="008A791E" w:rsidP="008A791E">
            <w:pPr>
              <w:jc w:val="center"/>
              <w:rPr>
                <w:rFonts w:eastAsia="Times New Roman" w:cs="Times New Roman"/>
                <w:b/>
                <w:szCs w:val="24"/>
              </w:rPr>
            </w:pPr>
            <w:r>
              <w:rPr>
                <w:rFonts w:eastAsia="Times New Roman" w:cs="Times New Roman"/>
                <w:b/>
                <w:szCs w:val="24"/>
              </w:rPr>
              <w:t xml:space="preserve">     </w:t>
            </w:r>
          </w:p>
          <w:p w14:paraId="2AE3D150" w14:textId="77777777" w:rsidR="008A791E" w:rsidRDefault="008A791E" w:rsidP="008A791E">
            <w:pPr>
              <w:jc w:val="center"/>
              <w:rPr>
                <w:rFonts w:eastAsia="Times New Roman" w:cs="Times New Roman"/>
                <w:b/>
                <w:szCs w:val="24"/>
              </w:rPr>
            </w:pPr>
          </w:p>
          <w:p w14:paraId="00E1BD76" w14:textId="77777777" w:rsidR="008A791E" w:rsidRDefault="008A791E" w:rsidP="008A791E">
            <w:pPr>
              <w:jc w:val="center"/>
              <w:rPr>
                <w:rFonts w:eastAsia="Times New Roman" w:cs="Times New Roman"/>
                <w:b/>
                <w:szCs w:val="24"/>
              </w:rPr>
            </w:pPr>
          </w:p>
          <w:p w14:paraId="6F2E11B6" w14:textId="77777777" w:rsidR="008A791E" w:rsidRDefault="008A791E" w:rsidP="008A791E">
            <w:pPr>
              <w:jc w:val="center"/>
              <w:rPr>
                <w:rFonts w:eastAsia="Times New Roman" w:cs="Times New Roman"/>
                <w:b/>
                <w:szCs w:val="24"/>
              </w:rPr>
            </w:pPr>
          </w:p>
          <w:p w14:paraId="556A55A6" w14:textId="77777777" w:rsidR="008A791E" w:rsidRDefault="008A791E" w:rsidP="008A791E">
            <w:pPr>
              <w:jc w:val="center"/>
              <w:rPr>
                <w:rFonts w:eastAsia="Times New Roman" w:cs="Times New Roman"/>
                <w:b/>
                <w:szCs w:val="24"/>
              </w:rPr>
            </w:pPr>
          </w:p>
          <w:p w14:paraId="6B64A149" w14:textId="77777777" w:rsidR="008A791E" w:rsidRDefault="008A791E" w:rsidP="008A791E">
            <w:pPr>
              <w:jc w:val="center"/>
              <w:rPr>
                <w:rFonts w:eastAsia="Times New Roman" w:cs="Times New Roman"/>
                <w:b/>
                <w:szCs w:val="24"/>
              </w:rPr>
            </w:pPr>
            <w:r>
              <w:rPr>
                <w:rFonts w:eastAsia="Times New Roman" w:cs="Times New Roman"/>
                <w:b/>
                <w:szCs w:val="24"/>
              </w:rPr>
              <w:t>Actividad 1.1:</w:t>
            </w:r>
          </w:p>
          <w:p w14:paraId="0E8C6183" w14:textId="77777777" w:rsidR="008A791E" w:rsidRDefault="008A791E" w:rsidP="008A791E">
            <w:pPr>
              <w:jc w:val="center"/>
              <w:rPr>
                <w:rFonts w:eastAsia="Times New Roman" w:cs="Times New Roman"/>
                <w:b/>
                <w:szCs w:val="24"/>
              </w:rPr>
            </w:pPr>
            <w:r>
              <w:rPr>
                <w:rFonts w:eastAsia="Times New Roman" w:cs="Times New Roman"/>
                <w:szCs w:val="24"/>
              </w:rPr>
              <w:t>14/09/2019</w:t>
            </w:r>
          </w:p>
          <w:p w14:paraId="3A8598F6"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3249DBF3" w14:textId="77777777" w:rsidR="008A791E" w:rsidRDefault="008A791E" w:rsidP="008A791E">
            <w:pPr>
              <w:jc w:val="center"/>
              <w:rPr>
                <w:rFonts w:eastAsia="Times New Roman" w:cs="Times New Roman"/>
                <w:b/>
                <w:szCs w:val="24"/>
              </w:rPr>
            </w:pPr>
            <w:r>
              <w:rPr>
                <w:rFonts w:eastAsia="Times New Roman" w:cs="Times New Roman"/>
                <w:szCs w:val="24"/>
              </w:rPr>
              <w:t>16/09/2019</w:t>
            </w:r>
          </w:p>
          <w:p w14:paraId="5687D729"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34563096" w14:textId="77777777" w:rsidR="008A791E" w:rsidRDefault="008A791E" w:rsidP="008A791E">
            <w:pPr>
              <w:jc w:val="center"/>
              <w:rPr>
                <w:rFonts w:eastAsia="Times New Roman" w:cs="Times New Roman"/>
                <w:b/>
                <w:szCs w:val="24"/>
              </w:rPr>
            </w:pPr>
            <w:r>
              <w:rPr>
                <w:rFonts w:eastAsia="Times New Roman" w:cs="Times New Roman"/>
                <w:szCs w:val="24"/>
              </w:rPr>
              <w:t>18/09/2019</w:t>
            </w:r>
          </w:p>
        </w:tc>
        <w:tc>
          <w:tcPr>
            <w:tcW w:w="2610" w:type="dxa"/>
            <w:tcBorders>
              <w:bottom w:val="single" w:sz="8" w:space="0" w:color="000000"/>
              <w:right w:val="single" w:sz="8" w:space="0" w:color="000000"/>
            </w:tcBorders>
            <w:tcMar>
              <w:top w:w="100" w:type="dxa"/>
              <w:left w:w="100" w:type="dxa"/>
              <w:bottom w:w="100" w:type="dxa"/>
              <w:right w:w="100" w:type="dxa"/>
            </w:tcMar>
          </w:tcPr>
          <w:p w14:paraId="6992CB86"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F96B623" w14:textId="77777777" w:rsidR="008A791E" w:rsidRDefault="008A791E" w:rsidP="008A791E">
            <w:pPr>
              <w:jc w:val="center"/>
              <w:rPr>
                <w:rFonts w:eastAsia="Times New Roman" w:cs="Times New Roman"/>
                <w:b/>
                <w:szCs w:val="24"/>
              </w:rPr>
            </w:pPr>
          </w:p>
          <w:p w14:paraId="13D62A1E" w14:textId="77777777" w:rsidR="008A791E" w:rsidRDefault="008A791E" w:rsidP="008A791E">
            <w:pPr>
              <w:jc w:val="center"/>
              <w:rPr>
                <w:rFonts w:eastAsia="Times New Roman" w:cs="Times New Roman"/>
                <w:b/>
                <w:szCs w:val="24"/>
              </w:rPr>
            </w:pPr>
          </w:p>
          <w:p w14:paraId="1A1A8CBA" w14:textId="77777777" w:rsidR="008A791E" w:rsidRDefault="008A791E" w:rsidP="008A791E">
            <w:pPr>
              <w:jc w:val="center"/>
              <w:rPr>
                <w:rFonts w:eastAsia="Times New Roman" w:cs="Times New Roman"/>
                <w:b/>
                <w:szCs w:val="24"/>
              </w:rPr>
            </w:pPr>
          </w:p>
          <w:p w14:paraId="07958E85" w14:textId="77777777" w:rsidR="008A791E" w:rsidRDefault="008A791E" w:rsidP="008A791E">
            <w:pPr>
              <w:jc w:val="center"/>
              <w:rPr>
                <w:rFonts w:eastAsia="Times New Roman" w:cs="Times New Roman"/>
                <w:b/>
                <w:szCs w:val="24"/>
              </w:rPr>
            </w:pPr>
          </w:p>
          <w:p w14:paraId="0F893AB8"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1E9E5360" w14:textId="77777777" w:rsidR="008A791E" w:rsidRDefault="008A791E" w:rsidP="008A791E">
            <w:pPr>
              <w:jc w:val="center"/>
              <w:rPr>
                <w:rFonts w:eastAsia="Times New Roman" w:cs="Times New Roman"/>
                <w:szCs w:val="24"/>
              </w:rPr>
            </w:pPr>
            <w:r>
              <w:rPr>
                <w:rFonts w:eastAsia="Times New Roman" w:cs="Times New Roman"/>
                <w:szCs w:val="24"/>
              </w:rPr>
              <w:t>16/09/2019</w:t>
            </w:r>
          </w:p>
          <w:p w14:paraId="3AF15BFF"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58632279" w14:textId="77777777" w:rsidR="008A791E" w:rsidRDefault="008A791E" w:rsidP="008A791E">
            <w:pPr>
              <w:jc w:val="center"/>
              <w:rPr>
                <w:rFonts w:eastAsia="Times New Roman" w:cs="Times New Roman"/>
                <w:szCs w:val="24"/>
              </w:rPr>
            </w:pPr>
            <w:r>
              <w:rPr>
                <w:rFonts w:eastAsia="Times New Roman" w:cs="Times New Roman"/>
                <w:szCs w:val="24"/>
              </w:rPr>
              <w:t>18/09/2019</w:t>
            </w:r>
          </w:p>
          <w:p w14:paraId="6E2E57D1"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02EBE14B" w14:textId="77777777" w:rsidR="008A791E" w:rsidRDefault="008A791E" w:rsidP="008A791E">
            <w:pPr>
              <w:jc w:val="center"/>
              <w:rPr>
                <w:rFonts w:eastAsia="Times New Roman" w:cs="Times New Roman"/>
                <w:szCs w:val="24"/>
              </w:rPr>
            </w:pPr>
            <w:r>
              <w:rPr>
                <w:rFonts w:eastAsia="Times New Roman" w:cs="Times New Roman"/>
                <w:szCs w:val="24"/>
              </w:rPr>
              <w:t>20/09/2019</w:t>
            </w:r>
          </w:p>
        </w:tc>
      </w:tr>
      <w:tr w:rsidR="008A791E" w14:paraId="033AC63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4F9DEE" w14:textId="77777777" w:rsidR="008A791E" w:rsidRDefault="008A791E" w:rsidP="008A791E">
            <w:pPr>
              <w:jc w:val="center"/>
              <w:rPr>
                <w:rFonts w:eastAsia="Times New Roman" w:cs="Times New Roman"/>
                <w:szCs w:val="24"/>
              </w:rPr>
            </w:pPr>
          </w:p>
          <w:p w14:paraId="196AA61B" w14:textId="77777777" w:rsidR="008A791E" w:rsidRDefault="008A791E" w:rsidP="008A791E">
            <w:pPr>
              <w:jc w:val="center"/>
              <w:rPr>
                <w:rFonts w:eastAsia="Times New Roman" w:cs="Times New Roman"/>
                <w:szCs w:val="24"/>
              </w:rPr>
            </w:pPr>
          </w:p>
          <w:p w14:paraId="2B7309D7" w14:textId="77777777" w:rsidR="008A791E" w:rsidRDefault="008A791E" w:rsidP="008A791E">
            <w:pPr>
              <w:jc w:val="center"/>
              <w:rPr>
                <w:rFonts w:eastAsia="Times New Roman" w:cs="Times New Roman"/>
                <w:szCs w:val="24"/>
              </w:rPr>
            </w:pPr>
          </w:p>
          <w:p w14:paraId="774D4123" w14:textId="77777777" w:rsidR="008A791E" w:rsidRDefault="008A791E" w:rsidP="008A791E">
            <w:pPr>
              <w:jc w:val="center"/>
              <w:rPr>
                <w:rFonts w:eastAsia="Times New Roman" w:cs="Times New Roman"/>
                <w:szCs w:val="24"/>
              </w:rPr>
            </w:pPr>
          </w:p>
          <w:p w14:paraId="69C8D938" w14:textId="77777777" w:rsidR="008A791E" w:rsidRDefault="008A791E" w:rsidP="008A791E">
            <w:pPr>
              <w:jc w:val="center"/>
              <w:rPr>
                <w:rFonts w:eastAsia="Times New Roman" w:cs="Times New Roman"/>
                <w:szCs w:val="24"/>
              </w:rPr>
            </w:pPr>
          </w:p>
          <w:p w14:paraId="59421CC6" w14:textId="77777777" w:rsidR="008A791E" w:rsidRDefault="008A791E" w:rsidP="008A791E">
            <w:pPr>
              <w:jc w:val="center"/>
              <w:rPr>
                <w:rFonts w:eastAsia="Times New Roman" w:cs="Times New Roman"/>
                <w:szCs w:val="24"/>
              </w:rPr>
            </w:pPr>
          </w:p>
          <w:p w14:paraId="5856B331" w14:textId="77777777" w:rsidR="008A791E" w:rsidRDefault="008A791E" w:rsidP="008A791E">
            <w:pPr>
              <w:jc w:val="center"/>
              <w:rPr>
                <w:rFonts w:eastAsia="Times New Roman" w:cs="Times New Roman"/>
                <w:szCs w:val="24"/>
              </w:rPr>
            </w:pPr>
          </w:p>
          <w:p w14:paraId="112541C9" w14:textId="77777777" w:rsidR="008A791E" w:rsidRDefault="008A791E" w:rsidP="008A791E">
            <w:pPr>
              <w:jc w:val="center"/>
              <w:rPr>
                <w:rFonts w:eastAsia="Times New Roman" w:cs="Times New Roman"/>
                <w:szCs w:val="24"/>
              </w:rPr>
            </w:pPr>
          </w:p>
          <w:p w14:paraId="5D596D79" w14:textId="77777777" w:rsidR="008A791E" w:rsidRDefault="008A791E" w:rsidP="008A791E">
            <w:pPr>
              <w:rPr>
                <w:rFonts w:eastAsia="Times New Roman" w:cs="Times New Roman"/>
                <w:szCs w:val="24"/>
              </w:rPr>
            </w:pPr>
          </w:p>
          <w:p w14:paraId="4AC9904D" w14:textId="77777777" w:rsidR="008A791E" w:rsidRDefault="008A791E" w:rsidP="008A791E">
            <w:pPr>
              <w:jc w:val="center"/>
              <w:rPr>
                <w:rFonts w:eastAsia="Times New Roman" w:cs="Times New Roman"/>
                <w:szCs w:val="24"/>
              </w:rPr>
            </w:pPr>
          </w:p>
          <w:p w14:paraId="31B1AF8B" w14:textId="77777777" w:rsidR="008A791E" w:rsidRDefault="008A791E" w:rsidP="008A791E">
            <w:pPr>
              <w:jc w:val="center"/>
              <w:rPr>
                <w:rFonts w:eastAsia="Times New Roman" w:cs="Times New Roman"/>
                <w:szCs w:val="24"/>
              </w:rPr>
            </w:pPr>
          </w:p>
          <w:p w14:paraId="08A82B9C"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69DB76B"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5B9263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19F0D77B" w14:textId="77777777" w:rsidR="008A791E" w:rsidRDefault="008A791E" w:rsidP="008A791E">
            <w:pPr>
              <w:rPr>
                <w:rFonts w:eastAsia="Times New Roman" w:cs="Times New Roman"/>
                <w:b/>
                <w:szCs w:val="24"/>
              </w:rPr>
            </w:pPr>
            <w:r>
              <w:rPr>
                <w:rFonts w:eastAsia="Times New Roman" w:cs="Times New Roman"/>
                <w:b/>
                <w:szCs w:val="24"/>
              </w:rPr>
              <w:t>Actividades:</w:t>
            </w:r>
          </w:p>
          <w:p w14:paraId="478746E6"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Modelado de dominio</w:t>
            </w:r>
          </w:p>
          <w:p w14:paraId="2BB7CEC1"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Plan de pruebas.</w:t>
            </w:r>
          </w:p>
          <w:p w14:paraId="45839CDA"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del diseño de pruebas.</w:t>
            </w:r>
          </w:p>
          <w:p w14:paraId="65252FC2"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Especificación de casos de prueba.</w:t>
            </w:r>
          </w:p>
          <w:p w14:paraId="5EA61A23"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Procedimiento de pruebas.</w:t>
            </w:r>
          </w:p>
          <w:p w14:paraId="2545A9CD" w14:textId="77777777" w:rsidR="008A791E" w:rsidRDefault="008A791E" w:rsidP="005C4E38">
            <w:pPr>
              <w:numPr>
                <w:ilvl w:val="0"/>
                <w:numId w:val="46"/>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7C8FE553" w14:textId="77777777" w:rsidR="008A791E" w:rsidRDefault="008A791E" w:rsidP="008A791E">
            <w:pPr>
              <w:rPr>
                <w:rFonts w:eastAsia="Times New Roman" w:cs="Times New Roman"/>
                <w:b/>
                <w:szCs w:val="24"/>
              </w:rPr>
            </w:pPr>
            <w:r>
              <w:rPr>
                <w:rFonts w:eastAsia="Times New Roman" w:cs="Times New Roman"/>
                <w:b/>
                <w:szCs w:val="24"/>
              </w:rPr>
              <w:t xml:space="preserve">   Actividad 2.1:</w:t>
            </w:r>
          </w:p>
          <w:p w14:paraId="375DA8C6" w14:textId="77777777" w:rsidR="008A791E" w:rsidRDefault="008A791E" w:rsidP="008A791E">
            <w:pPr>
              <w:jc w:val="center"/>
              <w:rPr>
                <w:rFonts w:eastAsia="Times New Roman" w:cs="Times New Roman"/>
                <w:b/>
                <w:szCs w:val="24"/>
              </w:rPr>
            </w:pPr>
            <w:r>
              <w:rPr>
                <w:rFonts w:eastAsia="Times New Roman" w:cs="Times New Roman"/>
                <w:szCs w:val="24"/>
              </w:rPr>
              <w:t>20/09/2019</w:t>
            </w:r>
          </w:p>
          <w:p w14:paraId="1F208514"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3D9E1F3E" w14:textId="77777777" w:rsidR="008A791E" w:rsidRDefault="008A791E" w:rsidP="008A791E">
            <w:pPr>
              <w:jc w:val="center"/>
              <w:rPr>
                <w:rFonts w:eastAsia="Times New Roman" w:cs="Times New Roman"/>
                <w:szCs w:val="24"/>
              </w:rPr>
            </w:pPr>
            <w:r>
              <w:rPr>
                <w:rFonts w:eastAsia="Times New Roman" w:cs="Times New Roman"/>
                <w:szCs w:val="24"/>
              </w:rPr>
              <w:t>22/09/2019</w:t>
            </w:r>
          </w:p>
          <w:p w14:paraId="7621523B"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775C90ED" w14:textId="77777777" w:rsidR="008A791E" w:rsidRDefault="008A791E" w:rsidP="008A791E">
            <w:pPr>
              <w:jc w:val="center"/>
              <w:rPr>
                <w:rFonts w:eastAsia="Times New Roman" w:cs="Times New Roman"/>
                <w:b/>
                <w:szCs w:val="24"/>
              </w:rPr>
            </w:pPr>
            <w:r>
              <w:rPr>
                <w:rFonts w:eastAsia="Times New Roman" w:cs="Times New Roman"/>
                <w:szCs w:val="24"/>
              </w:rPr>
              <w:t>24/10/2019</w:t>
            </w:r>
          </w:p>
          <w:p w14:paraId="3530B8B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26/09/2019</w:t>
            </w:r>
          </w:p>
          <w:p w14:paraId="292B8F50"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0725BE71"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4E07A860"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6D354FA" w14:textId="77777777" w:rsidR="008A791E" w:rsidRDefault="008A791E" w:rsidP="008A791E">
            <w:pPr>
              <w:jc w:val="center"/>
              <w:rPr>
                <w:rFonts w:eastAsia="Times New Roman" w:cs="Times New Roman"/>
                <w:b/>
                <w:szCs w:val="24"/>
              </w:rPr>
            </w:pPr>
            <w:r>
              <w:rPr>
                <w:rFonts w:eastAsia="Times New Roman" w:cs="Times New Roman"/>
                <w:szCs w:val="24"/>
              </w:rPr>
              <w:t>30/09/2019</w:t>
            </w:r>
          </w:p>
        </w:tc>
        <w:tc>
          <w:tcPr>
            <w:tcW w:w="2610" w:type="dxa"/>
            <w:tcBorders>
              <w:bottom w:val="single" w:sz="8" w:space="0" w:color="000000"/>
              <w:right w:val="single" w:sz="8" w:space="0" w:color="000000"/>
            </w:tcBorders>
            <w:tcMar>
              <w:top w:w="100" w:type="dxa"/>
              <w:left w:w="100" w:type="dxa"/>
              <w:bottom w:w="100" w:type="dxa"/>
              <w:right w:w="100" w:type="dxa"/>
            </w:tcMar>
          </w:tcPr>
          <w:p w14:paraId="446FB617" w14:textId="77777777" w:rsidR="008A791E" w:rsidRDefault="008A791E" w:rsidP="008A791E">
            <w:pPr>
              <w:rPr>
                <w:rFonts w:eastAsia="Times New Roman" w:cs="Times New Roman"/>
                <w:b/>
                <w:szCs w:val="24"/>
              </w:rPr>
            </w:pPr>
            <w:r>
              <w:rPr>
                <w:rFonts w:eastAsia="Times New Roman" w:cs="Times New Roman"/>
                <w:b/>
                <w:szCs w:val="24"/>
              </w:rPr>
              <w:t xml:space="preserve">         Actividad 2.1:2</w:t>
            </w:r>
          </w:p>
          <w:p w14:paraId="0CA95DD6" w14:textId="77777777" w:rsidR="008A791E" w:rsidRDefault="008A791E" w:rsidP="008A791E">
            <w:pPr>
              <w:rPr>
                <w:rFonts w:eastAsia="Times New Roman" w:cs="Times New Roman"/>
                <w:b/>
                <w:szCs w:val="24"/>
              </w:rPr>
            </w:pPr>
            <w:r>
              <w:rPr>
                <w:rFonts w:eastAsia="Times New Roman" w:cs="Times New Roman"/>
                <w:b/>
                <w:szCs w:val="24"/>
              </w:rPr>
              <w:t xml:space="preserve">            </w:t>
            </w:r>
            <w:r>
              <w:rPr>
                <w:rFonts w:eastAsia="Times New Roman" w:cs="Times New Roman"/>
                <w:szCs w:val="24"/>
              </w:rPr>
              <w:t>22/09/2019</w:t>
            </w:r>
          </w:p>
          <w:p w14:paraId="5881872C"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24/09/2019</w:t>
            </w:r>
          </w:p>
          <w:p w14:paraId="7C2B982B"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2F79AD1F" w14:textId="77777777" w:rsidR="008A791E" w:rsidRDefault="008A791E" w:rsidP="008A791E">
            <w:pPr>
              <w:jc w:val="center"/>
              <w:rPr>
                <w:rFonts w:eastAsia="Times New Roman" w:cs="Times New Roman"/>
                <w:szCs w:val="24"/>
              </w:rPr>
            </w:pPr>
            <w:r>
              <w:rPr>
                <w:rFonts w:eastAsia="Times New Roman" w:cs="Times New Roman"/>
                <w:szCs w:val="24"/>
              </w:rPr>
              <w:t>26/09/2019</w:t>
            </w:r>
          </w:p>
          <w:p w14:paraId="69F34FB5"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3645BD9A" w14:textId="77777777" w:rsidR="008A791E" w:rsidRDefault="008A791E" w:rsidP="008A791E">
            <w:pPr>
              <w:jc w:val="center"/>
              <w:rPr>
                <w:rFonts w:eastAsia="Times New Roman" w:cs="Times New Roman"/>
                <w:b/>
                <w:szCs w:val="24"/>
              </w:rPr>
            </w:pPr>
            <w:r>
              <w:rPr>
                <w:rFonts w:eastAsia="Times New Roman" w:cs="Times New Roman"/>
                <w:szCs w:val="24"/>
              </w:rPr>
              <w:t>28/09/2019</w:t>
            </w:r>
          </w:p>
          <w:p w14:paraId="2C87978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68CD2D65" w14:textId="77777777" w:rsidR="008A791E" w:rsidRDefault="008A791E" w:rsidP="008A791E">
            <w:pPr>
              <w:jc w:val="center"/>
              <w:rPr>
                <w:rFonts w:eastAsia="Times New Roman" w:cs="Times New Roman"/>
                <w:b/>
                <w:szCs w:val="24"/>
              </w:rPr>
            </w:pPr>
            <w:r>
              <w:rPr>
                <w:rFonts w:eastAsia="Times New Roman" w:cs="Times New Roman"/>
                <w:szCs w:val="24"/>
              </w:rPr>
              <w:t>30/09/2019</w:t>
            </w:r>
          </w:p>
          <w:p w14:paraId="22537899"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7746578D" w14:textId="77777777" w:rsidR="008A791E" w:rsidRDefault="008A791E" w:rsidP="008A791E">
            <w:pPr>
              <w:jc w:val="center"/>
              <w:rPr>
                <w:rFonts w:eastAsia="Times New Roman" w:cs="Times New Roman"/>
                <w:b/>
                <w:szCs w:val="24"/>
              </w:rPr>
            </w:pPr>
            <w:r>
              <w:rPr>
                <w:rFonts w:eastAsia="Times New Roman" w:cs="Times New Roman"/>
                <w:szCs w:val="24"/>
              </w:rPr>
              <w:t>02/10/2019</w:t>
            </w:r>
            <w:r>
              <w:rPr>
                <w:rFonts w:eastAsia="Times New Roman" w:cs="Times New Roman"/>
                <w:b/>
                <w:szCs w:val="24"/>
              </w:rPr>
              <w:t xml:space="preserve"> </w:t>
            </w:r>
          </w:p>
          <w:p w14:paraId="6099B17C" w14:textId="77777777" w:rsidR="008A791E" w:rsidRDefault="008A791E" w:rsidP="008A791E">
            <w:pPr>
              <w:rPr>
                <w:rFonts w:eastAsia="Times New Roman" w:cs="Times New Roman"/>
                <w:b/>
                <w:szCs w:val="24"/>
              </w:rPr>
            </w:pPr>
          </w:p>
        </w:tc>
      </w:tr>
      <w:tr w:rsidR="008A791E" w14:paraId="1C28F4F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0D3734B"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AFABE05"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10589204"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30E65FC6" w14:textId="77777777" w:rsidR="008A791E" w:rsidRDefault="008A791E" w:rsidP="008A791E">
            <w:pPr>
              <w:rPr>
                <w:rFonts w:eastAsia="Times New Roman" w:cs="Times New Roman"/>
                <w:b/>
                <w:szCs w:val="24"/>
              </w:rPr>
            </w:pPr>
            <w:r>
              <w:rPr>
                <w:rFonts w:eastAsia="Times New Roman" w:cs="Times New Roman"/>
                <w:b/>
                <w:szCs w:val="24"/>
              </w:rPr>
              <w:t>Actividades:</w:t>
            </w:r>
          </w:p>
          <w:p w14:paraId="10F4EAE0"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Logs de pruebas.</w:t>
            </w:r>
          </w:p>
          <w:p w14:paraId="1EE352D7"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Realizar pruebas unitarias y de integración.</w:t>
            </w:r>
          </w:p>
          <w:p w14:paraId="11EDD62E" w14:textId="77777777" w:rsidR="008A791E" w:rsidRDefault="008A791E" w:rsidP="005C4E38">
            <w:pPr>
              <w:numPr>
                <w:ilvl w:val="0"/>
                <w:numId w:val="119"/>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6C3E4E8B" w14:textId="77777777" w:rsidR="008A791E" w:rsidRDefault="008A791E" w:rsidP="008A791E">
            <w:pPr>
              <w:jc w:val="center"/>
              <w:rPr>
                <w:rFonts w:eastAsia="Times New Roman" w:cs="Times New Roman"/>
                <w:b/>
                <w:szCs w:val="24"/>
              </w:rPr>
            </w:pPr>
            <w:r>
              <w:rPr>
                <w:rFonts w:eastAsia="Times New Roman" w:cs="Times New Roman"/>
                <w:szCs w:val="24"/>
              </w:rPr>
              <w:lastRenderedPageBreak/>
              <w:t xml:space="preserve"> </w:t>
            </w:r>
            <w:r>
              <w:rPr>
                <w:rFonts w:eastAsia="Times New Roman" w:cs="Times New Roman"/>
                <w:b/>
                <w:szCs w:val="24"/>
              </w:rPr>
              <w:t xml:space="preserve">Actividad 3.1: </w:t>
            </w:r>
          </w:p>
          <w:p w14:paraId="2D580E4D" w14:textId="77777777" w:rsidR="008A791E" w:rsidRDefault="008A791E" w:rsidP="008A791E">
            <w:pPr>
              <w:jc w:val="center"/>
              <w:rPr>
                <w:rFonts w:eastAsia="Times New Roman" w:cs="Times New Roman"/>
                <w:szCs w:val="24"/>
              </w:rPr>
            </w:pPr>
            <w:r>
              <w:rPr>
                <w:rFonts w:eastAsia="Times New Roman" w:cs="Times New Roman"/>
                <w:szCs w:val="24"/>
              </w:rPr>
              <w:t>02/10/2019</w:t>
            </w:r>
          </w:p>
          <w:p w14:paraId="262977B7" w14:textId="77777777" w:rsidR="008A791E" w:rsidRDefault="008A791E" w:rsidP="008A791E">
            <w:pPr>
              <w:jc w:val="center"/>
              <w:rPr>
                <w:rFonts w:eastAsia="Times New Roman" w:cs="Times New Roman"/>
                <w:b/>
                <w:szCs w:val="24"/>
              </w:rPr>
            </w:pPr>
            <w:r>
              <w:rPr>
                <w:rFonts w:eastAsia="Times New Roman" w:cs="Times New Roman"/>
                <w:b/>
                <w:szCs w:val="24"/>
              </w:rPr>
              <w:t>Actividad 2:</w:t>
            </w:r>
          </w:p>
          <w:p w14:paraId="1FE275DC"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4DD02C3F"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w:t>
            </w:r>
          </w:p>
          <w:p w14:paraId="463E56FC" w14:textId="77777777" w:rsidR="008A791E" w:rsidRDefault="008A791E" w:rsidP="008A791E">
            <w:pPr>
              <w:jc w:val="center"/>
              <w:rPr>
                <w:rFonts w:eastAsia="Times New Roman" w:cs="Times New Roman"/>
                <w:szCs w:val="24"/>
              </w:rPr>
            </w:pPr>
            <w:r>
              <w:rPr>
                <w:rFonts w:eastAsia="Times New Roman" w:cs="Times New Roman"/>
                <w:szCs w:val="24"/>
              </w:rPr>
              <w:t>06/10/2019</w:t>
            </w:r>
          </w:p>
        </w:tc>
        <w:tc>
          <w:tcPr>
            <w:tcW w:w="2610" w:type="dxa"/>
            <w:tcBorders>
              <w:bottom w:val="single" w:sz="8" w:space="0" w:color="000000"/>
              <w:right w:val="single" w:sz="8" w:space="0" w:color="000000"/>
            </w:tcBorders>
            <w:tcMar>
              <w:top w:w="100" w:type="dxa"/>
              <w:left w:w="100" w:type="dxa"/>
              <w:bottom w:w="100" w:type="dxa"/>
              <w:right w:w="100" w:type="dxa"/>
            </w:tcMar>
          </w:tcPr>
          <w:p w14:paraId="609BE32D"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3.1: 2</w:t>
            </w:r>
          </w:p>
          <w:p w14:paraId="57672930" w14:textId="77777777" w:rsidR="008A791E" w:rsidRDefault="008A791E" w:rsidP="008A791E">
            <w:pPr>
              <w:jc w:val="center"/>
              <w:rPr>
                <w:rFonts w:eastAsia="Times New Roman" w:cs="Times New Roman"/>
                <w:szCs w:val="24"/>
              </w:rPr>
            </w:pPr>
            <w:r>
              <w:rPr>
                <w:rFonts w:eastAsia="Times New Roman" w:cs="Times New Roman"/>
                <w:szCs w:val="24"/>
              </w:rPr>
              <w:t>04/10/2019</w:t>
            </w:r>
          </w:p>
          <w:p w14:paraId="2BA3E93C"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4A37719F" w14:textId="77777777" w:rsidR="008A791E" w:rsidRDefault="008A791E" w:rsidP="008A791E">
            <w:pPr>
              <w:jc w:val="center"/>
              <w:rPr>
                <w:rFonts w:eastAsia="Times New Roman" w:cs="Times New Roman"/>
                <w:szCs w:val="24"/>
              </w:rPr>
            </w:pPr>
            <w:r>
              <w:rPr>
                <w:rFonts w:eastAsia="Times New Roman" w:cs="Times New Roman"/>
                <w:szCs w:val="24"/>
              </w:rPr>
              <w:t>06/10/2019</w:t>
            </w:r>
          </w:p>
          <w:p w14:paraId="4C0EBDE6" w14:textId="77777777" w:rsidR="008A791E" w:rsidRDefault="008A791E" w:rsidP="008A791E">
            <w:pPr>
              <w:jc w:val="center"/>
              <w:rPr>
                <w:rFonts w:eastAsia="Times New Roman" w:cs="Times New Roman"/>
                <w:b/>
                <w:szCs w:val="24"/>
              </w:rPr>
            </w:pPr>
            <w:r>
              <w:rPr>
                <w:rFonts w:eastAsia="Times New Roman" w:cs="Times New Roman"/>
                <w:b/>
                <w:szCs w:val="24"/>
              </w:rPr>
              <w:lastRenderedPageBreak/>
              <w:t>Actividad 3.3:2</w:t>
            </w:r>
          </w:p>
          <w:p w14:paraId="6C97F1ED" w14:textId="77777777" w:rsidR="008A791E" w:rsidRDefault="008A791E" w:rsidP="008A791E">
            <w:pPr>
              <w:jc w:val="center"/>
              <w:rPr>
                <w:rFonts w:eastAsia="Times New Roman" w:cs="Times New Roman"/>
                <w:szCs w:val="24"/>
              </w:rPr>
            </w:pPr>
            <w:r>
              <w:rPr>
                <w:rFonts w:eastAsia="Times New Roman" w:cs="Times New Roman"/>
                <w:szCs w:val="24"/>
              </w:rPr>
              <w:t>08/10/2019</w:t>
            </w:r>
          </w:p>
        </w:tc>
      </w:tr>
      <w:tr w:rsidR="008A791E" w14:paraId="63DB78B2"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4AF99A" w14:textId="77777777" w:rsidR="008A791E" w:rsidRDefault="008A791E" w:rsidP="008A791E">
            <w:pPr>
              <w:jc w:val="center"/>
              <w:rPr>
                <w:rFonts w:eastAsia="Times New Roman" w:cs="Times New Roman"/>
                <w:szCs w:val="24"/>
              </w:rPr>
            </w:pPr>
          </w:p>
          <w:p w14:paraId="59568088" w14:textId="77777777" w:rsidR="008A791E" w:rsidRDefault="008A791E" w:rsidP="008A791E">
            <w:pPr>
              <w:jc w:val="center"/>
              <w:rPr>
                <w:rFonts w:eastAsia="Times New Roman" w:cs="Times New Roman"/>
                <w:szCs w:val="24"/>
              </w:rPr>
            </w:pPr>
          </w:p>
          <w:p w14:paraId="668DB759" w14:textId="77777777" w:rsidR="008A791E" w:rsidRDefault="008A791E" w:rsidP="008A791E">
            <w:pPr>
              <w:jc w:val="center"/>
              <w:rPr>
                <w:rFonts w:eastAsia="Times New Roman" w:cs="Times New Roman"/>
                <w:szCs w:val="24"/>
              </w:rPr>
            </w:pPr>
          </w:p>
          <w:p w14:paraId="65BFB848"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70D9207"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2EA7D14A"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714C6F1" w14:textId="77777777" w:rsidR="008A791E" w:rsidRDefault="008A791E" w:rsidP="008A791E">
            <w:pPr>
              <w:rPr>
                <w:rFonts w:eastAsia="Times New Roman" w:cs="Times New Roman"/>
                <w:b/>
                <w:szCs w:val="24"/>
              </w:rPr>
            </w:pPr>
            <w:r>
              <w:rPr>
                <w:rFonts w:eastAsia="Times New Roman" w:cs="Times New Roman"/>
                <w:b/>
                <w:szCs w:val="24"/>
              </w:rPr>
              <w:t>Actividades</w:t>
            </w:r>
          </w:p>
          <w:p w14:paraId="7320FB31" w14:textId="77777777" w:rsidR="008A791E" w:rsidRDefault="008A791E" w:rsidP="005C4E38">
            <w:pPr>
              <w:numPr>
                <w:ilvl w:val="0"/>
                <w:numId w:val="29"/>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3517984" w14:textId="77777777" w:rsidR="008A791E" w:rsidRDefault="008A791E" w:rsidP="008A791E">
            <w:pPr>
              <w:jc w:val="center"/>
              <w:rPr>
                <w:rFonts w:eastAsia="Times New Roman" w:cs="Times New Roman"/>
                <w:b/>
                <w:szCs w:val="24"/>
              </w:rPr>
            </w:pPr>
          </w:p>
          <w:p w14:paraId="77AF9A63" w14:textId="77777777" w:rsidR="008A791E" w:rsidRDefault="008A791E" w:rsidP="008A791E">
            <w:pPr>
              <w:jc w:val="center"/>
              <w:rPr>
                <w:rFonts w:eastAsia="Times New Roman" w:cs="Times New Roman"/>
                <w:b/>
                <w:szCs w:val="24"/>
              </w:rPr>
            </w:pPr>
          </w:p>
          <w:p w14:paraId="26C2B536"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16AEAC2A" w14:textId="77777777" w:rsidR="008A791E" w:rsidRDefault="008A791E" w:rsidP="008A791E">
            <w:pPr>
              <w:jc w:val="center"/>
              <w:rPr>
                <w:rFonts w:eastAsia="Times New Roman" w:cs="Times New Roman"/>
                <w:b/>
                <w:szCs w:val="24"/>
              </w:rPr>
            </w:pPr>
            <w:r>
              <w:rPr>
                <w:rFonts w:eastAsia="Times New Roman" w:cs="Times New Roman"/>
                <w:szCs w:val="24"/>
              </w:rPr>
              <w:t>08/10/2019</w:t>
            </w:r>
          </w:p>
        </w:tc>
        <w:tc>
          <w:tcPr>
            <w:tcW w:w="2610" w:type="dxa"/>
            <w:tcBorders>
              <w:bottom w:val="single" w:sz="8" w:space="0" w:color="000000"/>
              <w:right w:val="single" w:sz="8" w:space="0" w:color="000000"/>
            </w:tcBorders>
            <w:tcMar>
              <w:top w:w="100" w:type="dxa"/>
              <w:left w:w="100" w:type="dxa"/>
              <w:bottom w:w="100" w:type="dxa"/>
              <w:right w:w="100" w:type="dxa"/>
            </w:tcMar>
          </w:tcPr>
          <w:p w14:paraId="460F8F0A" w14:textId="77777777" w:rsidR="008A791E" w:rsidRDefault="008A791E" w:rsidP="008A791E">
            <w:pPr>
              <w:jc w:val="center"/>
              <w:rPr>
                <w:rFonts w:eastAsia="Times New Roman" w:cs="Times New Roman"/>
                <w:b/>
                <w:szCs w:val="24"/>
              </w:rPr>
            </w:pPr>
          </w:p>
          <w:p w14:paraId="5DEF4CEB" w14:textId="77777777" w:rsidR="008A791E" w:rsidRDefault="008A791E" w:rsidP="008A791E">
            <w:pPr>
              <w:jc w:val="center"/>
              <w:rPr>
                <w:rFonts w:eastAsia="Times New Roman" w:cs="Times New Roman"/>
                <w:b/>
                <w:szCs w:val="24"/>
              </w:rPr>
            </w:pPr>
          </w:p>
          <w:p w14:paraId="4066CED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431A6839" w14:textId="77777777" w:rsidR="008A791E" w:rsidRDefault="008A791E" w:rsidP="008A791E">
            <w:pPr>
              <w:jc w:val="center"/>
              <w:rPr>
                <w:rFonts w:eastAsia="Times New Roman" w:cs="Times New Roman"/>
                <w:szCs w:val="24"/>
              </w:rPr>
            </w:pPr>
            <w:r>
              <w:rPr>
                <w:rFonts w:eastAsia="Times New Roman" w:cs="Times New Roman"/>
                <w:szCs w:val="24"/>
              </w:rPr>
              <w:t>10/10/2019</w:t>
            </w:r>
          </w:p>
          <w:p w14:paraId="671D232E" w14:textId="77777777" w:rsidR="008A791E" w:rsidRDefault="008A791E" w:rsidP="008A791E">
            <w:pPr>
              <w:rPr>
                <w:rFonts w:eastAsia="Times New Roman" w:cs="Times New Roman"/>
                <w:szCs w:val="24"/>
              </w:rPr>
            </w:pPr>
          </w:p>
        </w:tc>
      </w:tr>
    </w:tbl>
    <w:p w14:paraId="75B22E76" w14:textId="77777777" w:rsidR="008A791E" w:rsidRDefault="008A791E" w:rsidP="008A791E">
      <w:pPr>
        <w:rPr>
          <w:rFonts w:eastAsia="Times New Roman" w:cs="Times New Roman"/>
          <w:b/>
          <w:szCs w:val="24"/>
        </w:rPr>
      </w:pPr>
    </w:p>
    <w:p w14:paraId="4FAD50FD" w14:textId="77777777" w:rsidR="008A791E" w:rsidRDefault="008A791E" w:rsidP="008A791E">
      <w:pPr>
        <w:rPr>
          <w:rFonts w:eastAsia="Times New Roman" w:cs="Times New Roman"/>
          <w:b/>
          <w:szCs w:val="24"/>
        </w:rPr>
      </w:pPr>
      <w:r>
        <w:rPr>
          <w:rFonts w:eastAsia="Times New Roman" w:cs="Times New Roman"/>
          <w:b/>
          <w:szCs w:val="24"/>
        </w:rPr>
        <w:t>Caso de uso #01</w:t>
      </w:r>
    </w:p>
    <w:p w14:paraId="3951372E" w14:textId="1B15F85B" w:rsidR="008A791E" w:rsidRDefault="008A791E" w:rsidP="00A024C6">
      <w:pPr>
        <w:rPr>
          <w:rFonts w:eastAsia="Times New Roman" w:cs="Times New Roman"/>
          <w:b/>
          <w:szCs w:val="24"/>
        </w:rPr>
      </w:pPr>
      <w:r>
        <w:rPr>
          <w:rFonts w:eastAsia="Times New Roman" w:cs="Times New Roman"/>
          <w:b/>
          <w:szCs w:val="24"/>
        </w:rPr>
        <w:t>Nombre CU01: Seleccionar estación para conexión</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705BECC"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BEB87F"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EB8E9B4"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EA8B1C"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E7A085"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5D1383A9"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755F97" w14:textId="77777777" w:rsidR="008A791E" w:rsidRDefault="008A791E" w:rsidP="00D55087">
            <w:pPr>
              <w:spacing w:line="240" w:lineRule="auto"/>
              <w:jc w:val="center"/>
              <w:rPr>
                <w:rFonts w:eastAsia="Times New Roman" w:cs="Times New Roman"/>
                <w:szCs w:val="24"/>
              </w:rPr>
            </w:pPr>
          </w:p>
          <w:p w14:paraId="1BE108A3" w14:textId="77777777" w:rsidR="008A791E" w:rsidRDefault="008A791E" w:rsidP="00D55087">
            <w:pPr>
              <w:spacing w:line="240" w:lineRule="auto"/>
              <w:jc w:val="center"/>
              <w:rPr>
                <w:rFonts w:eastAsia="Times New Roman" w:cs="Times New Roman"/>
                <w:szCs w:val="24"/>
              </w:rPr>
            </w:pPr>
          </w:p>
          <w:p w14:paraId="23151488" w14:textId="77777777" w:rsidR="008A791E" w:rsidRDefault="008A791E" w:rsidP="00D55087">
            <w:pPr>
              <w:spacing w:line="240" w:lineRule="auto"/>
              <w:jc w:val="center"/>
              <w:rPr>
                <w:rFonts w:eastAsia="Times New Roman" w:cs="Times New Roman"/>
                <w:szCs w:val="24"/>
              </w:rPr>
            </w:pPr>
          </w:p>
          <w:p w14:paraId="7AC16B89" w14:textId="77777777" w:rsidR="008A791E" w:rsidRDefault="008A791E" w:rsidP="00D55087">
            <w:pPr>
              <w:spacing w:line="240" w:lineRule="auto"/>
              <w:jc w:val="center"/>
              <w:rPr>
                <w:rFonts w:eastAsia="Times New Roman" w:cs="Times New Roman"/>
                <w:szCs w:val="24"/>
              </w:rPr>
            </w:pPr>
          </w:p>
          <w:p w14:paraId="69476792" w14:textId="77777777" w:rsidR="008A791E" w:rsidRDefault="008A791E" w:rsidP="00D55087">
            <w:pPr>
              <w:spacing w:line="240" w:lineRule="auto"/>
              <w:jc w:val="center"/>
              <w:rPr>
                <w:rFonts w:eastAsia="Times New Roman" w:cs="Times New Roman"/>
                <w:szCs w:val="24"/>
              </w:rPr>
            </w:pPr>
          </w:p>
          <w:p w14:paraId="735D2F2B" w14:textId="77777777" w:rsidR="008A791E" w:rsidRDefault="008A791E" w:rsidP="00D55087">
            <w:pPr>
              <w:spacing w:line="240" w:lineRule="auto"/>
              <w:jc w:val="center"/>
              <w:rPr>
                <w:rFonts w:eastAsia="Times New Roman" w:cs="Times New Roman"/>
                <w:szCs w:val="24"/>
              </w:rPr>
            </w:pPr>
          </w:p>
          <w:p w14:paraId="58E76A5F"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40E8B220" w14:textId="77777777" w:rsidR="008A791E" w:rsidRDefault="008A791E" w:rsidP="00D55087">
            <w:pPr>
              <w:spacing w:line="240" w:lineRule="auto"/>
              <w:rPr>
                <w:rFonts w:eastAsia="Times New Roman" w:cs="Times New Roman"/>
                <w:b/>
                <w:szCs w:val="24"/>
              </w:rPr>
            </w:pPr>
            <w:r>
              <w:rPr>
                <w:rFonts w:eastAsia="Times New Roman" w:cs="Times New Roman"/>
                <w:b/>
                <w:szCs w:val="24"/>
              </w:rPr>
              <w:t>Fase 1: Planeación</w:t>
            </w:r>
          </w:p>
          <w:p w14:paraId="3A0659E1"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20B2E7EE" w14:textId="77777777" w:rsidR="008A791E" w:rsidRDefault="008A791E" w:rsidP="00D55087">
            <w:pPr>
              <w:spacing w:line="240" w:lineRule="auto"/>
              <w:rPr>
                <w:rFonts w:eastAsia="Times New Roman" w:cs="Times New Roman"/>
                <w:szCs w:val="24"/>
              </w:rPr>
            </w:pPr>
            <w:r>
              <w:rPr>
                <w:rFonts w:eastAsia="Times New Roman" w:cs="Times New Roman"/>
                <w:b/>
                <w:szCs w:val="24"/>
              </w:rPr>
              <w:t>Actividades:</w:t>
            </w:r>
          </w:p>
          <w:p w14:paraId="0A784B1D"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Diagrama de caso de uso.</w:t>
            </w:r>
          </w:p>
          <w:p w14:paraId="43E64D1C"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lastRenderedPageBreak/>
              <w:t xml:space="preserve">Validación de diagrama de casos de uso. </w:t>
            </w:r>
          </w:p>
          <w:p w14:paraId="75290023" w14:textId="77777777" w:rsidR="008A791E" w:rsidRDefault="008A791E" w:rsidP="00D55087">
            <w:pPr>
              <w:numPr>
                <w:ilvl w:val="0"/>
                <w:numId w:val="58"/>
              </w:numPr>
              <w:spacing w:line="240"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0F73E2B"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lastRenderedPageBreak/>
              <w:t xml:space="preserve">     </w:t>
            </w:r>
          </w:p>
          <w:p w14:paraId="6818D069" w14:textId="77777777" w:rsidR="008A791E" w:rsidRDefault="008A791E" w:rsidP="00D55087">
            <w:pPr>
              <w:spacing w:line="240" w:lineRule="auto"/>
              <w:jc w:val="center"/>
              <w:rPr>
                <w:rFonts w:eastAsia="Times New Roman" w:cs="Times New Roman"/>
                <w:b/>
                <w:szCs w:val="24"/>
              </w:rPr>
            </w:pPr>
          </w:p>
          <w:p w14:paraId="1B002F5A" w14:textId="77777777" w:rsidR="008A791E" w:rsidRDefault="008A791E" w:rsidP="00D55087">
            <w:pPr>
              <w:spacing w:line="240" w:lineRule="auto"/>
              <w:jc w:val="center"/>
              <w:rPr>
                <w:rFonts w:eastAsia="Times New Roman" w:cs="Times New Roman"/>
                <w:b/>
                <w:szCs w:val="24"/>
              </w:rPr>
            </w:pPr>
          </w:p>
          <w:p w14:paraId="7125560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w:t>
            </w:r>
          </w:p>
          <w:p w14:paraId="4063201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10/10/2019</w:t>
            </w:r>
          </w:p>
          <w:p w14:paraId="35D20305"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w:t>
            </w:r>
          </w:p>
          <w:p w14:paraId="54CA9E4C"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12/10/2019</w:t>
            </w:r>
          </w:p>
          <w:p w14:paraId="7C27AE6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w:t>
            </w:r>
          </w:p>
          <w:p w14:paraId="1959F19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lastRenderedPageBreak/>
              <w:t>14/10/2019</w:t>
            </w:r>
          </w:p>
        </w:tc>
        <w:tc>
          <w:tcPr>
            <w:tcW w:w="2610" w:type="dxa"/>
            <w:tcBorders>
              <w:bottom w:val="single" w:sz="8" w:space="0" w:color="000000"/>
              <w:right w:val="single" w:sz="8" w:space="0" w:color="000000"/>
            </w:tcBorders>
            <w:tcMar>
              <w:top w:w="100" w:type="dxa"/>
              <w:left w:w="100" w:type="dxa"/>
              <w:bottom w:w="100" w:type="dxa"/>
              <w:right w:w="100" w:type="dxa"/>
            </w:tcMar>
          </w:tcPr>
          <w:p w14:paraId="2A952D3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 xml:space="preserve">       </w:t>
            </w:r>
          </w:p>
          <w:p w14:paraId="37F40273" w14:textId="77777777" w:rsidR="008A791E" w:rsidRDefault="008A791E" w:rsidP="00D55087">
            <w:pPr>
              <w:spacing w:line="240" w:lineRule="auto"/>
              <w:jc w:val="center"/>
              <w:rPr>
                <w:rFonts w:eastAsia="Times New Roman" w:cs="Times New Roman"/>
                <w:szCs w:val="24"/>
              </w:rPr>
            </w:pPr>
          </w:p>
          <w:p w14:paraId="270ED876" w14:textId="77777777" w:rsidR="008A791E" w:rsidRDefault="008A791E" w:rsidP="00D55087">
            <w:pPr>
              <w:spacing w:line="240" w:lineRule="auto"/>
              <w:jc w:val="center"/>
              <w:rPr>
                <w:rFonts w:eastAsia="Times New Roman" w:cs="Times New Roman"/>
                <w:szCs w:val="24"/>
              </w:rPr>
            </w:pPr>
          </w:p>
          <w:p w14:paraId="7F92E2CE"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1.1:2</w:t>
            </w:r>
          </w:p>
          <w:p w14:paraId="41140507"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12/10/2019</w:t>
            </w:r>
          </w:p>
          <w:p w14:paraId="3811B1B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1.2:2</w:t>
            </w:r>
          </w:p>
          <w:p w14:paraId="19DA861B"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14/10/2019</w:t>
            </w:r>
          </w:p>
          <w:p w14:paraId="6F57732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1.3:2</w:t>
            </w:r>
          </w:p>
          <w:p w14:paraId="08E8911C"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lastRenderedPageBreak/>
              <w:t>16/10/2019</w:t>
            </w:r>
          </w:p>
        </w:tc>
      </w:tr>
      <w:tr w:rsidR="008A791E" w14:paraId="45D21101"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AED5D7" w14:textId="77777777" w:rsidR="008A791E" w:rsidRDefault="008A791E" w:rsidP="00D55087">
            <w:pPr>
              <w:spacing w:line="240" w:lineRule="auto"/>
              <w:jc w:val="center"/>
              <w:rPr>
                <w:rFonts w:eastAsia="Times New Roman" w:cs="Times New Roman"/>
                <w:szCs w:val="24"/>
              </w:rPr>
            </w:pPr>
          </w:p>
          <w:p w14:paraId="5E4E8513" w14:textId="77777777" w:rsidR="008A791E" w:rsidRDefault="008A791E" w:rsidP="00D55087">
            <w:pPr>
              <w:spacing w:line="240" w:lineRule="auto"/>
              <w:jc w:val="center"/>
              <w:rPr>
                <w:rFonts w:eastAsia="Times New Roman" w:cs="Times New Roman"/>
                <w:szCs w:val="24"/>
              </w:rPr>
            </w:pPr>
          </w:p>
          <w:p w14:paraId="0554204B" w14:textId="77777777" w:rsidR="008A791E" w:rsidRDefault="008A791E" w:rsidP="00D55087">
            <w:pPr>
              <w:spacing w:line="240" w:lineRule="auto"/>
              <w:jc w:val="center"/>
              <w:rPr>
                <w:rFonts w:eastAsia="Times New Roman" w:cs="Times New Roman"/>
                <w:szCs w:val="24"/>
              </w:rPr>
            </w:pPr>
          </w:p>
          <w:p w14:paraId="0767906D" w14:textId="77777777" w:rsidR="008A791E" w:rsidRDefault="008A791E" w:rsidP="00D55087">
            <w:pPr>
              <w:spacing w:line="240" w:lineRule="auto"/>
              <w:jc w:val="center"/>
              <w:rPr>
                <w:rFonts w:eastAsia="Times New Roman" w:cs="Times New Roman"/>
                <w:szCs w:val="24"/>
              </w:rPr>
            </w:pPr>
          </w:p>
          <w:p w14:paraId="2B1C5B66" w14:textId="77777777" w:rsidR="008A791E" w:rsidRDefault="008A791E" w:rsidP="00D55087">
            <w:pPr>
              <w:spacing w:line="240" w:lineRule="auto"/>
              <w:jc w:val="center"/>
              <w:rPr>
                <w:rFonts w:eastAsia="Times New Roman" w:cs="Times New Roman"/>
                <w:szCs w:val="24"/>
              </w:rPr>
            </w:pPr>
          </w:p>
          <w:p w14:paraId="79EB1B90" w14:textId="77777777" w:rsidR="008A791E" w:rsidRDefault="008A791E" w:rsidP="00D55087">
            <w:pPr>
              <w:spacing w:line="240" w:lineRule="auto"/>
              <w:jc w:val="center"/>
              <w:rPr>
                <w:rFonts w:eastAsia="Times New Roman" w:cs="Times New Roman"/>
                <w:szCs w:val="24"/>
              </w:rPr>
            </w:pPr>
          </w:p>
          <w:p w14:paraId="4B8D5667" w14:textId="77777777" w:rsidR="008A791E" w:rsidRDefault="008A791E" w:rsidP="00D55087">
            <w:pPr>
              <w:spacing w:line="240" w:lineRule="auto"/>
              <w:jc w:val="center"/>
              <w:rPr>
                <w:rFonts w:eastAsia="Times New Roman" w:cs="Times New Roman"/>
                <w:szCs w:val="24"/>
              </w:rPr>
            </w:pPr>
          </w:p>
          <w:p w14:paraId="08388743" w14:textId="77777777" w:rsidR="008A791E" w:rsidRDefault="008A791E" w:rsidP="00D55087">
            <w:pPr>
              <w:spacing w:line="240" w:lineRule="auto"/>
              <w:jc w:val="center"/>
              <w:rPr>
                <w:rFonts w:eastAsia="Times New Roman" w:cs="Times New Roman"/>
                <w:szCs w:val="24"/>
              </w:rPr>
            </w:pPr>
          </w:p>
          <w:p w14:paraId="7BA9C0A5" w14:textId="77777777" w:rsidR="008A791E" w:rsidRDefault="008A791E" w:rsidP="00D55087">
            <w:pPr>
              <w:spacing w:line="240" w:lineRule="auto"/>
              <w:jc w:val="center"/>
              <w:rPr>
                <w:rFonts w:eastAsia="Times New Roman" w:cs="Times New Roman"/>
                <w:szCs w:val="24"/>
              </w:rPr>
            </w:pPr>
          </w:p>
          <w:p w14:paraId="3A5079B2" w14:textId="77777777" w:rsidR="008A791E" w:rsidRDefault="008A791E" w:rsidP="00D55087">
            <w:pPr>
              <w:spacing w:line="240" w:lineRule="auto"/>
              <w:jc w:val="center"/>
              <w:rPr>
                <w:rFonts w:eastAsia="Times New Roman" w:cs="Times New Roman"/>
                <w:szCs w:val="24"/>
              </w:rPr>
            </w:pPr>
          </w:p>
          <w:p w14:paraId="3C596FF7" w14:textId="77777777" w:rsidR="008A791E" w:rsidRDefault="008A791E" w:rsidP="00D55087">
            <w:pPr>
              <w:spacing w:line="240" w:lineRule="auto"/>
              <w:jc w:val="center"/>
              <w:rPr>
                <w:rFonts w:eastAsia="Times New Roman" w:cs="Times New Roman"/>
                <w:szCs w:val="24"/>
              </w:rPr>
            </w:pPr>
          </w:p>
          <w:p w14:paraId="4E292973" w14:textId="77777777" w:rsidR="008A791E" w:rsidRDefault="008A791E" w:rsidP="00D55087">
            <w:pPr>
              <w:spacing w:line="240" w:lineRule="auto"/>
              <w:jc w:val="center"/>
              <w:rPr>
                <w:rFonts w:eastAsia="Times New Roman" w:cs="Times New Roman"/>
                <w:szCs w:val="24"/>
              </w:rPr>
            </w:pPr>
          </w:p>
          <w:p w14:paraId="1C280F00" w14:textId="77777777" w:rsidR="008A791E" w:rsidRDefault="008A791E" w:rsidP="00D55087">
            <w:pPr>
              <w:spacing w:line="240" w:lineRule="auto"/>
              <w:rPr>
                <w:rFonts w:eastAsia="Times New Roman" w:cs="Times New Roman"/>
                <w:szCs w:val="24"/>
              </w:rPr>
            </w:pPr>
          </w:p>
          <w:p w14:paraId="47D42DE5"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31F17B31" w14:textId="77777777" w:rsidR="008A791E" w:rsidRDefault="008A791E" w:rsidP="00D55087">
            <w:pPr>
              <w:spacing w:line="240" w:lineRule="auto"/>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180FC7D7" w14:textId="77777777" w:rsidR="008A791E" w:rsidRDefault="008A791E" w:rsidP="00D55087">
            <w:pPr>
              <w:spacing w:line="240" w:lineRule="auto"/>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3072500F" w14:textId="77777777" w:rsidR="008A791E" w:rsidRDefault="008A791E" w:rsidP="00D55087">
            <w:pPr>
              <w:spacing w:line="240" w:lineRule="auto"/>
              <w:rPr>
                <w:rFonts w:eastAsia="Times New Roman" w:cs="Times New Roman"/>
                <w:b/>
                <w:szCs w:val="24"/>
              </w:rPr>
            </w:pPr>
            <w:r>
              <w:rPr>
                <w:rFonts w:eastAsia="Times New Roman" w:cs="Times New Roman"/>
                <w:b/>
                <w:szCs w:val="24"/>
              </w:rPr>
              <w:t>Actividades:</w:t>
            </w:r>
          </w:p>
          <w:p w14:paraId="2C7617D5"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Modelado de dominio.</w:t>
            </w:r>
          </w:p>
          <w:p w14:paraId="497D0BB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Plan de pruebas.</w:t>
            </w:r>
          </w:p>
          <w:p w14:paraId="5D36397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del diseño de pruebas.</w:t>
            </w:r>
          </w:p>
          <w:p w14:paraId="0446DACE"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Especificación de casos de prueba.</w:t>
            </w:r>
          </w:p>
          <w:p w14:paraId="2D44C523"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Procedimiento de pruebas.</w:t>
            </w:r>
          </w:p>
          <w:p w14:paraId="424BA150" w14:textId="77777777" w:rsidR="008A791E" w:rsidRDefault="008A791E" w:rsidP="00D55087">
            <w:pPr>
              <w:numPr>
                <w:ilvl w:val="0"/>
                <w:numId w:val="45"/>
              </w:numPr>
              <w:spacing w:line="240"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6A784C7B" w14:textId="77777777" w:rsidR="008A791E" w:rsidRDefault="008A791E" w:rsidP="00D55087">
            <w:pPr>
              <w:spacing w:line="240" w:lineRule="auto"/>
              <w:jc w:val="center"/>
              <w:rPr>
                <w:rFonts w:eastAsia="Times New Roman" w:cs="Times New Roman"/>
                <w:b/>
                <w:szCs w:val="24"/>
              </w:rPr>
            </w:pPr>
          </w:p>
          <w:p w14:paraId="241B0365" w14:textId="77777777" w:rsidR="008A791E" w:rsidRDefault="008A791E" w:rsidP="00D55087">
            <w:pPr>
              <w:spacing w:line="240" w:lineRule="auto"/>
              <w:jc w:val="center"/>
              <w:rPr>
                <w:rFonts w:eastAsia="Times New Roman" w:cs="Times New Roman"/>
                <w:b/>
                <w:szCs w:val="24"/>
              </w:rPr>
            </w:pPr>
          </w:p>
          <w:p w14:paraId="3B5E0512"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w:t>
            </w:r>
          </w:p>
          <w:p w14:paraId="20F5530A" w14:textId="77777777" w:rsidR="008A791E" w:rsidRDefault="008A791E" w:rsidP="00D55087">
            <w:pPr>
              <w:spacing w:line="240" w:lineRule="auto"/>
              <w:jc w:val="center"/>
              <w:rPr>
                <w:rFonts w:eastAsia="Times New Roman" w:cs="Times New Roman"/>
                <w:b/>
                <w:szCs w:val="24"/>
              </w:rPr>
            </w:pPr>
          </w:p>
          <w:p w14:paraId="7E7F75C1"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16/10/2019</w:t>
            </w:r>
          </w:p>
          <w:p w14:paraId="7AD5661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 </w:t>
            </w:r>
          </w:p>
          <w:p w14:paraId="67BB9A96"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19/10/2019</w:t>
            </w:r>
          </w:p>
          <w:p w14:paraId="232658EA"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w:t>
            </w:r>
          </w:p>
          <w:p w14:paraId="112DDC7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21/10/2019</w:t>
            </w:r>
          </w:p>
          <w:p w14:paraId="27701B8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23/10/2019</w:t>
            </w:r>
          </w:p>
          <w:p w14:paraId="12DBB58D"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w:t>
            </w:r>
          </w:p>
          <w:p w14:paraId="11D0909B"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09484E7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w:t>
            </w:r>
          </w:p>
          <w:p w14:paraId="35F81CDA"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tc>
        <w:tc>
          <w:tcPr>
            <w:tcW w:w="2610" w:type="dxa"/>
            <w:tcBorders>
              <w:bottom w:val="single" w:sz="8" w:space="0" w:color="000000"/>
              <w:right w:val="single" w:sz="8" w:space="0" w:color="000000"/>
            </w:tcBorders>
            <w:tcMar>
              <w:top w:w="100" w:type="dxa"/>
              <w:left w:w="100" w:type="dxa"/>
              <w:bottom w:w="100" w:type="dxa"/>
              <w:right w:w="100" w:type="dxa"/>
            </w:tcMar>
          </w:tcPr>
          <w:p w14:paraId="0A77B250"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 xml:space="preserve"> </w:t>
            </w:r>
          </w:p>
          <w:p w14:paraId="2D0055BF" w14:textId="77777777" w:rsidR="008A791E" w:rsidRDefault="008A791E" w:rsidP="00D55087">
            <w:pPr>
              <w:spacing w:line="240" w:lineRule="auto"/>
              <w:rPr>
                <w:rFonts w:eastAsia="Times New Roman" w:cs="Times New Roman"/>
                <w:b/>
                <w:szCs w:val="24"/>
              </w:rPr>
            </w:pPr>
          </w:p>
          <w:p w14:paraId="00E63A16"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2.1:3</w:t>
            </w:r>
          </w:p>
          <w:p w14:paraId="1B4F0C3A" w14:textId="77777777" w:rsidR="008A791E" w:rsidRDefault="008A791E" w:rsidP="00D55087">
            <w:pPr>
              <w:spacing w:line="240" w:lineRule="auto"/>
              <w:jc w:val="center"/>
              <w:rPr>
                <w:rFonts w:eastAsia="Times New Roman" w:cs="Times New Roman"/>
                <w:b/>
                <w:szCs w:val="24"/>
              </w:rPr>
            </w:pPr>
          </w:p>
          <w:p w14:paraId="4294C352"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19/10/2019</w:t>
            </w:r>
          </w:p>
          <w:p w14:paraId="6015F33F"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21/10/2019</w:t>
            </w:r>
          </w:p>
          <w:p w14:paraId="4521A0F0"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2.3:2</w:t>
            </w:r>
          </w:p>
          <w:p w14:paraId="3627E3FD" w14:textId="77777777" w:rsidR="008A791E" w:rsidRDefault="008A791E" w:rsidP="00D55087">
            <w:pPr>
              <w:spacing w:line="240" w:lineRule="auto"/>
              <w:jc w:val="center"/>
              <w:rPr>
                <w:rFonts w:eastAsia="Times New Roman" w:cs="Times New Roman"/>
                <w:szCs w:val="24"/>
              </w:rPr>
            </w:pPr>
            <w:r>
              <w:rPr>
                <w:rFonts w:eastAsia="Times New Roman" w:cs="Times New Roman"/>
                <w:szCs w:val="24"/>
              </w:rPr>
              <w:t>23/10/2019</w:t>
            </w:r>
          </w:p>
          <w:p w14:paraId="336241B8"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2.4:2</w:t>
            </w:r>
          </w:p>
          <w:p w14:paraId="5B7FFD6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25/10/2019</w:t>
            </w:r>
          </w:p>
          <w:p w14:paraId="5828E57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2.5:2</w:t>
            </w:r>
          </w:p>
          <w:p w14:paraId="33F78435"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27/10/2019</w:t>
            </w:r>
          </w:p>
          <w:p w14:paraId="3997C2C4" w14:textId="77777777" w:rsidR="008A791E" w:rsidRDefault="008A791E" w:rsidP="00D55087">
            <w:pPr>
              <w:spacing w:line="240" w:lineRule="auto"/>
              <w:jc w:val="center"/>
              <w:rPr>
                <w:rFonts w:eastAsia="Times New Roman" w:cs="Times New Roman"/>
                <w:b/>
                <w:szCs w:val="24"/>
              </w:rPr>
            </w:pPr>
            <w:r>
              <w:rPr>
                <w:rFonts w:eastAsia="Times New Roman" w:cs="Times New Roman"/>
                <w:b/>
                <w:szCs w:val="24"/>
              </w:rPr>
              <w:t>Actividad 2.6:2</w:t>
            </w:r>
          </w:p>
          <w:p w14:paraId="0E17A70F" w14:textId="77777777" w:rsidR="008A791E" w:rsidRDefault="008A791E" w:rsidP="00D55087">
            <w:pPr>
              <w:spacing w:line="240" w:lineRule="auto"/>
              <w:jc w:val="center"/>
              <w:rPr>
                <w:rFonts w:eastAsia="Times New Roman" w:cs="Times New Roman"/>
                <w:b/>
                <w:szCs w:val="24"/>
              </w:rPr>
            </w:pPr>
            <w:r>
              <w:rPr>
                <w:rFonts w:eastAsia="Times New Roman" w:cs="Times New Roman"/>
                <w:szCs w:val="24"/>
              </w:rPr>
              <w:t>29/10/2019</w:t>
            </w:r>
            <w:r>
              <w:rPr>
                <w:rFonts w:eastAsia="Times New Roman" w:cs="Times New Roman"/>
                <w:b/>
                <w:szCs w:val="24"/>
              </w:rPr>
              <w:t xml:space="preserve"> </w:t>
            </w:r>
          </w:p>
          <w:p w14:paraId="3C70935C" w14:textId="77777777" w:rsidR="008A791E" w:rsidRDefault="008A791E" w:rsidP="00D55087">
            <w:pPr>
              <w:spacing w:line="240" w:lineRule="auto"/>
              <w:rPr>
                <w:rFonts w:eastAsia="Times New Roman" w:cs="Times New Roman"/>
                <w:b/>
                <w:szCs w:val="24"/>
              </w:rPr>
            </w:pPr>
          </w:p>
        </w:tc>
      </w:tr>
      <w:tr w:rsidR="008A791E" w14:paraId="458DE01F"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E33260" w14:textId="77777777" w:rsidR="008A791E" w:rsidRDefault="008A791E" w:rsidP="008A791E">
            <w:pPr>
              <w:jc w:val="center"/>
              <w:rPr>
                <w:rFonts w:eastAsia="Times New Roman" w:cs="Times New Roman"/>
                <w:szCs w:val="24"/>
              </w:rPr>
            </w:pPr>
          </w:p>
          <w:p w14:paraId="75104CA3" w14:textId="77777777" w:rsidR="008A791E" w:rsidRDefault="008A791E" w:rsidP="008A791E">
            <w:pPr>
              <w:jc w:val="center"/>
              <w:rPr>
                <w:rFonts w:eastAsia="Times New Roman" w:cs="Times New Roman"/>
                <w:szCs w:val="24"/>
              </w:rPr>
            </w:pPr>
          </w:p>
          <w:p w14:paraId="0D58F929" w14:textId="77777777" w:rsidR="008A791E" w:rsidRDefault="008A791E" w:rsidP="008A791E">
            <w:pPr>
              <w:jc w:val="center"/>
              <w:rPr>
                <w:rFonts w:eastAsia="Times New Roman" w:cs="Times New Roman"/>
                <w:szCs w:val="24"/>
              </w:rPr>
            </w:pPr>
          </w:p>
          <w:p w14:paraId="295B5BC2" w14:textId="77777777" w:rsidR="008A791E" w:rsidRDefault="008A791E" w:rsidP="008A791E">
            <w:pPr>
              <w:jc w:val="center"/>
              <w:rPr>
                <w:rFonts w:eastAsia="Times New Roman" w:cs="Times New Roman"/>
                <w:szCs w:val="24"/>
              </w:rPr>
            </w:pPr>
          </w:p>
          <w:p w14:paraId="30DBEE5B" w14:textId="77777777" w:rsidR="008A791E" w:rsidRDefault="008A791E" w:rsidP="008A791E">
            <w:pPr>
              <w:jc w:val="center"/>
              <w:rPr>
                <w:rFonts w:eastAsia="Times New Roman" w:cs="Times New Roman"/>
                <w:szCs w:val="24"/>
              </w:rPr>
            </w:pPr>
          </w:p>
          <w:p w14:paraId="0053DA7A"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2BF11D63" w14:textId="77777777" w:rsidR="008A791E" w:rsidRDefault="008A791E" w:rsidP="008A791E">
            <w:pPr>
              <w:rPr>
                <w:rFonts w:eastAsia="Times New Roman" w:cs="Times New Roman"/>
                <w:b/>
                <w:szCs w:val="24"/>
              </w:rPr>
            </w:pPr>
            <w:r>
              <w:rPr>
                <w:rFonts w:eastAsia="Times New Roman" w:cs="Times New Roman"/>
                <w:b/>
                <w:szCs w:val="24"/>
              </w:rPr>
              <w:t>Fase 3: Ejecución de pruebas</w:t>
            </w:r>
          </w:p>
          <w:p w14:paraId="5C01391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Se busca con los datos de la fase 2 ejecutar las pruebas.</w:t>
            </w:r>
          </w:p>
          <w:p w14:paraId="35F89661" w14:textId="77777777" w:rsidR="008A791E" w:rsidRDefault="008A791E" w:rsidP="008A791E">
            <w:pPr>
              <w:rPr>
                <w:rFonts w:eastAsia="Times New Roman" w:cs="Times New Roman"/>
                <w:b/>
                <w:szCs w:val="24"/>
              </w:rPr>
            </w:pPr>
            <w:r>
              <w:rPr>
                <w:rFonts w:eastAsia="Times New Roman" w:cs="Times New Roman"/>
                <w:b/>
                <w:szCs w:val="24"/>
              </w:rPr>
              <w:t>Actividades:</w:t>
            </w:r>
          </w:p>
          <w:p w14:paraId="1CADCB5A"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Logs de pruebas.</w:t>
            </w:r>
          </w:p>
          <w:p w14:paraId="525EF371"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t>Realizar pruebas unitarias y de integración.</w:t>
            </w:r>
          </w:p>
          <w:p w14:paraId="1FAE1549" w14:textId="77777777" w:rsidR="008A791E" w:rsidRDefault="008A791E" w:rsidP="005C4E38">
            <w:pPr>
              <w:numPr>
                <w:ilvl w:val="0"/>
                <w:numId w:val="92"/>
              </w:numPr>
              <w:spacing w:line="276" w:lineRule="auto"/>
              <w:rPr>
                <w:rFonts w:eastAsia="Times New Roman" w:cs="Times New Roman"/>
                <w:szCs w:val="24"/>
              </w:rPr>
            </w:pPr>
            <w:r>
              <w:rPr>
                <w:rFonts w:eastAsia="Times New Roman" w:cs="Times New Roman"/>
                <w:szCs w:val="24"/>
              </w:rPr>
              <w:lastRenderedPageBreak/>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74736630" w14:textId="77777777" w:rsidR="008A791E" w:rsidRDefault="008A791E" w:rsidP="008A791E">
            <w:pPr>
              <w:jc w:val="center"/>
              <w:rPr>
                <w:rFonts w:eastAsia="Times New Roman" w:cs="Times New Roman"/>
                <w:szCs w:val="24"/>
              </w:rPr>
            </w:pPr>
          </w:p>
          <w:p w14:paraId="0A242305" w14:textId="77777777" w:rsidR="008A791E" w:rsidRDefault="008A791E" w:rsidP="008A791E">
            <w:pPr>
              <w:jc w:val="center"/>
              <w:rPr>
                <w:rFonts w:eastAsia="Times New Roman" w:cs="Times New Roman"/>
                <w:szCs w:val="24"/>
              </w:rPr>
            </w:pPr>
          </w:p>
          <w:p w14:paraId="276039BB" w14:textId="77777777" w:rsidR="008A791E" w:rsidRDefault="008A791E" w:rsidP="008A791E">
            <w:pPr>
              <w:jc w:val="center"/>
              <w:rPr>
                <w:rFonts w:eastAsia="Times New Roman" w:cs="Times New Roman"/>
                <w:b/>
                <w:szCs w:val="24"/>
              </w:rPr>
            </w:pPr>
            <w:r>
              <w:rPr>
                <w:rFonts w:eastAsia="Times New Roman" w:cs="Times New Roman"/>
                <w:szCs w:val="24"/>
              </w:rPr>
              <w:t xml:space="preserve"> </w:t>
            </w:r>
            <w:r>
              <w:rPr>
                <w:rFonts w:eastAsia="Times New Roman" w:cs="Times New Roman"/>
                <w:b/>
                <w:szCs w:val="24"/>
              </w:rPr>
              <w:t xml:space="preserve">Actividad 3.1: </w:t>
            </w:r>
          </w:p>
          <w:p w14:paraId="31937647" w14:textId="77777777" w:rsidR="008A791E" w:rsidRDefault="008A791E" w:rsidP="008A791E">
            <w:pPr>
              <w:jc w:val="center"/>
              <w:rPr>
                <w:rFonts w:eastAsia="Times New Roman" w:cs="Times New Roman"/>
                <w:szCs w:val="24"/>
              </w:rPr>
            </w:pPr>
            <w:r>
              <w:rPr>
                <w:rFonts w:eastAsia="Times New Roman" w:cs="Times New Roman"/>
                <w:szCs w:val="24"/>
              </w:rPr>
              <w:t>29/10/2019</w:t>
            </w:r>
          </w:p>
          <w:p w14:paraId="012D563E"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435230D6"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2850F1"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7CB612A0" w14:textId="77777777" w:rsidR="008A791E" w:rsidRDefault="008A791E" w:rsidP="008A791E">
            <w:pPr>
              <w:jc w:val="center"/>
              <w:rPr>
                <w:rFonts w:eastAsia="Times New Roman" w:cs="Times New Roman"/>
                <w:szCs w:val="24"/>
              </w:rPr>
            </w:pPr>
            <w:r>
              <w:rPr>
                <w:rFonts w:eastAsia="Times New Roman" w:cs="Times New Roman"/>
                <w:szCs w:val="24"/>
              </w:rPr>
              <w:t>02/11/2019</w:t>
            </w:r>
          </w:p>
        </w:tc>
        <w:tc>
          <w:tcPr>
            <w:tcW w:w="2610" w:type="dxa"/>
            <w:tcBorders>
              <w:bottom w:val="single" w:sz="8" w:space="0" w:color="000000"/>
              <w:right w:val="single" w:sz="8" w:space="0" w:color="000000"/>
            </w:tcBorders>
            <w:tcMar>
              <w:top w:w="100" w:type="dxa"/>
              <w:left w:w="100" w:type="dxa"/>
              <w:bottom w:w="100" w:type="dxa"/>
              <w:right w:w="100" w:type="dxa"/>
            </w:tcMar>
          </w:tcPr>
          <w:p w14:paraId="6FF58599" w14:textId="77777777" w:rsidR="008A791E" w:rsidRDefault="008A791E" w:rsidP="008A791E">
            <w:pPr>
              <w:jc w:val="center"/>
              <w:rPr>
                <w:rFonts w:eastAsia="Times New Roman" w:cs="Times New Roman"/>
                <w:b/>
                <w:szCs w:val="24"/>
              </w:rPr>
            </w:pPr>
          </w:p>
          <w:p w14:paraId="391339FD" w14:textId="77777777" w:rsidR="008A791E" w:rsidRDefault="008A791E" w:rsidP="008A791E">
            <w:pPr>
              <w:jc w:val="center"/>
              <w:rPr>
                <w:rFonts w:eastAsia="Times New Roman" w:cs="Times New Roman"/>
                <w:b/>
                <w:szCs w:val="24"/>
              </w:rPr>
            </w:pPr>
          </w:p>
          <w:p w14:paraId="31A47F0B"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0EAAA490" w14:textId="77777777" w:rsidR="008A791E" w:rsidRDefault="008A791E" w:rsidP="008A791E">
            <w:pPr>
              <w:jc w:val="center"/>
              <w:rPr>
                <w:rFonts w:eastAsia="Times New Roman" w:cs="Times New Roman"/>
                <w:szCs w:val="24"/>
              </w:rPr>
            </w:pPr>
            <w:r>
              <w:rPr>
                <w:rFonts w:eastAsia="Times New Roman" w:cs="Times New Roman"/>
                <w:szCs w:val="24"/>
              </w:rPr>
              <w:t>31/10/2019</w:t>
            </w:r>
          </w:p>
          <w:p w14:paraId="4377DA71"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6803E861" w14:textId="77777777" w:rsidR="008A791E" w:rsidRDefault="008A791E" w:rsidP="008A791E">
            <w:pPr>
              <w:jc w:val="center"/>
              <w:rPr>
                <w:rFonts w:eastAsia="Times New Roman" w:cs="Times New Roman"/>
                <w:szCs w:val="24"/>
              </w:rPr>
            </w:pPr>
            <w:r>
              <w:rPr>
                <w:rFonts w:eastAsia="Times New Roman" w:cs="Times New Roman"/>
                <w:szCs w:val="24"/>
              </w:rPr>
              <w:t>02/11/2019</w:t>
            </w:r>
          </w:p>
          <w:p w14:paraId="78F6CE71"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2F5AB2E6" w14:textId="77777777" w:rsidR="008A791E" w:rsidRDefault="008A791E" w:rsidP="008A791E">
            <w:pPr>
              <w:jc w:val="center"/>
              <w:rPr>
                <w:rFonts w:eastAsia="Times New Roman" w:cs="Times New Roman"/>
                <w:szCs w:val="24"/>
              </w:rPr>
            </w:pPr>
            <w:r>
              <w:rPr>
                <w:rFonts w:eastAsia="Times New Roman" w:cs="Times New Roman"/>
                <w:szCs w:val="24"/>
              </w:rPr>
              <w:t>04/11/2019</w:t>
            </w:r>
          </w:p>
        </w:tc>
      </w:tr>
      <w:tr w:rsidR="008A791E" w14:paraId="004C91A8"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DBD26F" w14:textId="77777777" w:rsidR="008A791E" w:rsidRDefault="008A791E" w:rsidP="008A791E">
            <w:pPr>
              <w:jc w:val="center"/>
              <w:rPr>
                <w:rFonts w:eastAsia="Times New Roman" w:cs="Times New Roman"/>
                <w:szCs w:val="24"/>
              </w:rPr>
            </w:pPr>
          </w:p>
          <w:p w14:paraId="0224EFFA" w14:textId="77777777" w:rsidR="008A791E" w:rsidRDefault="008A791E" w:rsidP="008A791E">
            <w:pPr>
              <w:jc w:val="center"/>
              <w:rPr>
                <w:rFonts w:eastAsia="Times New Roman" w:cs="Times New Roman"/>
                <w:szCs w:val="24"/>
              </w:rPr>
            </w:pPr>
          </w:p>
          <w:p w14:paraId="5E1702D7" w14:textId="77777777" w:rsidR="008A791E" w:rsidRDefault="008A791E" w:rsidP="008A791E">
            <w:pPr>
              <w:jc w:val="center"/>
              <w:rPr>
                <w:rFonts w:eastAsia="Times New Roman" w:cs="Times New Roman"/>
                <w:szCs w:val="24"/>
              </w:rPr>
            </w:pPr>
          </w:p>
          <w:p w14:paraId="33D4D4B7"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06F13C76"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6FA93562"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4971EB7C" w14:textId="77777777" w:rsidR="008A791E" w:rsidRDefault="008A791E" w:rsidP="008A791E">
            <w:pPr>
              <w:rPr>
                <w:rFonts w:eastAsia="Times New Roman" w:cs="Times New Roman"/>
                <w:b/>
                <w:szCs w:val="24"/>
              </w:rPr>
            </w:pPr>
            <w:r>
              <w:rPr>
                <w:rFonts w:eastAsia="Times New Roman" w:cs="Times New Roman"/>
                <w:b/>
                <w:szCs w:val="24"/>
              </w:rPr>
              <w:t>Actividades</w:t>
            </w:r>
          </w:p>
          <w:p w14:paraId="3263C9B1" w14:textId="77777777" w:rsidR="008A791E" w:rsidRDefault="008A791E" w:rsidP="005C4E38">
            <w:pPr>
              <w:numPr>
                <w:ilvl w:val="0"/>
                <w:numId w:val="87"/>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393D5661" w14:textId="77777777" w:rsidR="008A791E" w:rsidRDefault="008A791E" w:rsidP="008A791E">
            <w:pPr>
              <w:jc w:val="center"/>
              <w:rPr>
                <w:rFonts w:eastAsia="Times New Roman" w:cs="Times New Roman"/>
                <w:b/>
                <w:szCs w:val="24"/>
              </w:rPr>
            </w:pPr>
          </w:p>
          <w:p w14:paraId="0127A13B" w14:textId="77777777" w:rsidR="008A791E" w:rsidRDefault="008A791E" w:rsidP="008A791E">
            <w:pPr>
              <w:jc w:val="center"/>
              <w:rPr>
                <w:rFonts w:eastAsia="Times New Roman" w:cs="Times New Roman"/>
                <w:b/>
                <w:szCs w:val="24"/>
              </w:rPr>
            </w:pPr>
          </w:p>
          <w:p w14:paraId="68610DAD"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6E569D5B" w14:textId="77777777" w:rsidR="008A791E" w:rsidRDefault="008A791E" w:rsidP="008A791E">
            <w:pPr>
              <w:jc w:val="center"/>
              <w:rPr>
                <w:rFonts w:eastAsia="Times New Roman" w:cs="Times New Roman"/>
                <w:b/>
                <w:szCs w:val="24"/>
              </w:rPr>
            </w:pPr>
            <w:r>
              <w:rPr>
                <w:rFonts w:eastAsia="Times New Roman" w:cs="Times New Roman"/>
                <w:szCs w:val="24"/>
              </w:rPr>
              <w:t>04/11/2019</w:t>
            </w:r>
          </w:p>
        </w:tc>
        <w:tc>
          <w:tcPr>
            <w:tcW w:w="2610" w:type="dxa"/>
            <w:tcBorders>
              <w:bottom w:val="single" w:sz="8" w:space="0" w:color="000000"/>
              <w:right w:val="single" w:sz="8" w:space="0" w:color="000000"/>
            </w:tcBorders>
            <w:tcMar>
              <w:top w:w="100" w:type="dxa"/>
              <w:left w:w="100" w:type="dxa"/>
              <w:bottom w:w="100" w:type="dxa"/>
              <w:right w:w="100" w:type="dxa"/>
            </w:tcMar>
          </w:tcPr>
          <w:p w14:paraId="0BDFACDD" w14:textId="77777777" w:rsidR="008A791E" w:rsidRDefault="008A791E" w:rsidP="008A791E">
            <w:pPr>
              <w:jc w:val="center"/>
              <w:rPr>
                <w:rFonts w:eastAsia="Times New Roman" w:cs="Times New Roman"/>
                <w:b/>
                <w:szCs w:val="24"/>
              </w:rPr>
            </w:pPr>
          </w:p>
          <w:p w14:paraId="1EF7570E" w14:textId="77777777" w:rsidR="008A791E" w:rsidRDefault="008A791E" w:rsidP="008A791E">
            <w:pPr>
              <w:jc w:val="center"/>
              <w:rPr>
                <w:rFonts w:eastAsia="Times New Roman" w:cs="Times New Roman"/>
                <w:b/>
                <w:szCs w:val="24"/>
              </w:rPr>
            </w:pPr>
          </w:p>
          <w:p w14:paraId="11D3737A" w14:textId="77777777" w:rsidR="008A791E" w:rsidRDefault="008A791E" w:rsidP="008A791E">
            <w:pPr>
              <w:jc w:val="center"/>
              <w:rPr>
                <w:rFonts w:eastAsia="Times New Roman" w:cs="Times New Roman"/>
                <w:szCs w:val="24"/>
              </w:rPr>
            </w:pPr>
            <w:r>
              <w:rPr>
                <w:rFonts w:eastAsia="Times New Roman" w:cs="Times New Roman"/>
                <w:b/>
                <w:szCs w:val="24"/>
              </w:rPr>
              <w:t>Actividad 4.1: 2</w:t>
            </w:r>
          </w:p>
          <w:p w14:paraId="7801DC6B" w14:textId="77777777" w:rsidR="008A791E" w:rsidRDefault="008A791E" w:rsidP="008A791E">
            <w:pPr>
              <w:jc w:val="center"/>
              <w:rPr>
                <w:rFonts w:eastAsia="Times New Roman" w:cs="Times New Roman"/>
                <w:szCs w:val="24"/>
              </w:rPr>
            </w:pPr>
            <w:r>
              <w:rPr>
                <w:rFonts w:eastAsia="Times New Roman" w:cs="Times New Roman"/>
                <w:szCs w:val="24"/>
              </w:rPr>
              <w:t>06/11/2019</w:t>
            </w:r>
          </w:p>
          <w:p w14:paraId="7A71F18C" w14:textId="77777777" w:rsidR="008A791E" w:rsidRDefault="008A791E" w:rsidP="008A791E">
            <w:pPr>
              <w:rPr>
                <w:rFonts w:eastAsia="Times New Roman" w:cs="Times New Roman"/>
                <w:szCs w:val="24"/>
              </w:rPr>
            </w:pPr>
          </w:p>
        </w:tc>
      </w:tr>
    </w:tbl>
    <w:p w14:paraId="147C8F02" w14:textId="77777777" w:rsidR="008A791E" w:rsidRDefault="008A791E" w:rsidP="008A791E">
      <w:pPr>
        <w:rPr>
          <w:rFonts w:eastAsia="Times New Roman" w:cs="Times New Roman"/>
          <w:b/>
          <w:szCs w:val="24"/>
        </w:rPr>
      </w:pPr>
    </w:p>
    <w:p w14:paraId="09870351" w14:textId="77777777" w:rsidR="008A791E" w:rsidRDefault="008A791E" w:rsidP="008A791E">
      <w:pPr>
        <w:rPr>
          <w:rFonts w:eastAsia="Times New Roman" w:cs="Times New Roman"/>
          <w:b/>
          <w:szCs w:val="24"/>
        </w:rPr>
      </w:pPr>
      <w:r>
        <w:rPr>
          <w:rFonts w:eastAsia="Times New Roman" w:cs="Times New Roman"/>
          <w:b/>
          <w:szCs w:val="24"/>
        </w:rPr>
        <w:t>Caso de uso #08 y #10</w:t>
      </w:r>
    </w:p>
    <w:p w14:paraId="1B96F621" w14:textId="77777777" w:rsidR="008A791E" w:rsidRDefault="008A791E" w:rsidP="008A791E">
      <w:pPr>
        <w:rPr>
          <w:rFonts w:eastAsia="Times New Roman" w:cs="Times New Roman"/>
          <w:b/>
          <w:szCs w:val="24"/>
        </w:rPr>
      </w:pPr>
      <w:r>
        <w:rPr>
          <w:rFonts w:eastAsia="Times New Roman" w:cs="Times New Roman"/>
          <w:b/>
          <w:szCs w:val="24"/>
        </w:rPr>
        <w:t>Nombre CU08: Crear rango (tabla parámetro)</w:t>
      </w:r>
    </w:p>
    <w:p w14:paraId="3601C7C4" w14:textId="34E5702F" w:rsidR="008A791E" w:rsidRDefault="008A791E" w:rsidP="00A024C6">
      <w:pPr>
        <w:rPr>
          <w:rFonts w:eastAsia="Times New Roman" w:cs="Times New Roman"/>
          <w:b/>
          <w:szCs w:val="24"/>
        </w:rPr>
      </w:pPr>
      <w:r>
        <w:rPr>
          <w:rFonts w:eastAsia="Times New Roman" w:cs="Times New Roman"/>
          <w:b/>
          <w:szCs w:val="24"/>
        </w:rPr>
        <w:t>Nombre CU10: Crear cuadro de tiempo (tabla parámetro)</w:t>
      </w:r>
    </w:p>
    <w:tbl>
      <w:tblPr>
        <w:tblW w:w="89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35"/>
        <w:gridCol w:w="3030"/>
        <w:gridCol w:w="2265"/>
        <w:gridCol w:w="2610"/>
      </w:tblGrid>
      <w:tr w:rsidR="008A791E" w14:paraId="31973728" w14:textId="77777777" w:rsidTr="008A791E">
        <w:trPr>
          <w:trHeight w:val="480"/>
        </w:trPr>
        <w:tc>
          <w:tcPr>
            <w:tcW w:w="1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97354" w14:textId="77777777" w:rsidR="008A791E" w:rsidRDefault="008A791E" w:rsidP="008A791E">
            <w:pPr>
              <w:jc w:val="center"/>
              <w:rPr>
                <w:rFonts w:eastAsia="Times New Roman" w:cs="Times New Roman"/>
                <w:b/>
                <w:szCs w:val="24"/>
              </w:rPr>
            </w:pPr>
            <w:r>
              <w:rPr>
                <w:rFonts w:eastAsia="Times New Roman" w:cs="Times New Roman"/>
                <w:b/>
                <w:szCs w:val="24"/>
              </w:rPr>
              <w:t>#</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BAA6881" w14:textId="77777777" w:rsidR="008A791E" w:rsidRDefault="008A791E" w:rsidP="008A791E">
            <w:pPr>
              <w:jc w:val="center"/>
              <w:rPr>
                <w:rFonts w:eastAsia="Times New Roman" w:cs="Times New Roman"/>
                <w:b/>
                <w:szCs w:val="24"/>
              </w:rPr>
            </w:pPr>
            <w:r>
              <w:rPr>
                <w:rFonts w:eastAsia="Times New Roman" w:cs="Times New Roman"/>
                <w:b/>
                <w:szCs w:val="24"/>
              </w:rPr>
              <w:t>Descripción</w:t>
            </w:r>
          </w:p>
        </w:tc>
        <w:tc>
          <w:tcPr>
            <w:tcW w:w="22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3781AF9" w14:textId="77777777" w:rsidR="008A791E" w:rsidRDefault="008A791E" w:rsidP="008A791E">
            <w:pPr>
              <w:jc w:val="center"/>
              <w:rPr>
                <w:rFonts w:eastAsia="Times New Roman" w:cs="Times New Roman"/>
                <w:b/>
                <w:szCs w:val="24"/>
              </w:rPr>
            </w:pPr>
            <w:r>
              <w:rPr>
                <w:rFonts w:eastAsia="Times New Roman" w:cs="Times New Roman"/>
                <w:b/>
                <w:szCs w:val="24"/>
              </w:rPr>
              <w:t>Fecha inicio</w:t>
            </w:r>
          </w:p>
        </w:tc>
        <w:tc>
          <w:tcPr>
            <w:tcW w:w="26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AF6A8B" w14:textId="77777777" w:rsidR="008A791E" w:rsidRDefault="008A791E" w:rsidP="008A791E">
            <w:pPr>
              <w:jc w:val="center"/>
              <w:rPr>
                <w:rFonts w:eastAsia="Times New Roman" w:cs="Times New Roman"/>
                <w:b/>
                <w:szCs w:val="24"/>
              </w:rPr>
            </w:pPr>
            <w:r>
              <w:rPr>
                <w:rFonts w:eastAsia="Times New Roman" w:cs="Times New Roman"/>
                <w:b/>
                <w:szCs w:val="24"/>
              </w:rPr>
              <w:t>Fecha fin</w:t>
            </w:r>
          </w:p>
        </w:tc>
      </w:tr>
      <w:tr w:rsidR="008A791E" w14:paraId="2E92BDEE" w14:textId="77777777" w:rsidTr="008A791E">
        <w:trPr>
          <w:trHeight w:val="76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2BB926" w14:textId="77777777" w:rsidR="008A791E" w:rsidRDefault="008A791E" w:rsidP="008A791E">
            <w:pPr>
              <w:jc w:val="center"/>
              <w:rPr>
                <w:rFonts w:eastAsia="Times New Roman" w:cs="Times New Roman"/>
                <w:szCs w:val="24"/>
              </w:rPr>
            </w:pPr>
          </w:p>
          <w:p w14:paraId="556AA272" w14:textId="77777777" w:rsidR="008A791E" w:rsidRDefault="008A791E" w:rsidP="008A791E">
            <w:pPr>
              <w:jc w:val="center"/>
              <w:rPr>
                <w:rFonts w:eastAsia="Times New Roman" w:cs="Times New Roman"/>
                <w:szCs w:val="24"/>
              </w:rPr>
            </w:pPr>
          </w:p>
          <w:p w14:paraId="76E6DFBB" w14:textId="77777777" w:rsidR="008A791E" w:rsidRDefault="008A791E" w:rsidP="008A791E">
            <w:pPr>
              <w:jc w:val="center"/>
              <w:rPr>
                <w:rFonts w:eastAsia="Times New Roman" w:cs="Times New Roman"/>
                <w:szCs w:val="24"/>
              </w:rPr>
            </w:pPr>
          </w:p>
          <w:p w14:paraId="1221ED7E" w14:textId="77777777" w:rsidR="008A791E" w:rsidRDefault="008A791E" w:rsidP="008A791E">
            <w:pPr>
              <w:jc w:val="center"/>
              <w:rPr>
                <w:rFonts w:eastAsia="Times New Roman" w:cs="Times New Roman"/>
                <w:szCs w:val="24"/>
              </w:rPr>
            </w:pPr>
          </w:p>
          <w:p w14:paraId="3AA0A542" w14:textId="77777777" w:rsidR="008A791E" w:rsidRDefault="008A791E" w:rsidP="008A791E">
            <w:pPr>
              <w:jc w:val="center"/>
              <w:rPr>
                <w:rFonts w:eastAsia="Times New Roman" w:cs="Times New Roman"/>
                <w:szCs w:val="24"/>
              </w:rPr>
            </w:pPr>
          </w:p>
          <w:p w14:paraId="3FF0AE71" w14:textId="77777777" w:rsidR="008A791E" w:rsidRDefault="008A791E" w:rsidP="008A791E">
            <w:pPr>
              <w:jc w:val="center"/>
              <w:rPr>
                <w:rFonts w:eastAsia="Times New Roman" w:cs="Times New Roman"/>
                <w:szCs w:val="24"/>
              </w:rPr>
            </w:pPr>
          </w:p>
          <w:p w14:paraId="0F60FA3F" w14:textId="77777777" w:rsidR="008A791E" w:rsidRDefault="008A791E" w:rsidP="008A791E">
            <w:pPr>
              <w:jc w:val="center"/>
              <w:rPr>
                <w:rFonts w:eastAsia="Times New Roman" w:cs="Times New Roman"/>
                <w:szCs w:val="24"/>
              </w:rPr>
            </w:pPr>
            <w:r>
              <w:rPr>
                <w:rFonts w:eastAsia="Times New Roman" w:cs="Times New Roman"/>
                <w:szCs w:val="24"/>
              </w:rPr>
              <w:t>1</w:t>
            </w:r>
          </w:p>
        </w:tc>
        <w:tc>
          <w:tcPr>
            <w:tcW w:w="3030" w:type="dxa"/>
            <w:tcBorders>
              <w:bottom w:val="single" w:sz="8" w:space="0" w:color="000000"/>
              <w:right w:val="single" w:sz="8" w:space="0" w:color="000000"/>
            </w:tcBorders>
            <w:tcMar>
              <w:top w:w="100" w:type="dxa"/>
              <w:left w:w="100" w:type="dxa"/>
              <w:bottom w:w="100" w:type="dxa"/>
              <w:right w:w="100" w:type="dxa"/>
            </w:tcMar>
          </w:tcPr>
          <w:p w14:paraId="166D0A85" w14:textId="77777777" w:rsidR="008A791E" w:rsidRDefault="008A791E" w:rsidP="008A791E">
            <w:pPr>
              <w:rPr>
                <w:rFonts w:eastAsia="Times New Roman" w:cs="Times New Roman"/>
                <w:b/>
                <w:szCs w:val="24"/>
              </w:rPr>
            </w:pPr>
            <w:r>
              <w:rPr>
                <w:rFonts w:eastAsia="Times New Roman" w:cs="Times New Roman"/>
                <w:b/>
                <w:szCs w:val="24"/>
              </w:rPr>
              <w:t>Fase 1: Planeación</w:t>
            </w:r>
          </w:p>
          <w:p w14:paraId="70395CAA"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define el alcance del proyecto a desarrollar al igual que los roles del equipo de trabajo.</w:t>
            </w:r>
          </w:p>
          <w:p w14:paraId="63A4E97B" w14:textId="77777777" w:rsidR="008A791E" w:rsidRDefault="008A791E" w:rsidP="008A791E">
            <w:pPr>
              <w:rPr>
                <w:rFonts w:eastAsia="Times New Roman" w:cs="Times New Roman"/>
                <w:szCs w:val="24"/>
              </w:rPr>
            </w:pPr>
            <w:r>
              <w:rPr>
                <w:rFonts w:eastAsia="Times New Roman" w:cs="Times New Roman"/>
                <w:b/>
                <w:szCs w:val="24"/>
              </w:rPr>
              <w:t>Actividades:</w:t>
            </w:r>
          </w:p>
          <w:p w14:paraId="489DFA1C"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Diagrama de caso de uso.</w:t>
            </w:r>
          </w:p>
          <w:p w14:paraId="6F90E99F"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 xml:space="preserve">Validación de diagrama de casos de uso. </w:t>
            </w:r>
          </w:p>
          <w:p w14:paraId="255F76B8" w14:textId="77777777" w:rsidR="008A791E" w:rsidRDefault="008A791E" w:rsidP="005C4E38">
            <w:pPr>
              <w:numPr>
                <w:ilvl w:val="0"/>
                <w:numId w:val="130"/>
              </w:numPr>
              <w:spacing w:line="276" w:lineRule="auto"/>
              <w:rPr>
                <w:rFonts w:eastAsia="Times New Roman" w:cs="Times New Roman"/>
                <w:szCs w:val="24"/>
              </w:rPr>
            </w:pPr>
            <w:r>
              <w:rPr>
                <w:rFonts w:eastAsia="Times New Roman" w:cs="Times New Roman"/>
                <w:szCs w:val="24"/>
              </w:rPr>
              <w:t>Tipos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5A5A315B" w14:textId="77777777" w:rsidR="008A791E" w:rsidRDefault="008A791E" w:rsidP="008A791E">
            <w:pPr>
              <w:rPr>
                <w:rFonts w:eastAsia="Times New Roman" w:cs="Times New Roman"/>
                <w:b/>
                <w:szCs w:val="24"/>
              </w:rPr>
            </w:pPr>
            <w:r>
              <w:rPr>
                <w:rFonts w:eastAsia="Times New Roman" w:cs="Times New Roman"/>
                <w:b/>
                <w:szCs w:val="24"/>
              </w:rPr>
              <w:t xml:space="preserve">    </w:t>
            </w:r>
          </w:p>
          <w:p w14:paraId="512458F5" w14:textId="77777777" w:rsidR="008A791E" w:rsidRDefault="008A791E" w:rsidP="008A791E">
            <w:pPr>
              <w:rPr>
                <w:rFonts w:eastAsia="Times New Roman" w:cs="Times New Roman"/>
                <w:b/>
                <w:szCs w:val="24"/>
              </w:rPr>
            </w:pPr>
          </w:p>
          <w:p w14:paraId="7A75943B" w14:textId="77777777" w:rsidR="008A791E" w:rsidRDefault="008A791E" w:rsidP="008A791E">
            <w:pPr>
              <w:jc w:val="center"/>
              <w:rPr>
                <w:rFonts w:eastAsia="Times New Roman" w:cs="Times New Roman"/>
                <w:b/>
                <w:szCs w:val="24"/>
              </w:rPr>
            </w:pPr>
            <w:r>
              <w:rPr>
                <w:rFonts w:eastAsia="Times New Roman" w:cs="Times New Roman"/>
                <w:b/>
                <w:szCs w:val="24"/>
              </w:rPr>
              <w:t xml:space="preserve"> Actividad 1.1:</w:t>
            </w:r>
          </w:p>
          <w:p w14:paraId="0BC4847D" w14:textId="77777777" w:rsidR="008A791E" w:rsidRDefault="008A791E" w:rsidP="008A791E">
            <w:pPr>
              <w:jc w:val="center"/>
              <w:rPr>
                <w:rFonts w:eastAsia="Times New Roman" w:cs="Times New Roman"/>
                <w:b/>
                <w:szCs w:val="24"/>
              </w:rPr>
            </w:pPr>
            <w:r>
              <w:rPr>
                <w:rFonts w:eastAsia="Times New Roman" w:cs="Times New Roman"/>
                <w:szCs w:val="24"/>
              </w:rPr>
              <w:t>06/11/2019</w:t>
            </w:r>
          </w:p>
          <w:p w14:paraId="0D1B5600" w14:textId="77777777" w:rsidR="008A791E" w:rsidRDefault="008A791E" w:rsidP="008A791E">
            <w:pPr>
              <w:jc w:val="center"/>
              <w:rPr>
                <w:rFonts w:eastAsia="Times New Roman" w:cs="Times New Roman"/>
                <w:b/>
                <w:szCs w:val="24"/>
              </w:rPr>
            </w:pPr>
            <w:r>
              <w:rPr>
                <w:rFonts w:eastAsia="Times New Roman" w:cs="Times New Roman"/>
                <w:b/>
                <w:szCs w:val="24"/>
              </w:rPr>
              <w:t>Actividad 1.2:</w:t>
            </w:r>
          </w:p>
          <w:p w14:paraId="6CBF0661" w14:textId="77777777" w:rsidR="008A791E" w:rsidRDefault="008A791E" w:rsidP="008A791E">
            <w:pPr>
              <w:jc w:val="center"/>
              <w:rPr>
                <w:rFonts w:eastAsia="Times New Roman" w:cs="Times New Roman"/>
                <w:b/>
                <w:szCs w:val="24"/>
              </w:rPr>
            </w:pPr>
            <w:r>
              <w:rPr>
                <w:rFonts w:eastAsia="Times New Roman" w:cs="Times New Roman"/>
                <w:szCs w:val="24"/>
              </w:rPr>
              <w:t>08/11/2019</w:t>
            </w:r>
          </w:p>
          <w:p w14:paraId="7764A2E8" w14:textId="77777777" w:rsidR="008A791E" w:rsidRDefault="008A791E" w:rsidP="008A791E">
            <w:pPr>
              <w:jc w:val="center"/>
              <w:rPr>
                <w:rFonts w:eastAsia="Times New Roman" w:cs="Times New Roman"/>
                <w:b/>
                <w:szCs w:val="24"/>
              </w:rPr>
            </w:pPr>
            <w:r>
              <w:rPr>
                <w:rFonts w:eastAsia="Times New Roman" w:cs="Times New Roman"/>
                <w:b/>
                <w:szCs w:val="24"/>
              </w:rPr>
              <w:t>Actividad 1.3:</w:t>
            </w:r>
          </w:p>
          <w:p w14:paraId="6ACA9F3B" w14:textId="77777777" w:rsidR="008A791E" w:rsidRDefault="008A791E" w:rsidP="008A791E">
            <w:pPr>
              <w:jc w:val="center"/>
              <w:rPr>
                <w:rFonts w:eastAsia="Times New Roman" w:cs="Times New Roman"/>
                <w:b/>
                <w:szCs w:val="24"/>
              </w:rPr>
            </w:pPr>
            <w:r>
              <w:rPr>
                <w:rFonts w:eastAsia="Times New Roman" w:cs="Times New Roman"/>
                <w:szCs w:val="24"/>
              </w:rPr>
              <w:t>10/11/2019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A4B8B7F" w14:textId="77777777" w:rsidR="008A791E" w:rsidRDefault="008A791E" w:rsidP="008A791E">
            <w:pPr>
              <w:rPr>
                <w:rFonts w:eastAsia="Times New Roman" w:cs="Times New Roman"/>
                <w:szCs w:val="24"/>
              </w:rPr>
            </w:pPr>
            <w:r>
              <w:rPr>
                <w:rFonts w:eastAsia="Times New Roman" w:cs="Times New Roman"/>
                <w:szCs w:val="24"/>
              </w:rPr>
              <w:t xml:space="preserve">       </w:t>
            </w:r>
          </w:p>
          <w:p w14:paraId="3F338B16" w14:textId="77777777" w:rsidR="008A791E" w:rsidRDefault="008A791E" w:rsidP="008A791E">
            <w:pPr>
              <w:rPr>
                <w:rFonts w:eastAsia="Times New Roman" w:cs="Times New Roman"/>
                <w:b/>
                <w:szCs w:val="24"/>
              </w:rPr>
            </w:pPr>
          </w:p>
          <w:p w14:paraId="376B9FE3" w14:textId="77777777" w:rsidR="008A791E" w:rsidRDefault="008A791E" w:rsidP="008A791E">
            <w:pPr>
              <w:jc w:val="center"/>
              <w:rPr>
                <w:rFonts w:eastAsia="Times New Roman" w:cs="Times New Roman"/>
                <w:b/>
                <w:szCs w:val="24"/>
              </w:rPr>
            </w:pPr>
            <w:r>
              <w:rPr>
                <w:rFonts w:eastAsia="Times New Roman" w:cs="Times New Roman"/>
                <w:b/>
                <w:szCs w:val="24"/>
              </w:rPr>
              <w:t>Actividad 1.1:2</w:t>
            </w:r>
          </w:p>
          <w:p w14:paraId="36E19996" w14:textId="77777777" w:rsidR="008A791E" w:rsidRDefault="008A791E" w:rsidP="008A791E">
            <w:pPr>
              <w:jc w:val="center"/>
              <w:rPr>
                <w:rFonts w:eastAsia="Times New Roman" w:cs="Times New Roman"/>
                <w:szCs w:val="24"/>
              </w:rPr>
            </w:pPr>
            <w:r>
              <w:rPr>
                <w:rFonts w:eastAsia="Times New Roman" w:cs="Times New Roman"/>
                <w:szCs w:val="24"/>
              </w:rPr>
              <w:t>08/11/2019</w:t>
            </w:r>
          </w:p>
          <w:p w14:paraId="07CDEC55" w14:textId="77777777" w:rsidR="008A791E" w:rsidRDefault="008A791E" w:rsidP="008A791E">
            <w:pPr>
              <w:jc w:val="center"/>
              <w:rPr>
                <w:rFonts w:eastAsia="Times New Roman" w:cs="Times New Roman"/>
                <w:b/>
                <w:szCs w:val="24"/>
              </w:rPr>
            </w:pPr>
            <w:r>
              <w:rPr>
                <w:rFonts w:eastAsia="Times New Roman" w:cs="Times New Roman"/>
                <w:b/>
                <w:szCs w:val="24"/>
              </w:rPr>
              <w:t>Actividad 1.2:2</w:t>
            </w:r>
          </w:p>
          <w:p w14:paraId="01F02E62" w14:textId="77777777" w:rsidR="008A791E" w:rsidRDefault="008A791E" w:rsidP="008A791E">
            <w:pPr>
              <w:jc w:val="center"/>
              <w:rPr>
                <w:rFonts w:eastAsia="Times New Roman" w:cs="Times New Roman"/>
                <w:szCs w:val="24"/>
              </w:rPr>
            </w:pPr>
            <w:r>
              <w:rPr>
                <w:rFonts w:eastAsia="Times New Roman" w:cs="Times New Roman"/>
                <w:szCs w:val="24"/>
              </w:rPr>
              <w:t>10/11/2019</w:t>
            </w:r>
          </w:p>
          <w:p w14:paraId="76300D3C" w14:textId="77777777" w:rsidR="008A791E" w:rsidRDefault="008A791E" w:rsidP="008A791E">
            <w:pPr>
              <w:jc w:val="center"/>
              <w:rPr>
                <w:rFonts w:eastAsia="Times New Roman" w:cs="Times New Roman"/>
                <w:b/>
                <w:szCs w:val="24"/>
              </w:rPr>
            </w:pPr>
            <w:r>
              <w:rPr>
                <w:rFonts w:eastAsia="Times New Roman" w:cs="Times New Roman"/>
                <w:b/>
                <w:szCs w:val="24"/>
              </w:rPr>
              <w:t>Actividad 1.3:2</w:t>
            </w:r>
          </w:p>
          <w:p w14:paraId="2C78BA60" w14:textId="77777777" w:rsidR="008A791E" w:rsidRDefault="008A791E" w:rsidP="008A791E">
            <w:pPr>
              <w:jc w:val="center"/>
              <w:rPr>
                <w:rFonts w:eastAsia="Times New Roman" w:cs="Times New Roman"/>
                <w:szCs w:val="24"/>
              </w:rPr>
            </w:pPr>
            <w:r>
              <w:rPr>
                <w:rFonts w:eastAsia="Times New Roman" w:cs="Times New Roman"/>
                <w:szCs w:val="24"/>
              </w:rPr>
              <w:t>12/11/2019</w:t>
            </w:r>
          </w:p>
        </w:tc>
      </w:tr>
      <w:tr w:rsidR="008A791E" w14:paraId="3D571257"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8D311F" w14:textId="77777777" w:rsidR="008A791E" w:rsidRDefault="008A791E" w:rsidP="008A791E">
            <w:pPr>
              <w:jc w:val="center"/>
              <w:rPr>
                <w:rFonts w:eastAsia="Times New Roman" w:cs="Times New Roman"/>
                <w:szCs w:val="24"/>
              </w:rPr>
            </w:pPr>
          </w:p>
          <w:p w14:paraId="19A24E0D" w14:textId="77777777" w:rsidR="008A791E" w:rsidRDefault="008A791E" w:rsidP="008A791E">
            <w:pPr>
              <w:jc w:val="center"/>
              <w:rPr>
                <w:rFonts w:eastAsia="Times New Roman" w:cs="Times New Roman"/>
                <w:szCs w:val="24"/>
              </w:rPr>
            </w:pPr>
          </w:p>
          <w:p w14:paraId="02990FC2" w14:textId="77777777" w:rsidR="008A791E" w:rsidRDefault="008A791E" w:rsidP="008A791E">
            <w:pPr>
              <w:jc w:val="center"/>
              <w:rPr>
                <w:rFonts w:eastAsia="Times New Roman" w:cs="Times New Roman"/>
                <w:szCs w:val="24"/>
              </w:rPr>
            </w:pPr>
          </w:p>
          <w:p w14:paraId="44FE4072" w14:textId="77777777" w:rsidR="008A791E" w:rsidRDefault="008A791E" w:rsidP="008A791E">
            <w:pPr>
              <w:jc w:val="center"/>
              <w:rPr>
                <w:rFonts w:eastAsia="Times New Roman" w:cs="Times New Roman"/>
                <w:szCs w:val="24"/>
              </w:rPr>
            </w:pPr>
          </w:p>
          <w:p w14:paraId="68FB2D61" w14:textId="77777777" w:rsidR="008A791E" w:rsidRDefault="008A791E" w:rsidP="008A791E">
            <w:pPr>
              <w:jc w:val="center"/>
              <w:rPr>
                <w:rFonts w:eastAsia="Times New Roman" w:cs="Times New Roman"/>
                <w:szCs w:val="24"/>
              </w:rPr>
            </w:pPr>
          </w:p>
          <w:p w14:paraId="0708DC86" w14:textId="77777777" w:rsidR="008A791E" w:rsidRDefault="008A791E" w:rsidP="008A791E">
            <w:pPr>
              <w:jc w:val="center"/>
              <w:rPr>
                <w:rFonts w:eastAsia="Times New Roman" w:cs="Times New Roman"/>
                <w:szCs w:val="24"/>
              </w:rPr>
            </w:pPr>
          </w:p>
          <w:p w14:paraId="7A00C4F0" w14:textId="77777777" w:rsidR="008A791E" w:rsidRDefault="008A791E" w:rsidP="008A791E">
            <w:pPr>
              <w:jc w:val="center"/>
              <w:rPr>
                <w:rFonts w:eastAsia="Times New Roman" w:cs="Times New Roman"/>
                <w:szCs w:val="24"/>
              </w:rPr>
            </w:pPr>
          </w:p>
          <w:p w14:paraId="0A90173D" w14:textId="77777777" w:rsidR="008A791E" w:rsidRDefault="008A791E" w:rsidP="008A791E">
            <w:pPr>
              <w:jc w:val="center"/>
              <w:rPr>
                <w:rFonts w:eastAsia="Times New Roman" w:cs="Times New Roman"/>
                <w:szCs w:val="24"/>
              </w:rPr>
            </w:pPr>
          </w:p>
          <w:p w14:paraId="54D82FF0" w14:textId="77777777" w:rsidR="008A791E" w:rsidRDefault="008A791E" w:rsidP="008A791E">
            <w:pPr>
              <w:jc w:val="center"/>
              <w:rPr>
                <w:rFonts w:eastAsia="Times New Roman" w:cs="Times New Roman"/>
                <w:szCs w:val="24"/>
              </w:rPr>
            </w:pPr>
          </w:p>
          <w:p w14:paraId="04B3ED8C" w14:textId="77777777" w:rsidR="008A791E" w:rsidRDefault="008A791E" w:rsidP="008A791E">
            <w:pPr>
              <w:jc w:val="center"/>
              <w:rPr>
                <w:rFonts w:eastAsia="Times New Roman" w:cs="Times New Roman"/>
                <w:szCs w:val="24"/>
              </w:rPr>
            </w:pPr>
          </w:p>
          <w:p w14:paraId="05ACC1CB" w14:textId="77777777" w:rsidR="008A791E" w:rsidRDefault="008A791E" w:rsidP="008A791E">
            <w:pPr>
              <w:rPr>
                <w:rFonts w:eastAsia="Times New Roman" w:cs="Times New Roman"/>
                <w:szCs w:val="24"/>
              </w:rPr>
            </w:pPr>
          </w:p>
          <w:p w14:paraId="4F93497C" w14:textId="77777777" w:rsidR="008A791E" w:rsidRDefault="008A791E" w:rsidP="008A791E">
            <w:pPr>
              <w:jc w:val="center"/>
              <w:rPr>
                <w:rFonts w:eastAsia="Times New Roman" w:cs="Times New Roman"/>
                <w:szCs w:val="24"/>
              </w:rPr>
            </w:pPr>
          </w:p>
          <w:p w14:paraId="6076F17D" w14:textId="77777777" w:rsidR="008A791E" w:rsidRDefault="008A791E" w:rsidP="008A791E">
            <w:pPr>
              <w:jc w:val="center"/>
              <w:rPr>
                <w:rFonts w:eastAsia="Times New Roman" w:cs="Times New Roman"/>
                <w:szCs w:val="24"/>
              </w:rPr>
            </w:pPr>
            <w:r>
              <w:rPr>
                <w:rFonts w:eastAsia="Times New Roman" w:cs="Times New Roman"/>
                <w:szCs w:val="24"/>
              </w:rPr>
              <w:t>2</w:t>
            </w:r>
          </w:p>
        </w:tc>
        <w:tc>
          <w:tcPr>
            <w:tcW w:w="3030" w:type="dxa"/>
            <w:tcBorders>
              <w:bottom w:val="single" w:sz="8" w:space="0" w:color="000000"/>
              <w:right w:val="single" w:sz="8" w:space="0" w:color="000000"/>
            </w:tcBorders>
            <w:tcMar>
              <w:top w:w="100" w:type="dxa"/>
              <w:left w:w="100" w:type="dxa"/>
              <w:bottom w:w="100" w:type="dxa"/>
              <w:right w:w="100" w:type="dxa"/>
            </w:tcMar>
          </w:tcPr>
          <w:p w14:paraId="4E1B2146" w14:textId="77777777" w:rsidR="008A791E" w:rsidRDefault="008A791E" w:rsidP="008A791E">
            <w:pPr>
              <w:rPr>
                <w:rFonts w:eastAsia="Times New Roman" w:cs="Times New Roman"/>
                <w:b/>
                <w:szCs w:val="24"/>
              </w:rPr>
            </w:pPr>
            <w:r>
              <w:rPr>
                <w:rFonts w:eastAsia="Times New Roman" w:cs="Times New Roman"/>
                <w:b/>
                <w:szCs w:val="24"/>
              </w:rPr>
              <w:t>Fase 2: Preparación de pruebas según las características de la ISO/IEC 25010 (adecuación funcional, eficiencia de desempeño, usabilidad, seguridad y mantenibilidad)</w:t>
            </w:r>
          </w:p>
          <w:p w14:paraId="01D8649B" w14:textId="77777777" w:rsidR="008A791E" w:rsidRDefault="008A791E" w:rsidP="008A791E">
            <w:pPr>
              <w:rPr>
                <w:rFonts w:eastAsia="Times New Roman" w:cs="Times New Roman"/>
                <w:szCs w:val="24"/>
              </w:rPr>
            </w:pPr>
            <w:r>
              <w:rPr>
                <w:rFonts w:eastAsia="Times New Roman" w:cs="Times New Roman"/>
                <w:b/>
                <w:szCs w:val="24"/>
              </w:rPr>
              <w:t>Obj:</w:t>
            </w:r>
            <w:r>
              <w:rPr>
                <w:rFonts w:eastAsia="Times New Roman" w:cs="Times New Roman"/>
                <w:szCs w:val="24"/>
              </w:rPr>
              <w:t xml:space="preserve"> Se busca elaborar las pruebas a las cuales se va a someter el software.</w:t>
            </w:r>
          </w:p>
          <w:p w14:paraId="6598508B" w14:textId="77777777" w:rsidR="008A791E" w:rsidRDefault="008A791E" w:rsidP="008A791E">
            <w:pPr>
              <w:rPr>
                <w:rFonts w:eastAsia="Times New Roman" w:cs="Times New Roman"/>
                <w:b/>
                <w:szCs w:val="24"/>
              </w:rPr>
            </w:pPr>
            <w:r>
              <w:rPr>
                <w:rFonts w:eastAsia="Times New Roman" w:cs="Times New Roman"/>
                <w:b/>
                <w:szCs w:val="24"/>
              </w:rPr>
              <w:t>Actividades:</w:t>
            </w:r>
          </w:p>
          <w:p w14:paraId="1F56D438"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Modelado de dominio.</w:t>
            </w:r>
          </w:p>
          <w:p w14:paraId="61182C27"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Plan de pruebas.</w:t>
            </w:r>
          </w:p>
          <w:p w14:paraId="7762BCC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del diseño de pruebas.</w:t>
            </w:r>
          </w:p>
          <w:p w14:paraId="21F09AEC"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Especificación de casos de prueba.</w:t>
            </w:r>
          </w:p>
          <w:p w14:paraId="267422FB"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Procedimiento de pruebas.</w:t>
            </w:r>
          </w:p>
          <w:p w14:paraId="506EC974" w14:textId="77777777" w:rsidR="008A791E" w:rsidRDefault="008A791E" w:rsidP="005C4E38">
            <w:pPr>
              <w:numPr>
                <w:ilvl w:val="0"/>
                <w:numId w:val="80"/>
              </w:numPr>
              <w:spacing w:line="276" w:lineRule="auto"/>
              <w:rPr>
                <w:rFonts w:eastAsia="Times New Roman" w:cs="Times New Roman"/>
                <w:szCs w:val="24"/>
              </w:rPr>
            </w:pPr>
            <w:r>
              <w:rPr>
                <w:rFonts w:eastAsia="Times New Roman" w:cs="Times New Roman"/>
                <w:szCs w:val="24"/>
              </w:rPr>
              <w:t xml:space="preserve">Reporte de trasmisión de pruebas. </w:t>
            </w:r>
          </w:p>
        </w:tc>
        <w:tc>
          <w:tcPr>
            <w:tcW w:w="2265" w:type="dxa"/>
            <w:tcBorders>
              <w:bottom w:val="single" w:sz="8" w:space="0" w:color="000000"/>
              <w:right w:val="single" w:sz="8" w:space="0" w:color="000000"/>
            </w:tcBorders>
            <w:tcMar>
              <w:top w:w="100" w:type="dxa"/>
              <w:left w:w="100" w:type="dxa"/>
              <w:bottom w:w="100" w:type="dxa"/>
              <w:right w:w="100" w:type="dxa"/>
            </w:tcMar>
          </w:tcPr>
          <w:p w14:paraId="453351EA" w14:textId="77777777" w:rsidR="008A791E" w:rsidRDefault="008A791E" w:rsidP="008A791E">
            <w:pPr>
              <w:jc w:val="center"/>
              <w:rPr>
                <w:rFonts w:eastAsia="Times New Roman" w:cs="Times New Roman"/>
                <w:b/>
                <w:szCs w:val="24"/>
              </w:rPr>
            </w:pPr>
          </w:p>
          <w:p w14:paraId="5CDA51A0" w14:textId="77777777" w:rsidR="008A791E" w:rsidRDefault="008A791E" w:rsidP="008A791E">
            <w:pPr>
              <w:jc w:val="center"/>
              <w:rPr>
                <w:rFonts w:eastAsia="Times New Roman" w:cs="Times New Roman"/>
                <w:b/>
                <w:szCs w:val="24"/>
              </w:rPr>
            </w:pPr>
          </w:p>
          <w:p w14:paraId="3E7A5C3D" w14:textId="77777777" w:rsidR="008A791E" w:rsidRDefault="008A791E" w:rsidP="008A791E">
            <w:pPr>
              <w:jc w:val="center"/>
              <w:rPr>
                <w:rFonts w:eastAsia="Times New Roman" w:cs="Times New Roman"/>
                <w:b/>
                <w:szCs w:val="24"/>
              </w:rPr>
            </w:pPr>
          </w:p>
          <w:p w14:paraId="77316653"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 </w:t>
            </w:r>
          </w:p>
          <w:p w14:paraId="3D2F7A02" w14:textId="77777777" w:rsidR="008A791E" w:rsidRDefault="008A791E" w:rsidP="008A791E">
            <w:pPr>
              <w:jc w:val="center"/>
              <w:rPr>
                <w:rFonts w:eastAsia="Times New Roman" w:cs="Times New Roman"/>
                <w:b/>
                <w:szCs w:val="24"/>
              </w:rPr>
            </w:pPr>
            <w:r>
              <w:rPr>
                <w:rFonts w:eastAsia="Times New Roman" w:cs="Times New Roman"/>
                <w:szCs w:val="24"/>
              </w:rPr>
              <w:t>12/11/2019</w:t>
            </w:r>
          </w:p>
          <w:p w14:paraId="6168824E"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 </w:t>
            </w:r>
          </w:p>
          <w:p w14:paraId="015BD38A"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ACF0982" w14:textId="77777777" w:rsidR="008A791E" w:rsidRDefault="008A791E" w:rsidP="008A791E">
            <w:pPr>
              <w:jc w:val="center"/>
              <w:rPr>
                <w:rFonts w:eastAsia="Times New Roman" w:cs="Times New Roman"/>
                <w:b/>
                <w:szCs w:val="24"/>
              </w:rPr>
            </w:pPr>
            <w:r>
              <w:rPr>
                <w:rFonts w:eastAsia="Times New Roman" w:cs="Times New Roman"/>
                <w:b/>
                <w:szCs w:val="24"/>
              </w:rPr>
              <w:t>Actividad 2.3:</w:t>
            </w:r>
          </w:p>
          <w:p w14:paraId="33AC98CB" w14:textId="77777777" w:rsidR="008A791E" w:rsidRDefault="008A791E" w:rsidP="008A791E">
            <w:pPr>
              <w:jc w:val="center"/>
              <w:rPr>
                <w:rFonts w:eastAsia="Times New Roman" w:cs="Times New Roman"/>
                <w:b/>
                <w:szCs w:val="24"/>
              </w:rPr>
            </w:pPr>
            <w:r>
              <w:rPr>
                <w:rFonts w:eastAsia="Times New Roman" w:cs="Times New Roman"/>
                <w:szCs w:val="24"/>
              </w:rPr>
              <w:t>17/11/2019</w:t>
            </w:r>
          </w:p>
          <w:p w14:paraId="7F6E7D82"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2.4: </w:t>
            </w:r>
            <w:r>
              <w:rPr>
                <w:rFonts w:eastAsia="Times New Roman" w:cs="Times New Roman"/>
                <w:szCs w:val="24"/>
              </w:rPr>
              <w:t>19/11/2019</w:t>
            </w:r>
          </w:p>
          <w:p w14:paraId="4CD1D54B" w14:textId="77777777" w:rsidR="008A791E" w:rsidRDefault="008A791E" w:rsidP="008A791E">
            <w:pPr>
              <w:jc w:val="center"/>
              <w:rPr>
                <w:rFonts w:eastAsia="Times New Roman" w:cs="Times New Roman"/>
                <w:b/>
                <w:szCs w:val="24"/>
              </w:rPr>
            </w:pPr>
            <w:r>
              <w:rPr>
                <w:rFonts w:eastAsia="Times New Roman" w:cs="Times New Roman"/>
                <w:b/>
                <w:szCs w:val="24"/>
              </w:rPr>
              <w:t>Actividad 2.5:</w:t>
            </w:r>
          </w:p>
          <w:p w14:paraId="28F07BD5"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2CCB6F33" w14:textId="77777777" w:rsidR="008A791E" w:rsidRDefault="008A791E" w:rsidP="008A791E">
            <w:pPr>
              <w:jc w:val="center"/>
              <w:rPr>
                <w:rFonts w:eastAsia="Times New Roman" w:cs="Times New Roman"/>
                <w:b/>
                <w:szCs w:val="24"/>
              </w:rPr>
            </w:pPr>
            <w:r>
              <w:rPr>
                <w:rFonts w:eastAsia="Times New Roman" w:cs="Times New Roman"/>
                <w:b/>
                <w:szCs w:val="24"/>
              </w:rPr>
              <w:t>Actividad 2.6:</w:t>
            </w:r>
          </w:p>
          <w:p w14:paraId="1375C2AF" w14:textId="77777777" w:rsidR="008A791E" w:rsidRDefault="008A791E" w:rsidP="008A791E">
            <w:pPr>
              <w:jc w:val="center"/>
              <w:rPr>
                <w:rFonts w:eastAsia="Times New Roman" w:cs="Times New Roman"/>
                <w:b/>
                <w:szCs w:val="24"/>
              </w:rPr>
            </w:pPr>
            <w:r>
              <w:rPr>
                <w:rFonts w:eastAsia="Times New Roman" w:cs="Times New Roman"/>
                <w:szCs w:val="24"/>
              </w:rPr>
              <w:t>23/11/2019</w:t>
            </w:r>
          </w:p>
        </w:tc>
        <w:tc>
          <w:tcPr>
            <w:tcW w:w="2610" w:type="dxa"/>
            <w:tcBorders>
              <w:bottom w:val="single" w:sz="8" w:space="0" w:color="000000"/>
              <w:right w:val="single" w:sz="8" w:space="0" w:color="000000"/>
            </w:tcBorders>
            <w:tcMar>
              <w:top w:w="100" w:type="dxa"/>
              <w:left w:w="100" w:type="dxa"/>
              <w:bottom w:w="100" w:type="dxa"/>
              <w:right w:w="100" w:type="dxa"/>
            </w:tcMar>
          </w:tcPr>
          <w:p w14:paraId="27BA6E2C" w14:textId="77777777" w:rsidR="008A791E" w:rsidRDefault="008A791E" w:rsidP="008A791E">
            <w:pPr>
              <w:jc w:val="center"/>
              <w:rPr>
                <w:rFonts w:eastAsia="Times New Roman" w:cs="Times New Roman"/>
                <w:szCs w:val="24"/>
              </w:rPr>
            </w:pPr>
            <w:r>
              <w:rPr>
                <w:rFonts w:eastAsia="Times New Roman" w:cs="Times New Roman"/>
                <w:szCs w:val="24"/>
              </w:rPr>
              <w:t xml:space="preserve"> </w:t>
            </w:r>
          </w:p>
          <w:p w14:paraId="3621431C" w14:textId="77777777" w:rsidR="008A791E" w:rsidRDefault="008A791E" w:rsidP="008A791E">
            <w:pPr>
              <w:jc w:val="center"/>
              <w:rPr>
                <w:rFonts w:eastAsia="Times New Roman" w:cs="Times New Roman"/>
                <w:b/>
                <w:szCs w:val="24"/>
              </w:rPr>
            </w:pPr>
          </w:p>
          <w:p w14:paraId="35185AB2" w14:textId="77777777" w:rsidR="008A791E" w:rsidRDefault="008A791E" w:rsidP="008A791E">
            <w:pPr>
              <w:jc w:val="center"/>
              <w:rPr>
                <w:rFonts w:eastAsia="Times New Roman" w:cs="Times New Roman"/>
                <w:b/>
                <w:szCs w:val="24"/>
              </w:rPr>
            </w:pPr>
          </w:p>
          <w:p w14:paraId="025C2A1F"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2.1:3 </w:t>
            </w:r>
          </w:p>
          <w:p w14:paraId="24C8975E" w14:textId="77777777" w:rsidR="008A791E" w:rsidRDefault="008A791E" w:rsidP="008A791E">
            <w:pPr>
              <w:jc w:val="center"/>
              <w:rPr>
                <w:rFonts w:eastAsia="Times New Roman" w:cs="Times New Roman"/>
                <w:szCs w:val="24"/>
              </w:rPr>
            </w:pPr>
            <w:r>
              <w:rPr>
                <w:rFonts w:eastAsia="Times New Roman" w:cs="Times New Roman"/>
                <w:szCs w:val="24"/>
              </w:rPr>
              <w:t>15/11/2019</w:t>
            </w:r>
          </w:p>
          <w:p w14:paraId="3E63BC2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2.2:2 </w:t>
            </w:r>
            <w:r>
              <w:rPr>
                <w:rFonts w:eastAsia="Times New Roman" w:cs="Times New Roman"/>
                <w:szCs w:val="24"/>
              </w:rPr>
              <w:t>17/11/2019</w:t>
            </w:r>
          </w:p>
          <w:p w14:paraId="13360E32" w14:textId="77777777" w:rsidR="008A791E" w:rsidRDefault="008A791E" w:rsidP="008A791E">
            <w:pPr>
              <w:jc w:val="center"/>
              <w:rPr>
                <w:rFonts w:eastAsia="Times New Roman" w:cs="Times New Roman"/>
                <w:b/>
                <w:szCs w:val="24"/>
              </w:rPr>
            </w:pPr>
            <w:r>
              <w:rPr>
                <w:rFonts w:eastAsia="Times New Roman" w:cs="Times New Roman"/>
                <w:b/>
                <w:szCs w:val="24"/>
              </w:rPr>
              <w:t>Actividad 2.3:2</w:t>
            </w:r>
          </w:p>
          <w:p w14:paraId="1BCB4877" w14:textId="77777777" w:rsidR="008A791E" w:rsidRDefault="008A791E" w:rsidP="008A791E">
            <w:pPr>
              <w:jc w:val="center"/>
              <w:rPr>
                <w:rFonts w:eastAsia="Times New Roman" w:cs="Times New Roman"/>
                <w:b/>
                <w:szCs w:val="24"/>
              </w:rPr>
            </w:pPr>
            <w:r>
              <w:rPr>
                <w:rFonts w:eastAsia="Times New Roman" w:cs="Times New Roman"/>
                <w:szCs w:val="24"/>
              </w:rPr>
              <w:t>19/11/2019</w:t>
            </w:r>
          </w:p>
          <w:p w14:paraId="60A7CED3" w14:textId="77777777" w:rsidR="008A791E" w:rsidRDefault="008A791E" w:rsidP="008A791E">
            <w:pPr>
              <w:jc w:val="center"/>
              <w:rPr>
                <w:rFonts w:eastAsia="Times New Roman" w:cs="Times New Roman"/>
                <w:b/>
                <w:szCs w:val="24"/>
              </w:rPr>
            </w:pPr>
            <w:r>
              <w:rPr>
                <w:rFonts w:eastAsia="Times New Roman" w:cs="Times New Roman"/>
                <w:b/>
                <w:szCs w:val="24"/>
              </w:rPr>
              <w:t>Actividad 2.4:2</w:t>
            </w:r>
          </w:p>
          <w:p w14:paraId="20B66D70" w14:textId="77777777" w:rsidR="008A791E" w:rsidRDefault="008A791E" w:rsidP="008A791E">
            <w:pPr>
              <w:jc w:val="center"/>
              <w:rPr>
                <w:rFonts w:eastAsia="Times New Roman" w:cs="Times New Roman"/>
                <w:b/>
                <w:szCs w:val="24"/>
              </w:rPr>
            </w:pPr>
            <w:r>
              <w:rPr>
                <w:rFonts w:eastAsia="Times New Roman" w:cs="Times New Roman"/>
                <w:szCs w:val="24"/>
              </w:rPr>
              <w:t>21/11/2019</w:t>
            </w:r>
          </w:p>
          <w:p w14:paraId="11913409" w14:textId="77777777" w:rsidR="008A791E" w:rsidRDefault="008A791E" w:rsidP="008A791E">
            <w:pPr>
              <w:jc w:val="center"/>
              <w:rPr>
                <w:rFonts w:eastAsia="Times New Roman" w:cs="Times New Roman"/>
                <w:b/>
                <w:szCs w:val="24"/>
              </w:rPr>
            </w:pPr>
            <w:r>
              <w:rPr>
                <w:rFonts w:eastAsia="Times New Roman" w:cs="Times New Roman"/>
                <w:b/>
                <w:szCs w:val="24"/>
              </w:rPr>
              <w:t>Actividad 2.5:2</w:t>
            </w:r>
          </w:p>
          <w:p w14:paraId="0A8608A7" w14:textId="77777777" w:rsidR="008A791E" w:rsidRDefault="008A791E" w:rsidP="008A791E">
            <w:pPr>
              <w:jc w:val="center"/>
              <w:rPr>
                <w:rFonts w:eastAsia="Times New Roman" w:cs="Times New Roman"/>
                <w:b/>
                <w:szCs w:val="24"/>
              </w:rPr>
            </w:pPr>
            <w:r>
              <w:rPr>
                <w:rFonts w:eastAsia="Times New Roman" w:cs="Times New Roman"/>
                <w:szCs w:val="24"/>
              </w:rPr>
              <w:t>23/11/2019</w:t>
            </w:r>
          </w:p>
          <w:p w14:paraId="530697CE" w14:textId="77777777" w:rsidR="008A791E" w:rsidRDefault="008A791E" w:rsidP="008A791E">
            <w:pPr>
              <w:jc w:val="center"/>
              <w:rPr>
                <w:rFonts w:eastAsia="Times New Roman" w:cs="Times New Roman"/>
                <w:b/>
                <w:szCs w:val="24"/>
              </w:rPr>
            </w:pPr>
            <w:r>
              <w:rPr>
                <w:rFonts w:eastAsia="Times New Roman" w:cs="Times New Roman"/>
                <w:b/>
                <w:szCs w:val="24"/>
              </w:rPr>
              <w:t>Actividad 2.6:2</w:t>
            </w:r>
          </w:p>
          <w:p w14:paraId="3EFA88F6" w14:textId="77777777" w:rsidR="008A791E" w:rsidRDefault="008A791E" w:rsidP="008A791E">
            <w:pPr>
              <w:jc w:val="center"/>
              <w:rPr>
                <w:rFonts w:eastAsia="Times New Roman" w:cs="Times New Roman"/>
                <w:b/>
                <w:szCs w:val="24"/>
              </w:rPr>
            </w:pPr>
            <w:r>
              <w:rPr>
                <w:rFonts w:eastAsia="Times New Roman" w:cs="Times New Roman"/>
                <w:szCs w:val="24"/>
              </w:rPr>
              <w:t>25/11/2019</w:t>
            </w:r>
            <w:r>
              <w:rPr>
                <w:rFonts w:eastAsia="Times New Roman" w:cs="Times New Roman"/>
                <w:b/>
                <w:szCs w:val="24"/>
              </w:rPr>
              <w:t xml:space="preserve"> </w:t>
            </w:r>
          </w:p>
          <w:p w14:paraId="2C651804" w14:textId="77777777" w:rsidR="008A791E" w:rsidRDefault="008A791E" w:rsidP="008A791E">
            <w:pPr>
              <w:rPr>
                <w:rFonts w:eastAsia="Times New Roman" w:cs="Times New Roman"/>
                <w:b/>
                <w:szCs w:val="24"/>
              </w:rPr>
            </w:pPr>
          </w:p>
        </w:tc>
      </w:tr>
      <w:tr w:rsidR="008A791E" w14:paraId="641BDFAB"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6778FC" w14:textId="77777777" w:rsidR="008A791E" w:rsidRDefault="008A791E" w:rsidP="008A791E">
            <w:pPr>
              <w:jc w:val="center"/>
              <w:rPr>
                <w:rFonts w:eastAsia="Times New Roman" w:cs="Times New Roman"/>
                <w:szCs w:val="24"/>
              </w:rPr>
            </w:pPr>
          </w:p>
          <w:p w14:paraId="2C992C2C" w14:textId="77777777" w:rsidR="008A791E" w:rsidRDefault="008A791E" w:rsidP="008A791E">
            <w:pPr>
              <w:jc w:val="center"/>
              <w:rPr>
                <w:rFonts w:eastAsia="Times New Roman" w:cs="Times New Roman"/>
                <w:szCs w:val="24"/>
              </w:rPr>
            </w:pPr>
          </w:p>
          <w:p w14:paraId="0B40588C" w14:textId="77777777" w:rsidR="008A791E" w:rsidRDefault="008A791E" w:rsidP="008A791E">
            <w:pPr>
              <w:jc w:val="center"/>
              <w:rPr>
                <w:rFonts w:eastAsia="Times New Roman" w:cs="Times New Roman"/>
                <w:szCs w:val="24"/>
              </w:rPr>
            </w:pPr>
          </w:p>
          <w:p w14:paraId="3E91AE0E" w14:textId="77777777" w:rsidR="008A791E" w:rsidRDefault="008A791E" w:rsidP="008A791E">
            <w:pPr>
              <w:jc w:val="center"/>
              <w:rPr>
                <w:rFonts w:eastAsia="Times New Roman" w:cs="Times New Roman"/>
                <w:szCs w:val="24"/>
              </w:rPr>
            </w:pPr>
          </w:p>
          <w:p w14:paraId="75CF1597" w14:textId="77777777" w:rsidR="008A791E" w:rsidRDefault="008A791E" w:rsidP="008A791E">
            <w:pPr>
              <w:jc w:val="center"/>
              <w:rPr>
                <w:rFonts w:eastAsia="Times New Roman" w:cs="Times New Roman"/>
                <w:szCs w:val="24"/>
              </w:rPr>
            </w:pPr>
          </w:p>
          <w:p w14:paraId="247C3F23" w14:textId="77777777" w:rsidR="008A791E" w:rsidRDefault="008A791E" w:rsidP="008A791E">
            <w:pPr>
              <w:jc w:val="center"/>
              <w:rPr>
                <w:rFonts w:eastAsia="Times New Roman" w:cs="Times New Roman"/>
                <w:szCs w:val="24"/>
              </w:rPr>
            </w:pPr>
            <w:r>
              <w:rPr>
                <w:rFonts w:eastAsia="Times New Roman" w:cs="Times New Roman"/>
                <w:szCs w:val="24"/>
              </w:rPr>
              <w:t>3</w:t>
            </w:r>
          </w:p>
        </w:tc>
        <w:tc>
          <w:tcPr>
            <w:tcW w:w="3030" w:type="dxa"/>
            <w:tcBorders>
              <w:bottom w:val="single" w:sz="8" w:space="0" w:color="000000"/>
              <w:right w:val="single" w:sz="8" w:space="0" w:color="000000"/>
            </w:tcBorders>
            <w:tcMar>
              <w:top w:w="100" w:type="dxa"/>
              <w:left w:w="100" w:type="dxa"/>
              <w:bottom w:w="100" w:type="dxa"/>
              <w:right w:w="100" w:type="dxa"/>
            </w:tcMar>
          </w:tcPr>
          <w:p w14:paraId="4D8EF02A" w14:textId="77777777" w:rsidR="008A791E" w:rsidRDefault="008A791E" w:rsidP="008A791E">
            <w:pPr>
              <w:rPr>
                <w:rFonts w:eastAsia="Times New Roman" w:cs="Times New Roman"/>
                <w:b/>
                <w:szCs w:val="24"/>
              </w:rPr>
            </w:pPr>
            <w:r>
              <w:rPr>
                <w:rFonts w:eastAsia="Times New Roman" w:cs="Times New Roman"/>
                <w:b/>
                <w:szCs w:val="24"/>
              </w:rPr>
              <w:lastRenderedPageBreak/>
              <w:t>Fase 3: Ejecución de pruebas</w:t>
            </w:r>
          </w:p>
          <w:p w14:paraId="7FA05BE9" w14:textId="77777777" w:rsidR="008A791E" w:rsidRDefault="008A791E" w:rsidP="008A791E">
            <w:pPr>
              <w:rPr>
                <w:rFonts w:eastAsia="Times New Roman" w:cs="Times New Roman"/>
                <w:szCs w:val="24"/>
              </w:rPr>
            </w:pPr>
            <w:r>
              <w:rPr>
                <w:rFonts w:eastAsia="Times New Roman" w:cs="Times New Roman"/>
                <w:b/>
                <w:szCs w:val="24"/>
              </w:rPr>
              <w:lastRenderedPageBreak/>
              <w:t>Obj</w:t>
            </w:r>
            <w:r>
              <w:rPr>
                <w:rFonts w:eastAsia="Times New Roman" w:cs="Times New Roman"/>
                <w:szCs w:val="24"/>
              </w:rPr>
              <w:t>: Se busca con los datos de la fase 2 ejecutar las pruebas.</w:t>
            </w:r>
          </w:p>
          <w:p w14:paraId="45F305FC" w14:textId="77777777" w:rsidR="008A791E" w:rsidRDefault="008A791E" w:rsidP="008A791E">
            <w:pPr>
              <w:rPr>
                <w:rFonts w:eastAsia="Times New Roman" w:cs="Times New Roman"/>
                <w:b/>
                <w:szCs w:val="24"/>
              </w:rPr>
            </w:pPr>
            <w:r>
              <w:rPr>
                <w:rFonts w:eastAsia="Times New Roman" w:cs="Times New Roman"/>
                <w:b/>
                <w:szCs w:val="24"/>
              </w:rPr>
              <w:t>Actividades:</w:t>
            </w:r>
          </w:p>
          <w:p w14:paraId="173976A1"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Logs de pruebas.</w:t>
            </w:r>
          </w:p>
          <w:p w14:paraId="1288CF6A"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Realizar pruebas unitarias y de integración.</w:t>
            </w:r>
          </w:p>
          <w:p w14:paraId="2589CF94" w14:textId="77777777" w:rsidR="008A791E" w:rsidRDefault="008A791E" w:rsidP="005C4E38">
            <w:pPr>
              <w:numPr>
                <w:ilvl w:val="0"/>
                <w:numId w:val="77"/>
              </w:numPr>
              <w:spacing w:line="276" w:lineRule="auto"/>
              <w:rPr>
                <w:rFonts w:eastAsia="Times New Roman" w:cs="Times New Roman"/>
                <w:szCs w:val="24"/>
              </w:rPr>
            </w:pPr>
            <w:r>
              <w:rPr>
                <w:rFonts w:eastAsia="Times New Roman" w:cs="Times New Roman"/>
                <w:szCs w:val="24"/>
              </w:rPr>
              <w:t>Reporte de incidencias.</w:t>
            </w:r>
          </w:p>
        </w:tc>
        <w:tc>
          <w:tcPr>
            <w:tcW w:w="2265" w:type="dxa"/>
            <w:tcBorders>
              <w:bottom w:val="single" w:sz="8" w:space="0" w:color="000000"/>
              <w:right w:val="single" w:sz="8" w:space="0" w:color="000000"/>
            </w:tcBorders>
            <w:tcMar>
              <w:top w:w="100" w:type="dxa"/>
              <w:left w:w="100" w:type="dxa"/>
              <w:bottom w:w="100" w:type="dxa"/>
              <w:right w:w="100" w:type="dxa"/>
            </w:tcMar>
          </w:tcPr>
          <w:p w14:paraId="32ED31D7" w14:textId="77777777" w:rsidR="008A791E" w:rsidRDefault="008A791E" w:rsidP="008A791E">
            <w:pPr>
              <w:jc w:val="center"/>
              <w:rPr>
                <w:rFonts w:eastAsia="Times New Roman" w:cs="Times New Roman"/>
                <w:szCs w:val="24"/>
              </w:rPr>
            </w:pPr>
            <w:r>
              <w:rPr>
                <w:rFonts w:eastAsia="Times New Roman" w:cs="Times New Roman"/>
                <w:szCs w:val="24"/>
              </w:rPr>
              <w:lastRenderedPageBreak/>
              <w:t xml:space="preserve"> </w:t>
            </w:r>
          </w:p>
          <w:p w14:paraId="509DCD1C" w14:textId="77777777" w:rsidR="008A791E" w:rsidRDefault="008A791E" w:rsidP="008A791E">
            <w:pPr>
              <w:jc w:val="center"/>
              <w:rPr>
                <w:rFonts w:eastAsia="Times New Roman" w:cs="Times New Roman"/>
                <w:b/>
                <w:szCs w:val="24"/>
              </w:rPr>
            </w:pPr>
          </w:p>
          <w:p w14:paraId="50D29A5D" w14:textId="77777777" w:rsidR="008A791E" w:rsidRDefault="008A791E" w:rsidP="008A791E">
            <w:pPr>
              <w:jc w:val="center"/>
              <w:rPr>
                <w:rFonts w:eastAsia="Times New Roman" w:cs="Times New Roman"/>
                <w:b/>
                <w:szCs w:val="24"/>
              </w:rPr>
            </w:pPr>
          </w:p>
          <w:p w14:paraId="3A78D0E8"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3.1: </w:t>
            </w:r>
          </w:p>
          <w:p w14:paraId="47F31611" w14:textId="77777777" w:rsidR="008A791E" w:rsidRDefault="008A791E" w:rsidP="008A791E">
            <w:pPr>
              <w:jc w:val="center"/>
              <w:rPr>
                <w:rFonts w:eastAsia="Times New Roman" w:cs="Times New Roman"/>
                <w:szCs w:val="24"/>
              </w:rPr>
            </w:pPr>
            <w:r>
              <w:rPr>
                <w:rFonts w:eastAsia="Times New Roman" w:cs="Times New Roman"/>
                <w:szCs w:val="24"/>
              </w:rPr>
              <w:lastRenderedPageBreak/>
              <w:t>25/11/2019</w:t>
            </w:r>
          </w:p>
          <w:p w14:paraId="53A27672" w14:textId="77777777" w:rsidR="008A791E" w:rsidRDefault="008A791E" w:rsidP="008A791E">
            <w:pPr>
              <w:jc w:val="center"/>
              <w:rPr>
                <w:rFonts w:eastAsia="Times New Roman" w:cs="Times New Roman"/>
                <w:b/>
                <w:szCs w:val="24"/>
              </w:rPr>
            </w:pPr>
            <w:r>
              <w:rPr>
                <w:rFonts w:eastAsia="Times New Roman" w:cs="Times New Roman"/>
                <w:b/>
                <w:szCs w:val="24"/>
              </w:rPr>
              <w:t>Actividad 3.2:</w:t>
            </w:r>
          </w:p>
          <w:p w14:paraId="1AA6DF50" w14:textId="77777777" w:rsidR="008A791E" w:rsidRDefault="008A791E" w:rsidP="008A791E">
            <w:pPr>
              <w:jc w:val="center"/>
              <w:rPr>
                <w:rFonts w:eastAsia="Times New Roman" w:cs="Times New Roman"/>
                <w:szCs w:val="24"/>
              </w:rPr>
            </w:pPr>
            <w:r>
              <w:rPr>
                <w:rFonts w:eastAsia="Times New Roman" w:cs="Times New Roman"/>
                <w:szCs w:val="24"/>
              </w:rPr>
              <w:t>27/11/2019</w:t>
            </w:r>
          </w:p>
          <w:p w14:paraId="0ED1C91F" w14:textId="77777777" w:rsidR="008A791E" w:rsidRDefault="008A791E" w:rsidP="008A791E">
            <w:pPr>
              <w:jc w:val="center"/>
              <w:rPr>
                <w:rFonts w:eastAsia="Times New Roman" w:cs="Times New Roman"/>
                <w:b/>
                <w:szCs w:val="24"/>
              </w:rPr>
            </w:pPr>
            <w:r>
              <w:rPr>
                <w:rFonts w:eastAsia="Times New Roman" w:cs="Times New Roman"/>
                <w:b/>
                <w:szCs w:val="24"/>
              </w:rPr>
              <w:t>Actividad 3.3:</w:t>
            </w:r>
          </w:p>
          <w:p w14:paraId="211D6190" w14:textId="77777777" w:rsidR="008A791E" w:rsidRDefault="008A791E" w:rsidP="008A791E">
            <w:pPr>
              <w:jc w:val="center"/>
              <w:rPr>
                <w:rFonts w:eastAsia="Times New Roman" w:cs="Times New Roman"/>
                <w:szCs w:val="24"/>
              </w:rPr>
            </w:pPr>
            <w:r>
              <w:rPr>
                <w:rFonts w:eastAsia="Times New Roman" w:cs="Times New Roman"/>
                <w:szCs w:val="24"/>
              </w:rPr>
              <w:t>29/11/2019</w:t>
            </w:r>
          </w:p>
        </w:tc>
        <w:tc>
          <w:tcPr>
            <w:tcW w:w="2610" w:type="dxa"/>
            <w:tcBorders>
              <w:bottom w:val="single" w:sz="8" w:space="0" w:color="000000"/>
              <w:right w:val="single" w:sz="8" w:space="0" w:color="000000"/>
            </w:tcBorders>
            <w:tcMar>
              <w:top w:w="100" w:type="dxa"/>
              <w:left w:w="100" w:type="dxa"/>
              <w:bottom w:w="100" w:type="dxa"/>
              <w:right w:w="100" w:type="dxa"/>
            </w:tcMar>
          </w:tcPr>
          <w:p w14:paraId="7F3486BC" w14:textId="77777777" w:rsidR="008A791E" w:rsidRDefault="008A791E" w:rsidP="008A791E">
            <w:pPr>
              <w:jc w:val="center"/>
              <w:rPr>
                <w:rFonts w:eastAsia="Times New Roman" w:cs="Times New Roman"/>
                <w:b/>
                <w:szCs w:val="24"/>
              </w:rPr>
            </w:pPr>
          </w:p>
          <w:p w14:paraId="1D21C7B2" w14:textId="77777777" w:rsidR="008A791E" w:rsidRDefault="008A791E" w:rsidP="008A791E">
            <w:pPr>
              <w:jc w:val="center"/>
              <w:rPr>
                <w:rFonts w:eastAsia="Times New Roman" w:cs="Times New Roman"/>
                <w:b/>
                <w:szCs w:val="24"/>
              </w:rPr>
            </w:pPr>
          </w:p>
          <w:p w14:paraId="33F6B2A2" w14:textId="77777777" w:rsidR="008A791E" w:rsidRDefault="008A791E" w:rsidP="008A791E">
            <w:pPr>
              <w:jc w:val="center"/>
              <w:rPr>
                <w:rFonts w:eastAsia="Times New Roman" w:cs="Times New Roman"/>
                <w:b/>
                <w:szCs w:val="24"/>
              </w:rPr>
            </w:pPr>
          </w:p>
          <w:p w14:paraId="1A2FC8D2" w14:textId="77777777" w:rsidR="008A791E" w:rsidRDefault="008A791E" w:rsidP="008A791E">
            <w:pPr>
              <w:jc w:val="center"/>
              <w:rPr>
                <w:rFonts w:eastAsia="Times New Roman" w:cs="Times New Roman"/>
                <w:b/>
                <w:szCs w:val="24"/>
              </w:rPr>
            </w:pPr>
            <w:r>
              <w:rPr>
                <w:rFonts w:eastAsia="Times New Roman" w:cs="Times New Roman"/>
                <w:b/>
                <w:szCs w:val="24"/>
              </w:rPr>
              <w:t>Actividad 3.1: 2</w:t>
            </w:r>
          </w:p>
          <w:p w14:paraId="3637DD35" w14:textId="77777777" w:rsidR="008A791E" w:rsidRDefault="008A791E" w:rsidP="008A791E">
            <w:pPr>
              <w:jc w:val="center"/>
              <w:rPr>
                <w:rFonts w:eastAsia="Times New Roman" w:cs="Times New Roman"/>
                <w:szCs w:val="24"/>
              </w:rPr>
            </w:pPr>
            <w:r>
              <w:rPr>
                <w:rFonts w:eastAsia="Times New Roman" w:cs="Times New Roman"/>
                <w:szCs w:val="24"/>
              </w:rPr>
              <w:lastRenderedPageBreak/>
              <w:t>27/11/2019</w:t>
            </w:r>
          </w:p>
          <w:p w14:paraId="182E0795" w14:textId="77777777" w:rsidR="008A791E" w:rsidRDefault="008A791E" w:rsidP="008A791E">
            <w:pPr>
              <w:jc w:val="center"/>
              <w:rPr>
                <w:rFonts w:eastAsia="Times New Roman" w:cs="Times New Roman"/>
                <w:b/>
                <w:szCs w:val="24"/>
              </w:rPr>
            </w:pPr>
            <w:r>
              <w:rPr>
                <w:rFonts w:eastAsia="Times New Roman" w:cs="Times New Roman"/>
                <w:b/>
                <w:szCs w:val="24"/>
              </w:rPr>
              <w:t>Actividad 3.2:2</w:t>
            </w:r>
          </w:p>
          <w:p w14:paraId="38E5A3FD" w14:textId="77777777" w:rsidR="008A791E" w:rsidRDefault="008A791E" w:rsidP="008A791E">
            <w:pPr>
              <w:jc w:val="center"/>
              <w:rPr>
                <w:rFonts w:eastAsia="Times New Roman" w:cs="Times New Roman"/>
                <w:szCs w:val="24"/>
              </w:rPr>
            </w:pPr>
            <w:r>
              <w:rPr>
                <w:rFonts w:eastAsia="Times New Roman" w:cs="Times New Roman"/>
                <w:szCs w:val="24"/>
              </w:rPr>
              <w:t>29/11/2019</w:t>
            </w:r>
          </w:p>
          <w:p w14:paraId="5CD0F7FA" w14:textId="77777777" w:rsidR="008A791E" w:rsidRDefault="008A791E" w:rsidP="008A791E">
            <w:pPr>
              <w:jc w:val="center"/>
              <w:rPr>
                <w:rFonts w:eastAsia="Times New Roman" w:cs="Times New Roman"/>
                <w:b/>
                <w:szCs w:val="24"/>
              </w:rPr>
            </w:pPr>
            <w:r>
              <w:rPr>
                <w:rFonts w:eastAsia="Times New Roman" w:cs="Times New Roman"/>
                <w:b/>
                <w:szCs w:val="24"/>
              </w:rPr>
              <w:t>Actividad 3.3:2</w:t>
            </w:r>
          </w:p>
          <w:p w14:paraId="57C60E35" w14:textId="77777777" w:rsidR="008A791E" w:rsidRDefault="008A791E" w:rsidP="008A791E">
            <w:pPr>
              <w:jc w:val="center"/>
              <w:rPr>
                <w:rFonts w:eastAsia="Times New Roman" w:cs="Times New Roman"/>
                <w:szCs w:val="24"/>
              </w:rPr>
            </w:pPr>
            <w:r>
              <w:rPr>
                <w:rFonts w:eastAsia="Times New Roman" w:cs="Times New Roman"/>
                <w:szCs w:val="24"/>
              </w:rPr>
              <w:t>01/12/2019</w:t>
            </w:r>
          </w:p>
        </w:tc>
      </w:tr>
      <w:tr w:rsidR="008A791E" w14:paraId="118E34B0" w14:textId="77777777" w:rsidTr="008A791E">
        <w:trPr>
          <w:trHeight w:val="480"/>
        </w:trPr>
        <w:tc>
          <w:tcPr>
            <w:tcW w:w="10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6089DA" w14:textId="77777777" w:rsidR="008A791E" w:rsidRDefault="008A791E" w:rsidP="008A791E">
            <w:pPr>
              <w:jc w:val="center"/>
              <w:rPr>
                <w:rFonts w:eastAsia="Times New Roman" w:cs="Times New Roman"/>
                <w:szCs w:val="24"/>
              </w:rPr>
            </w:pPr>
          </w:p>
          <w:p w14:paraId="3E9524CC" w14:textId="77777777" w:rsidR="008A791E" w:rsidRDefault="008A791E" w:rsidP="008A791E">
            <w:pPr>
              <w:jc w:val="center"/>
              <w:rPr>
                <w:rFonts w:eastAsia="Times New Roman" w:cs="Times New Roman"/>
                <w:szCs w:val="24"/>
              </w:rPr>
            </w:pPr>
          </w:p>
          <w:p w14:paraId="7AB16D37" w14:textId="77777777" w:rsidR="008A791E" w:rsidRDefault="008A791E" w:rsidP="008A791E">
            <w:pPr>
              <w:jc w:val="center"/>
              <w:rPr>
                <w:rFonts w:eastAsia="Times New Roman" w:cs="Times New Roman"/>
                <w:szCs w:val="24"/>
              </w:rPr>
            </w:pPr>
          </w:p>
          <w:p w14:paraId="03B7BF49" w14:textId="77777777" w:rsidR="008A791E" w:rsidRDefault="008A791E" w:rsidP="008A791E">
            <w:pPr>
              <w:jc w:val="center"/>
              <w:rPr>
                <w:rFonts w:eastAsia="Times New Roman" w:cs="Times New Roman"/>
                <w:szCs w:val="24"/>
              </w:rPr>
            </w:pPr>
            <w:r>
              <w:rPr>
                <w:rFonts w:eastAsia="Times New Roman" w:cs="Times New Roman"/>
                <w:szCs w:val="24"/>
              </w:rPr>
              <w:t>4</w:t>
            </w:r>
          </w:p>
        </w:tc>
        <w:tc>
          <w:tcPr>
            <w:tcW w:w="3030" w:type="dxa"/>
            <w:tcBorders>
              <w:bottom w:val="single" w:sz="8" w:space="0" w:color="000000"/>
              <w:right w:val="single" w:sz="8" w:space="0" w:color="000000"/>
            </w:tcBorders>
            <w:tcMar>
              <w:top w:w="100" w:type="dxa"/>
              <w:left w:w="100" w:type="dxa"/>
              <w:bottom w:w="100" w:type="dxa"/>
              <w:right w:w="100" w:type="dxa"/>
            </w:tcMar>
          </w:tcPr>
          <w:p w14:paraId="3B320100" w14:textId="77777777" w:rsidR="008A791E" w:rsidRDefault="008A791E" w:rsidP="008A791E">
            <w:pPr>
              <w:rPr>
                <w:rFonts w:eastAsia="Times New Roman" w:cs="Times New Roman"/>
                <w:b/>
                <w:szCs w:val="24"/>
              </w:rPr>
            </w:pPr>
            <w:r>
              <w:rPr>
                <w:rFonts w:eastAsia="Times New Roman" w:cs="Times New Roman"/>
                <w:b/>
                <w:szCs w:val="24"/>
              </w:rPr>
              <w:t>Fase 4: Finalización de pruebas</w:t>
            </w:r>
          </w:p>
          <w:p w14:paraId="085D40A9" w14:textId="77777777" w:rsidR="008A791E" w:rsidRDefault="008A791E" w:rsidP="008A791E">
            <w:pPr>
              <w:rPr>
                <w:rFonts w:eastAsia="Times New Roman" w:cs="Times New Roman"/>
                <w:szCs w:val="24"/>
              </w:rPr>
            </w:pPr>
            <w:r>
              <w:rPr>
                <w:rFonts w:eastAsia="Times New Roman" w:cs="Times New Roman"/>
                <w:b/>
                <w:szCs w:val="24"/>
              </w:rPr>
              <w:t xml:space="preserve">Obj: </w:t>
            </w:r>
            <w:r>
              <w:rPr>
                <w:rFonts w:eastAsia="Times New Roman" w:cs="Times New Roman"/>
                <w:szCs w:val="24"/>
              </w:rPr>
              <w:t>Documentar los resultados</w:t>
            </w:r>
          </w:p>
          <w:p w14:paraId="7C8636D5" w14:textId="77777777" w:rsidR="008A791E" w:rsidRDefault="008A791E" w:rsidP="008A791E">
            <w:pPr>
              <w:rPr>
                <w:rFonts w:eastAsia="Times New Roman" w:cs="Times New Roman"/>
                <w:b/>
                <w:szCs w:val="24"/>
              </w:rPr>
            </w:pPr>
            <w:r>
              <w:rPr>
                <w:rFonts w:eastAsia="Times New Roman" w:cs="Times New Roman"/>
                <w:b/>
                <w:szCs w:val="24"/>
              </w:rPr>
              <w:t>Actividades</w:t>
            </w:r>
          </w:p>
          <w:p w14:paraId="43F2865C" w14:textId="77777777" w:rsidR="008A791E" w:rsidRDefault="008A791E" w:rsidP="005C4E38">
            <w:pPr>
              <w:numPr>
                <w:ilvl w:val="0"/>
                <w:numId w:val="116"/>
              </w:numPr>
              <w:spacing w:line="276" w:lineRule="auto"/>
              <w:rPr>
                <w:rFonts w:eastAsia="Times New Roman" w:cs="Times New Roman"/>
                <w:szCs w:val="24"/>
              </w:rPr>
            </w:pPr>
            <w:r>
              <w:rPr>
                <w:rFonts w:eastAsia="Times New Roman" w:cs="Times New Roman"/>
                <w:szCs w:val="24"/>
              </w:rPr>
              <w:t>Reporte final de pruebas.</w:t>
            </w:r>
          </w:p>
        </w:tc>
        <w:tc>
          <w:tcPr>
            <w:tcW w:w="2265" w:type="dxa"/>
            <w:tcBorders>
              <w:bottom w:val="single" w:sz="8" w:space="0" w:color="000000"/>
              <w:right w:val="single" w:sz="8" w:space="0" w:color="000000"/>
            </w:tcBorders>
            <w:tcMar>
              <w:top w:w="100" w:type="dxa"/>
              <w:left w:w="100" w:type="dxa"/>
              <w:bottom w:w="100" w:type="dxa"/>
              <w:right w:w="100" w:type="dxa"/>
            </w:tcMar>
          </w:tcPr>
          <w:p w14:paraId="4A19505D" w14:textId="77777777" w:rsidR="008A791E" w:rsidRDefault="008A791E" w:rsidP="008A791E">
            <w:pPr>
              <w:jc w:val="center"/>
              <w:rPr>
                <w:rFonts w:eastAsia="Times New Roman" w:cs="Times New Roman"/>
                <w:b/>
                <w:szCs w:val="24"/>
              </w:rPr>
            </w:pPr>
          </w:p>
          <w:p w14:paraId="482CCA90" w14:textId="77777777" w:rsidR="008A791E" w:rsidRDefault="008A791E" w:rsidP="008A791E">
            <w:pPr>
              <w:jc w:val="center"/>
              <w:rPr>
                <w:rFonts w:eastAsia="Times New Roman" w:cs="Times New Roman"/>
                <w:b/>
                <w:szCs w:val="24"/>
              </w:rPr>
            </w:pPr>
          </w:p>
          <w:p w14:paraId="7963DACA" w14:textId="77777777" w:rsidR="008A791E" w:rsidRDefault="008A791E" w:rsidP="008A791E">
            <w:pPr>
              <w:jc w:val="center"/>
              <w:rPr>
                <w:rFonts w:eastAsia="Times New Roman" w:cs="Times New Roman"/>
                <w:b/>
                <w:szCs w:val="24"/>
              </w:rPr>
            </w:pPr>
            <w:r>
              <w:rPr>
                <w:rFonts w:eastAsia="Times New Roman" w:cs="Times New Roman"/>
                <w:b/>
                <w:szCs w:val="24"/>
              </w:rPr>
              <w:t xml:space="preserve">Actividad 4.1: </w:t>
            </w:r>
          </w:p>
          <w:p w14:paraId="06CD677B" w14:textId="77777777" w:rsidR="008A791E" w:rsidRDefault="008A791E" w:rsidP="008A791E">
            <w:pPr>
              <w:jc w:val="center"/>
              <w:rPr>
                <w:rFonts w:eastAsia="Times New Roman" w:cs="Times New Roman"/>
                <w:b/>
                <w:szCs w:val="24"/>
              </w:rPr>
            </w:pPr>
            <w:r>
              <w:rPr>
                <w:rFonts w:eastAsia="Times New Roman" w:cs="Times New Roman"/>
                <w:szCs w:val="24"/>
              </w:rPr>
              <w:t>01/12/2019</w:t>
            </w:r>
          </w:p>
        </w:tc>
        <w:tc>
          <w:tcPr>
            <w:tcW w:w="2610" w:type="dxa"/>
            <w:tcBorders>
              <w:bottom w:val="single" w:sz="8" w:space="0" w:color="000000"/>
              <w:right w:val="single" w:sz="8" w:space="0" w:color="000000"/>
            </w:tcBorders>
            <w:tcMar>
              <w:top w:w="100" w:type="dxa"/>
              <w:left w:w="100" w:type="dxa"/>
              <w:bottom w:w="100" w:type="dxa"/>
              <w:right w:w="100" w:type="dxa"/>
            </w:tcMar>
          </w:tcPr>
          <w:p w14:paraId="110782F9" w14:textId="77777777" w:rsidR="008A791E" w:rsidRDefault="008A791E" w:rsidP="008A791E">
            <w:pPr>
              <w:jc w:val="center"/>
              <w:rPr>
                <w:rFonts w:eastAsia="Times New Roman" w:cs="Times New Roman"/>
                <w:b/>
                <w:szCs w:val="24"/>
              </w:rPr>
            </w:pPr>
          </w:p>
          <w:p w14:paraId="68384127" w14:textId="77777777" w:rsidR="008A791E" w:rsidRDefault="008A791E" w:rsidP="008A791E">
            <w:pPr>
              <w:jc w:val="center"/>
              <w:rPr>
                <w:rFonts w:eastAsia="Times New Roman" w:cs="Times New Roman"/>
                <w:b/>
                <w:szCs w:val="24"/>
              </w:rPr>
            </w:pPr>
          </w:p>
          <w:p w14:paraId="512865EF" w14:textId="77777777" w:rsidR="008A791E" w:rsidRDefault="008A791E" w:rsidP="008A791E">
            <w:pPr>
              <w:jc w:val="center"/>
              <w:rPr>
                <w:rFonts w:eastAsia="Times New Roman" w:cs="Times New Roman"/>
                <w:szCs w:val="24"/>
              </w:rPr>
            </w:pPr>
            <w:r>
              <w:rPr>
                <w:rFonts w:eastAsia="Times New Roman" w:cs="Times New Roman"/>
                <w:b/>
                <w:szCs w:val="24"/>
              </w:rPr>
              <w:t>Actividad 4.1: 4</w:t>
            </w:r>
          </w:p>
          <w:p w14:paraId="15DB69D4" w14:textId="77777777" w:rsidR="008A791E" w:rsidRDefault="008A791E" w:rsidP="008A791E">
            <w:pPr>
              <w:jc w:val="center"/>
              <w:rPr>
                <w:rFonts w:eastAsia="Times New Roman" w:cs="Times New Roman"/>
                <w:szCs w:val="24"/>
              </w:rPr>
            </w:pPr>
            <w:r>
              <w:rPr>
                <w:rFonts w:eastAsia="Times New Roman" w:cs="Times New Roman"/>
                <w:szCs w:val="24"/>
              </w:rPr>
              <w:t>05/12/2019</w:t>
            </w:r>
          </w:p>
          <w:p w14:paraId="1D77A1FD" w14:textId="77777777" w:rsidR="008A791E" w:rsidRDefault="008A791E" w:rsidP="008A791E">
            <w:pPr>
              <w:rPr>
                <w:rFonts w:eastAsia="Times New Roman" w:cs="Times New Roman"/>
                <w:szCs w:val="24"/>
              </w:rPr>
            </w:pPr>
          </w:p>
        </w:tc>
      </w:tr>
    </w:tbl>
    <w:p w14:paraId="1BCC0EB5" w14:textId="098C6B7B" w:rsidR="008A791E" w:rsidRDefault="008A791E" w:rsidP="008A791E">
      <w:pPr>
        <w:ind w:firstLine="0"/>
        <w:rPr>
          <w:rFonts w:eastAsia="Times New Roman" w:cs="Times New Roman"/>
          <w:b/>
          <w:szCs w:val="24"/>
        </w:rPr>
      </w:pPr>
    </w:p>
    <w:tbl>
      <w:tblPr>
        <w:tblStyle w:val="Tablaconcuadrcula"/>
        <w:tblW w:w="7917" w:type="dxa"/>
        <w:tblLook w:val="04A0" w:firstRow="1" w:lastRow="0" w:firstColumn="1" w:lastColumn="0" w:noHBand="0" w:noVBand="1"/>
      </w:tblPr>
      <w:tblGrid>
        <w:gridCol w:w="2639"/>
        <w:gridCol w:w="2639"/>
        <w:gridCol w:w="2639"/>
      </w:tblGrid>
      <w:tr w:rsidR="001D0F0D" w14:paraId="006EABE2" w14:textId="77777777" w:rsidTr="001D0F0D">
        <w:trPr>
          <w:trHeight w:val="309"/>
        </w:trPr>
        <w:tc>
          <w:tcPr>
            <w:tcW w:w="2639" w:type="dxa"/>
          </w:tcPr>
          <w:p w14:paraId="6CDA556B" w14:textId="261AD07B" w:rsidR="001D0F0D" w:rsidRDefault="001D0F0D" w:rsidP="001D0F0D">
            <w:pPr>
              <w:spacing w:line="480" w:lineRule="auto"/>
              <w:ind w:firstLine="0"/>
              <w:rPr>
                <w:rFonts w:eastAsia="Times New Roman" w:cs="Times New Roman"/>
                <w:b/>
                <w:szCs w:val="24"/>
              </w:rPr>
            </w:pPr>
            <w:r>
              <w:rPr>
                <w:rFonts w:eastAsia="Times New Roman" w:cs="Times New Roman"/>
                <w:b/>
                <w:szCs w:val="24"/>
              </w:rPr>
              <w:t>Descripción</w:t>
            </w:r>
          </w:p>
        </w:tc>
        <w:tc>
          <w:tcPr>
            <w:tcW w:w="2639" w:type="dxa"/>
          </w:tcPr>
          <w:p w14:paraId="0F0BCC41" w14:textId="6DBCB2FB" w:rsidR="001D0F0D" w:rsidRDefault="001D0F0D" w:rsidP="001D0F0D">
            <w:pPr>
              <w:spacing w:line="480" w:lineRule="auto"/>
              <w:ind w:firstLine="0"/>
              <w:rPr>
                <w:rFonts w:eastAsia="Times New Roman" w:cs="Times New Roman"/>
                <w:b/>
                <w:szCs w:val="24"/>
              </w:rPr>
            </w:pPr>
            <w:r>
              <w:rPr>
                <w:rFonts w:eastAsia="Times New Roman" w:cs="Times New Roman"/>
                <w:b/>
                <w:szCs w:val="24"/>
              </w:rPr>
              <w:t>Fecha inicio</w:t>
            </w:r>
          </w:p>
        </w:tc>
        <w:tc>
          <w:tcPr>
            <w:tcW w:w="2639" w:type="dxa"/>
          </w:tcPr>
          <w:p w14:paraId="52A7A01F" w14:textId="7B2B3F24" w:rsidR="001D0F0D" w:rsidRDefault="001D0F0D" w:rsidP="001D0F0D">
            <w:pPr>
              <w:spacing w:line="480" w:lineRule="auto"/>
              <w:ind w:firstLine="0"/>
              <w:rPr>
                <w:rFonts w:eastAsia="Times New Roman" w:cs="Times New Roman"/>
                <w:b/>
                <w:szCs w:val="24"/>
              </w:rPr>
            </w:pPr>
            <w:r>
              <w:rPr>
                <w:rFonts w:eastAsia="Times New Roman" w:cs="Times New Roman"/>
                <w:b/>
                <w:szCs w:val="24"/>
              </w:rPr>
              <w:t>Fecha fin</w:t>
            </w:r>
          </w:p>
        </w:tc>
      </w:tr>
      <w:tr w:rsidR="001D0F0D" w14:paraId="312ECF74" w14:textId="77777777" w:rsidTr="001D0F0D">
        <w:trPr>
          <w:trHeight w:val="296"/>
        </w:trPr>
        <w:tc>
          <w:tcPr>
            <w:tcW w:w="2639" w:type="dxa"/>
          </w:tcPr>
          <w:p w14:paraId="0F925F2A" w14:textId="452240F0" w:rsidR="001D0F0D" w:rsidRDefault="001D0F0D" w:rsidP="001D0F0D">
            <w:pPr>
              <w:spacing w:line="480" w:lineRule="auto"/>
              <w:ind w:firstLine="0"/>
              <w:rPr>
                <w:rFonts w:eastAsia="Times New Roman" w:cs="Times New Roman"/>
                <w:b/>
                <w:szCs w:val="24"/>
              </w:rPr>
            </w:pPr>
            <w:r>
              <w:rPr>
                <w:rFonts w:eastAsia="Times New Roman" w:cs="Times New Roman"/>
                <w:szCs w:val="24"/>
              </w:rPr>
              <w:t>Elaborar documento final</w:t>
            </w:r>
          </w:p>
        </w:tc>
        <w:tc>
          <w:tcPr>
            <w:tcW w:w="2639" w:type="dxa"/>
          </w:tcPr>
          <w:p w14:paraId="7D59888C" w14:textId="4E221094" w:rsidR="001D0F0D" w:rsidRDefault="001D0F0D" w:rsidP="001D0F0D">
            <w:pPr>
              <w:spacing w:line="480" w:lineRule="auto"/>
              <w:ind w:firstLine="0"/>
              <w:rPr>
                <w:rFonts w:eastAsia="Times New Roman" w:cs="Times New Roman"/>
                <w:b/>
                <w:szCs w:val="24"/>
              </w:rPr>
            </w:pPr>
            <w:r>
              <w:rPr>
                <w:rFonts w:eastAsia="Times New Roman" w:cs="Times New Roman"/>
                <w:szCs w:val="24"/>
              </w:rPr>
              <w:t>05/12/2019</w:t>
            </w:r>
          </w:p>
        </w:tc>
        <w:tc>
          <w:tcPr>
            <w:tcW w:w="2639" w:type="dxa"/>
          </w:tcPr>
          <w:p w14:paraId="6ED86F33" w14:textId="0BE2CBFF" w:rsidR="001D0F0D" w:rsidRDefault="001D0F0D" w:rsidP="001D0F0D">
            <w:pPr>
              <w:spacing w:line="480" w:lineRule="auto"/>
              <w:ind w:firstLine="0"/>
              <w:rPr>
                <w:rFonts w:eastAsia="Times New Roman" w:cs="Times New Roman"/>
                <w:b/>
                <w:szCs w:val="24"/>
              </w:rPr>
            </w:pPr>
            <w:r>
              <w:rPr>
                <w:rFonts w:eastAsia="Times New Roman" w:cs="Times New Roman"/>
                <w:szCs w:val="24"/>
              </w:rPr>
              <w:t>13/12/2019</w:t>
            </w:r>
          </w:p>
        </w:tc>
      </w:tr>
    </w:tbl>
    <w:p w14:paraId="71D93720" w14:textId="7248EC9A" w:rsidR="008A791E" w:rsidRDefault="008A791E" w:rsidP="00D94B9D">
      <w:pPr>
        <w:ind w:firstLine="0"/>
        <w:rPr>
          <w:rFonts w:eastAsia="Times New Roman" w:cs="Times New Roman"/>
          <w:b/>
          <w:szCs w:val="24"/>
        </w:rPr>
      </w:pPr>
      <w:r>
        <w:rPr>
          <w:rFonts w:eastAsia="Times New Roman" w:cs="Times New Roman"/>
          <w:b/>
          <w:szCs w:val="24"/>
        </w:rPr>
        <w:t xml:space="preserve"> </w:t>
      </w:r>
    </w:p>
    <w:p w14:paraId="5FC13B31" w14:textId="72A9CF8C" w:rsidR="008A791E" w:rsidRDefault="008A791E" w:rsidP="008A791E">
      <w:pPr>
        <w:rPr>
          <w:rFonts w:eastAsia="Times New Roman" w:cs="Times New Roman"/>
          <w:b/>
          <w:szCs w:val="24"/>
        </w:rPr>
      </w:pPr>
      <w:r>
        <w:rPr>
          <w:rFonts w:eastAsia="Times New Roman" w:cs="Times New Roman"/>
          <w:b/>
          <w:szCs w:val="24"/>
        </w:rPr>
        <w:t>Esfuerzo y costo estimado</w:t>
      </w:r>
    </w:p>
    <w:p w14:paraId="1308A91C" w14:textId="77777777" w:rsidR="008A791E" w:rsidRDefault="008A791E" w:rsidP="008A791E">
      <w:pPr>
        <w:rPr>
          <w:rFonts w:eastAsia="Times New Roman" w:cs="Times New Roman"/>
          <w:b/>
          <w:szCs w:val="24"/>
        </w:rPr>
      </w:pPr>
      <w:r>
        <w:rPr>
          <w:rFonts w:eastAsia="Times New Roman" w:cs="Times New Roman"/>
          <w:b/>
          <w:szCs w:val="24"/>
        </w:rPr>
        <w:t>- Esfuerzo</w:t>
      </w:r>
    </w:p>
    <w:p w14:paraId="61A47F48" w14:textId="77710545" w:rsidR="008A791E" w:rsidRDefault="008A791E" w:rsidP="00D94B9D">
      <w:pPr>
        <w:rPr>
          <w:rFonts w:eastAsia="Times New Roman" w:cs="Times New Roman"/>
          <w:szCs w:val="24"/>
        </w:rPr>
      </w:pPr>
      <w:r>
        <w:rPr>
          <w:rFonts w:eastAsia="Times New Roman" w:cs="Times New Roman"/>
          <w:szCs w:val="24"/>
        </w:rPr>
        <w:t xml:space="preserve">Para este proyecto se requiere un esfuerzo del 100%, que está repartido entre los distintos </w:t>
      </w:r>
      <w:r w:rsidR="0060439E">
        <w:rPr>
          <w:rFonts w:eastAsia="Times New Roman" w:cs="Times New Roman"/>
          <w:szCs w:val="24"/>
        </w:rPr>
        <w:t>equipos</w:t>
      </w:r>
      <w:r>
        <w:rPr>
          <w:rFonts w:eastAsia="Times New Roman" w:cs="Times New Roman"/>
          <w:szCs w:val="24"/>
        </w:rPr>
        <w:t xml:space="preserve"> de trabajo que lo conforman, de la siguiente manera:</w:t>
      </w:r>
    </w:p>
    <w:tbl>
      <w:tblPr>
        <w:tblStyle w:val="Tablaconcuadrcula"/>
        <w:tblW w:w="0" w:type="auto"/>
        <w:jc w:val="center"/>
        <w:tblLook w:val="04A0" w:firstRow="1" w:lastRow="0" w:firstColumn="1" w:lastColumn="0" w:noHBand="0" w:noVBand="1"/>
      </w:tblPr>
      <w:tblGrid>
        <w:gridCol w:w="2193"/>
        <w:gridCol w:w="2193"/>
      </w:tblGrid>
      <w:tr w:rsidR="001D0F0D" w14:paraId="1EFAB352" w14:textId="77777777" w:rsidTr="001D0F0D">
        <w:trPr>
          <w:trHeight w:val="255"/>
          <w:jc w:val="center"/>
        </w:trPr>
        <w:tc>
          <w:tcPr>
            <w:tcW w:w="2193" w:type="dxa"/>
          </w:tcPr>
          <w:p w14:paraId="4E551793" w14:textId="5F4C48D7"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lastRenderedPageBreak/>
              <w:t>Equipo de trabajo</w:t>
            </w:r>
          </w:p>
        </w:tc>
        <w:tc>
          <w:tcPr>
            <w:tcW w:w="2193" w:type="dxa"/>
          </w:tcPr>
          <w:p w14:paraId="317635CC" w14:textId="31CF8C83" w:rsidR="001D0F0D" w:rsidRPr="001D0F0D" w:rsidRDefault="001D0F0D" w:rsidP="001D0F0D">
            <w:pPr>
              <w:spacing w:line="480" w:lineRule="auto"/>
              <w:ind w:firstLine="0"/>
              <w:jc w:val="center"/>
              <w:rPr>
                <w:rFonts w:eastAsia="Times New Roman" w:cs="Times New Roman"/>
                <w:b/>
                <w:bCs/>
                <w:szCs w:val="24"/>
              </w:rPr>
            </w:pPr>
            <w:r>
              <w:rPr>
                <w:rFonts w:eastAsia="Times New Roman" w:cs="Times New Roman"/>
                <w:b/>
                <w:bCs/>
                <w:szCs w:val="24"/>
              </w:rPr>
              <w:t>Esfuerzo (%)</w:t>
            </w:r>
          </w:p>
        </w:tc>
      </w:tr>
      <w:tr w:rsidR="001D0F0D" w14:paraId="50D01595" w14:textId="77777777" w:rsidTr="001D0F0D">
        <w:trPr>
          <w:trHeight w:val="255"/>
          <w:jc w:val="center"/>
        </w:trPr>
        <w:tc>
          <w:tcPr>
            <w:tcW w:w="2193" w:type="dxa"/>
          </w:tcPr>
          <w:p w14:paraId="12BE0CF6" w14:textId="57C730A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gerencia del proyecto</w:t>
            </w:r>
          </w:p>
        </w:tc>
        <w:tc>
          <w:tcPr>
            <w:tcW w:w="2193" w:type="dxa"/>
          </w:tcPr>
          <w:p w14:paraId="2003E760" w14:textId="3F9E1CFF"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25</w:t>
            </w:r>
          </w:p>
        </w:tc>
      </w:tr>
      <w:tr w:rsidR="001D0F0D" w14:paraId="3AF6291B" w14:textId="77777777" w:rsidTr="001D0F0D">
        <w:trPr>
          <w:trHeight w:val="244"/>
          <w:jc w:val="center"/>
        </w:trPr>
        <w:tc>
          <w:tcPr>
            <w:tcW w:w="2193" w:type="dxa"/>
          </w:tcPr>
          <w:p w14:paraId="59D8C873" w14:textId="4E99C9C0"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desarrollo</w:t>
            </w:r>
          </w:p>
        </w:tc>
        <w:tc>
          <w:tcPr>
            <w:tcW w:w="2193" w:type="dxa"/>
          </w:tcPr>
          <w:p w14:paraId="6C8EBD04" w14:textId="5D145121"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30</w:t>
            </w:r>
          </w:p>
        </w:tc>
      </w:tr>
      <w:tr w:rsidR="001D0F0D" w14:paraId="296DC785" w14:textId="77777777" w:rsidTr="001D0F0D">
        <w:trPr>
          <w:trHeight w:val="255"/>
          <w:jc w:val="center"/>
        </w:trPr>
        <w:tc>
          <w:tcPr>
            <w:tcW w:w="2193" w:type="dxa"/>
          </w:tcPr>
          <w:p w14:paraId="1093C4F5" w14:textId="14C7079B"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Equipo de calidad</w:t>
            </w:r>
          </w:p>
        </w:tc>
        <w:tc>
          <w:tcPr>
            <w:tcW w:w="2193" w:type="dxa"/>
          </w:tcPr>
          <w:p w14:paraId="0FF79DCF" w14:textId="49AC9C76" w:rsidR="001D0F0D" w:rsidRDefault="001D0F0D" w:rsidP="001D0F0D">
            <w:pPr>
              <w:spacing w:line="480" w:lineRule="auto"/>
              <w:ind w:firstLine="0"/>
              <w:jc w:val="center"/>
              <w:rPr>
                <w:rFonts w:eastAsia="Times New Roman" w:cs="Times New Roman"/>
                <w:szCs w:val="24"/>
              </w:rPr>
            </w:pPr>
            <w:r>
              <w:rPr>
                <w:rFonts w:eastAsia="Times New Roman" w:cs="Times New Roman"/>
                <w:szCs w:val="24"/>
              </w:rPr>
              <w:t>45</w:t>
            </w:r>
          </w:p>
        </w:tc>
      </w:tr>
    </w:tbl>
    <w:p w14:paraId="5A783F29" w14:textId="77777777" w:rsidR="001D0F0D" w:rsidRDefault="001D0F0D" w:rsidP="00C22F8A">
      <w:pPr>
        <w:ind w:firstLine="0"/>
        <w:rPr>
          <w:rFonts w:eastAsia="Times New Roman" w:cs="Times New Roman"/>
          <w:b/>
          <w:szCs w:val="24"/>
        </w:rPr>
      </w:pPr>
    </w:p>
    <w:p w14:paraId="36E55375" w14:textId="052D6132" w:rsidR="008A791E" w:rsidRDefault="008A791E" w:rsidP="00D94B9D">
      <w:pPr>
        <w:rPr>
          <w:rFonts w:eastAsia="Times New Roman" w:cs="Times New Roman"/>
          <w:b/>
          <w:szCs w:val="24"/>
        </w:rPr>
      </w:pPr>
      <w:r>
        <w:rPr>
          <w:rFonts w:eastAsia="Times New Roman" w:cs="Times New Roman"/>
          <w:b/>
          <w:szCs w:val="24"/>
        </w:rPr>
        <w:t>- Costo estimado</w:t>
      </w:r>
    </w:p>
    <w:tbl>
      <w:tblPr>
        <w:tblW w:w="90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98"/>
        <w:gridCol w:w="1931"/>
        <w:gridCol w:w="1797"/>
        <w:gridCol w:w="1722"/>
        <w:gridCol w:w="1782"/>
      </w:tblGrid>
      <w:tr w:rsidR="008A791E" w14:paraId="72D85A59" w14:textId="77777777" w:rsidTr="008A791E">
        <w:trPr>
          <w:trHeight w:val="760"/>
        </w:trPr>
        <w:tc>
          <w:tcPr>
            <w:tcW w:w="1797" w:type="dxa"/>
            <w:tcBorders>
              <w:top w:val="single" w:sz="8" w:space="0" w:color="000000"/>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BF8992" w14:textId="77777777" w:rsidR="008A791E" w:rsidRDefault="008A791E" w:rsidP="008A791E">
            <w:pPr>
              <w:spacing w:line="240" w:lineRule="auto"/>
              <w:jc w:val="center"/>
              <w:rPr>
                <w:rFonts w:eastAsia="Times New Roman" w:cs="Times New Roman"/>
                <w:b/>
                <w:szCs w:val="24"/>
              </w:rPr>
            </w:pPr>
          </w:p>
          <w:p w14:paraId="4D0D6641" w14:textId="6D60A8DA" w:rsidR="008A791E" w:rsidRDefault="0060439E" w:rsidP="008A791E">
            <w:pPr>
              <w:spacing w:line="240" w:lineRule="auto"/>
              <w:jc w:val="center"/>
              <w:rPr>
                <w:rFonts w:eastAsia="Times New Roman" w:cs="Times New Roman"/>
                <w:b/>
                <w:szCs w:val="24"/>
              </w:rPr>
            </w:pPr>
            <w:r>
              <w:rPr>
                <w:rFonts w:eastAsia="Times New Roman" w:cs="Times New Roman"/>
                <w:b/>
                <w:szCs w:val="24"/>
              </w:rPr>
              <w:t>Equipos</w:t>
            </w:r>
          </w:p>
        </w:tc>
        <w:tc>
          <w:tcPr>
            <w:tcW w:w="1930"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161898A4" w14:textId="77777777" w:rsidR="008A791E" w:rsidRDefault="008A791E" w:rsidP="008A791E">
            <w:pPr>
              <w:spacing w:line="240" w:lineRule="auto"/>
              <w:jc w:val="center"/>
              <w:rPr>
                <w:rFonts w:eastAsia="Times New Roman" w:cs="Times New Roman"/>
                <w:b/>
                <w:szCs w:val="24"/>
              </w:rPr>
            </w:pPr>
          </w:p>
          <w:p w14:paraId="48A49AE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Dedicación (horas/semana)</w:t>
            </w:r>
          </w:p>
        </w:tc>
        <w:tc>
          <w:tcPr>
            <w:tcW w:w="1797"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6DD85DA5"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Semanas (desde junio hasta diciembre)</w:t>
            </w:r>
          </w:p>
        </w:tc>
        <w:tc>
          <w:tcPr>
            <w:tcW w:w="172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208D8432" w14:textId="77777777" w:rsidR="008A791E" w:rsidRDefault="008A791E" w:rsidP="008A791E">
            <w:pPr>
              <w:spacing w:line="240" w:lineRule="auto"/>
              <w:jc w:val="center"/>
              <w:rPr>
                <w:rFonts w:eastAsia="Times New Roman" w:cs="Times New Roman"/>
                <w:b/>
                <w:szCs w:val="24"/>
              </w:rPr>
            </w:pPr>
          </w:p>
          <w:p w14:paraId="7015326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Valor hora ($)</w:t>
            </w:r>
          </w:p>
        </w:tc>
        <w:tc>
          <w:tcPr>
            <w:tcW w:w="1782" w:type="dxa"/>
            <w:tcBorders>
              <w:top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783A8043" w14:textId="77777777" w:rsidR="008A791E" w:rsidRDefault="008A791E" w:rsidP="008A791E">
            <w:pPr>
              <w:spacing w:line="240" w:lineRule="auto"/>
              <w:jc w:val="center"/>
              <w:rPr>
                <w:rFonts w:eastAsia="Times New Roman" w:cs="Times New Roman"/>
                <w:b/>
                <w:szCs w:val="24"/>
              </w:rPr>
            </w:pPr>
          </w:p>
          <w:p w14:paraId="7757800D"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r>
      <w:tr w:rsidR="008A791E" w14:paraId="28D654BA" w14:textId="77777777" w:rsidTr="008A791E">
        <w:trPr>
          <w:trHeight w:val="100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0EEA43" w14:textId="7F99F790"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gerencia del proyecto</w:t>
            </w:r>
          </w:p>
        </w:tc>
        <w:tc>
          <w:tcPr>
            <w:tcW w:w="1930" w:type="dxa"/>
            <w:tcBorders>
              <w:bottom w:val="single" w:sz="8" w:space="0" w:color="000000"/>
              <w:right w:val="single" w:sz="8" w:space="0" w:color="000000"/>
            </w:tcBorders>
            <w:tcMar>
              <w:top w:w="100" w:type="dxa"/>
              <w:left w:w="100" w:type="dxa"/>
              <w:bottom w:w="100" w:type="dxa"/>
              <w:right w:w="100" w:type="dxa"/>
            </w:tcMar>
          </w:tcPr>
          <w:p w14:paraId="643DF5C3"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380A298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12</w:t>
            </w:r>
          </w:p>
        </w:tc>
        <w:tc>
          <w:tcPr>
            <w:tcW w:w="1797" w:type="dxa"/>
            <w:tcBorders>
              <w:bottom w:val="single" w:sz="8" w:space="0" w:color="000000"/>
              <w:right w:val="single" w:sz="8" w:space="0" w:color="000000"/>
            </w:tcBorders>
            <w:tcMar>
              <w:top w:w="100" w:type="dxa"/>
              <w:left w:w="100" w:type="dxa"/>
              <w:bottom w:w="100" w:type="dxa"/>
              <w:right w:w="100" w:type="dxa"/>
            </w:tcMar>
          </w:tcPr>
          <w:p w14:paraId="78E9261E"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23683E9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tc>
        <w:tc>
          <w:tcPr>
            <w:tcW w:w="1722" w:type="dxa"/>
            <w:tcBorders>
              <w:bottom w:val="single" w:sz="8" w:space="0" w:color="000000"/>
              <w:right w:val="single" w:sz="8" w:space="0" w:color="000000"/>
            </w:tcBorders>
            <w:tcMar>
              <w:top w:w="100" w:type="dxa"/>
              <w:left w:w="100" w:type="dxa"/>
              <w:bottom w:w="100" w:type="dxa"/>
              <w:right w:w="100" w:type="dxa"/>
            </w:tcMar>
          </w:tcPr>
          <w:p w14:paraId="71350947"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AB1E95F"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3652AFAA"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 xml:space="preserve"> </w:t>
            </w:r>
          </w:p>
          <w:p w14:paraId="1D29D18B" w14:textId="77777777" w:rsidR="008A791E" w:rsidRPr="00C42E36" w:rsidRDefault="008A791E" w:rsidP="008A791E">
            <w:pPr>
              <w:jc w:val="center"/>
              <w:rPr>
                <w:rFonts w:cs="Times New Roman"/>
                <w:szCs w:val="24"/>
              </w:rPr>
            </w:pPr>
            <w:r w:rsidRPr="00C42E36">
              <w:rPr>
                <w:rFonts w:cs="Times New Roman"/>
                <w:szCs w:val="24"/>
              </w:rPr>
              <w:t>5040000</w:t>
            </w:r>
          </w:p>
          <w:p w14:paraId="68589198" w14:textId="77777777" w:rsidR="008A791E" w:rsidRDefault="008A791E" w:rsidP="008A791E">
            <w:pPr>
              <w:spacing w:line="240" w:lineRule="auto"/>
              <w:jc w:val="center"/>
              <w:rPr>
                <w:rFonts w:eastAsia="Times New Roman" w:cs="Times New Roman"/>
                <w:szCs w:val="24"/>
              </w:rPr>
            </w:pPr>
          </w:p>
        </w:tc>
      </w:tr>
      <w:tr w:rsidR="008A791E" w14:paraId="61D23F3C"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7D3B9C" w14:textId="3B2BA09E"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desarrollo</w:t>
            </w:r>
          </w:p>
        </w:tc>
        <w:tc>
          <w:tcPr>
            <w:tcW w:w="1930" w:type="dxa"/>
            <w:tcBorders>
              <w:bottom w:val="single" w:sz="8" w:space="0" w:color="000000"/>
              <w:right w:val="single" w:sz="8" w:space="0" w:color="000000"/>
            </w:tcBorders>
            <w:tcMar>
              <w:top w:w="100" w:type="dxa"/>
              <w:left w:w="100" w:type="dxa"/>
              <w:bottom w:w="100" w:type="dxa"/>
              <w:right w:w="100" w:type="dxa"/>
            </w:tcMar>
          </w:tcPr>
          <w:p w14:paraId="7C64B9EB"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16</w:t>
            </w:r>
          </w:p>
        </w:tc>
        <w:tc>
          <w:tcPr>
            <w:tcW w:w="1797" w:type="dxa"/>
            <w:tcBorders>
              <w:bottom w:val="single" w:sz="8" w:space="0" w:color="000000"/>
              <w:right w:val="single" w:sz="8" w:space="0" w:color="000000"/>
            </w:tcBorders>
            <w:tcMar>
              <w:top w:w="100" w:type="dxa"/>
              <w:left w:w="100" w:type="dxa"/>
              <w:bottom w:w="100" w:type="dxa"/>
              <w:right w:w="100" w:type="dxa"/>
            </w:tcMar>
          </w:tcPr>
          <w:p w14:paraId="3F3D5BF1"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2FFCF1DC"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15D75F70"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02750F5A" w14:textId="77777777" w:rsidR="008A791E" w:rsidRPr="00C42E36" w:rsidRDefault="008A791E" w:rsidP="008A791E">
            <w:pPr>
              <w:jc w:val="center"/>
              <w:rPr>
                <w:rFonts w:cs="Times New Roman"/>
                <w:szCs w:val="24"/>
              </w:rPr>
            </w:pPr>
            <w:r w:rsidRPr="00C42E36">
              <w:rPr>
                <w:rFonts w:cs="Times New Roman"/>
                <w:szCs w:val="24"/>
              </w:rPr>
              <w:t>6720000</w:t>
            </w:r>
          </w:p>
          <w:p w14:paraId="5FDAA3FE" w14:textId="77777777" w:rsidR="008A791E" w:rsidRDefault="008A791E" w:rsidP="008A791E">
            <w:pPr>
              <w:spacing w:line="240" w:lineRule="auto"/>
              <w:jc w:val="center"/>
              <w:rPr>
                <w:rFonts w:eastAsia="Times New Roman" w:cs="Times New Roman"/>
                <w:szCs w:val="24"/>
              </w:rPr>
            </w:pPr>
          </w:p>
        </w:tc>
      </w:tr>
      <w:tr w:rsidR="008A791E" w14:paraId="6464D24A" w14:textId="77777777" w:rsidTr="008A791E">
        <w:trPr>
          <w:trHeight w:val="760"/>
        </w:trPr>
        <w:tc>
          <w:tcPr>
            <w:tcW w:w="1797"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D0CA38" w14:textId="6C1F13D7" w:rsidR="008A791E" w:rsidRDefault="0060439E" w:rsidP="008A791E">
            <w:pPr>
              <w:spacing w:line="240" w:lineRule="auto"/>
              <w:jc w:val="center"/>
              <w:rPr>
                <w:rFonts w:eastAsia="Times New Roman" w:cs="Times New Roman"/>
                <w:szCs w:val="24"/>
              </w:rPr>
            </w:pPr>
            <w:r>
              <w:rPr>
                <w:rFonts w:eastAsia="Times New Roman" w:cs="Times New Roman"/>
                <w:szCs w:val="24"/>
              </w:rPr>
              <w:t>Equipo</w:t>
            </w:r>
            <w:r w:rsidR="008A791E">
              <w:rPr>
                <w:rFonts w:eastAsia="Times New Roman" w:cs="Times New Roman"/>
                <w:szCs w:val="24"/>
              </w:rPr>
              <w:t xml:space="preserve"> de calidad</w:t>
            </w:r>
          </w:p>
        </w:tc>
        <w:tc>
          <w:tcPr>
            <w:tcW w:w="1930" w:type="dxa"/>
            <w:tcBorders>
              <w:bottom w:val="single" w:sz="8" w:space="0" w:color="000000"/>
              <w:right w:val="single" w:sz="8" w:space="0" w:color="000000"/>
            </w:tcBorders>
            <w:tcMar>
              <w:top w:w="100" w:type="dxa"/>
              <w:left w:w="100" w:type="dxa"/>
              <w:bottom w:w="100" w:type="dxa"/>
              <w:right w:w="100" w:type="dxa"/>
            </w:tcMar>
          </w:tcPr>
          <w:p w14:paraId="39EAB5FD"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20</w:t>
            </w:r>
          </w:p>
        </w:tc>
        <w:tc>
          <w:tcPr>
            <w:tcW w:w="1797" w:type="dxa"/>
            <w:tcBorders>
              <w:bottom w:val="single" w:sz="8" w:space="0" w:color="000000"/>
              <w:right w:val="single" w:sz="8" w:space="0" w:color="000000"/>
            </w:tcBorders>
            <w:tcMar>
              <w:top w:w="100" w:type="dxa"/>
              <w:left w:w="100" w:type="dxa"/>
              <w:bottom w:w="100" w:type="dxa"/>
              <w:right w:w="100" w:type="dxa"/>
            </w:tcMar>
          </w:tcPr>
          <w:p w14:paraId="7C54771C"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28</w:t>
            </w:r>
          </w:p>
          <w:p w14:paraId="4F6A62F5" w14:textId="77777777" w:rsidR="008A791E" w:rsidRDefault="008A791E" w:rsidP="008A791E">
            <w:pPr>
              <w:spacing w:line="240" w:lineRule="auto"/>
              <w:jc w:val="center"/>
              <w:rPr>
                <w:rFonts w:eastAsia="Times New Roman" w:cs="Times New Roman"/>
                <w:szCs w:val="24"/>
              </w:rPr>
            </w:pPr>
          </w:p>
        </w:tc>
        <w:tc>
          <w:tcPr>
            <w:tcW w:w="1722" w:type="dxa"/>
            <w:tcBorders>
              <w:bottom w:val="single" w:sz="8" w:space="0" w:color="000000"/>
              <w:right w:val="single" w:sz="8" w:space="0" w:color="000000"/>
            </w:tcBorders>
            <w:tcMar>
              <w:top w:w="100" w:type="dxa"/>
              <w:left w:w="100" w:type="dxa"/>
              <w:bottom w:w="100" w:type="dxa"/>
              <w:right w:w="100" w:type="dxa"/>
            </w:tcMar>
          </w:tcPr>
          <w:p w14:paraId="3F633F86" w14:textId="77777777" w:rsidR="008A791E" w:rsidRDefault="008A791E" w:rsidP="008A791E">
            <w:pPr>
              <w:spacing w:line="240" w:lineRule="auto"/>
              <w:jc w:val="center"/>
              <w:rPr>
                <w:rFonts w:eastAsia="Times New Roman" w:cs="Times New Roman"/>
                <w:szCs w:val="24"/>
              </w:rPr>
            </w:pPr>
            <w:r>
              <w:rPr>
                <w:rFonts w:eastAsia="Times New Roman" w:cs="Times New Roman"/>
                <w:szCs w:val="24"/>
              </w:rPr>
              <w:t>15000</w:t>
            </w:r>
          </w:p>
        </w:tc>
        <w:tc>
          <w:tcPr>
            <w:tcW w:w="1782" w:type="dxa"/>
            <w:tcBorders>
              <w:bottom w:val="single" w:sz="8" w:space="0" w:color="000000"/>
              <w:right w:val="single" w:sz="8" w:space="0" w:color="000000"/>
            </w:tcBorders>
            <w:tcMar>
              <w:top w:w="100" w:type="dxa"/>
              <w:left w:w="100" w:type="dxa"/>
              <w:bottom w:w="100" w:type="dxa"/>
              <w:right w:w="100" w:type="dxa"/>
            </w:tcMar>
          </w:tcPr>
          <w:p w14:paraId="5D88CE72" w14:textId="77777777" w:rsidR="008A791E" w:rsidRPr="00C42E36" w:rsidRDefault="008A791E" w:rsidP="008A791E">
            <w:pPr>
              <w:jc w:val="center"/>
              <w:rPr>
                <w:rFonts w:cs="Times New Roman"/>
                <w:szCs w:val="24"/>
              </w:rPr>
            </w:pPr>
            <w:r w:rsidRPr="00C42E36">
              <w:rPr>
                <w:rFonts w:cs="Times New Roman"/>
                <w:szCs w:val="24"/>
              </w:rPr>
              <w:t>8400000</w:t>
            </w:r>
          </w:p>
        </w:tc>
      </w:tr>
      <w:tr w:rsidR="008A791E" w14:paraId="255B8A41" w14:textId="77777777" w:rsidTr="008A791E">
        <w:trPr>
          <w:trHeight w:val="480"/>
        </w:trPr>
        <w:tc>
          <w:tcPr>
            <w:tcW w:w="1797" w:type="dxa"/>
            <w:tcBorders>
              <w:left w:val="single" w:sz="8" w:space="0" w:color="000000"/>
              <w:bottom w:val="single" w:sz="8" w:space="0" w:color="000000"/>
              <w:right w:val="single" w:sz="8" w:space="0" w:color="000000"/>
            </w:tcBorders>
            <w:shd w:val="clear" w:color="auto" w:fill="D0CECE"/>
            <w:tcMar>
              <w:top w:w="100" w:type="dxa"/>
              <w:left w:w="100" w:type="dxa"/>
              <w:bottom w:w="100" w:type="dxa"/>
              <w:right w:w="100" w:type="dxa"/>
            </w:tcMar>
          </w:tcPr>
          <w:p w14:paraId="0AE449C9"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Total</w:t>
            </w:r>
          </w:p>
        </w:tc>
        <w:tc>
          <w:tcPr>
            <w:tcW w:w="1930" w:type="dxa"/>
            <w:tcBorders>
              <w:bottom w:val="single" w:sz="8" w:space="0" w:color="000000"/>
              <w:right w:val="single" w:sz="8" w:space="0" w:color="000000"/>
            </w:tcBorders>
            <w:shd w:val="clear" w:color="auto" w:fill="D0CECE"/>
            <w:tcMar>
              <w:top w:w="100" w:type="dxa"/>
              <w:left w:w="100" w:type="dxa"/>
              <w:bottom w:w="100" w:type="dxa"/>
              <w:right w:w="100" w:type="dxa"/>
            </w:tcMar>
          </w:tcPr>
          <w:p w14:paraId="72EF62E2"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97" w:type="dxa"/>
            <w:tcBorders>
              <w:bottom w:val="single" w:sz="8" w:space="0" w:color="000000"/>
              <w:right w:val="single" w:sz="8" w:space="0" w:color="000000"/>
            </w:tcBorders>
            <w:shd w:val="clear" w:color="auto" w:fill="D0CECE"/>
            <w:tcMar>
              <w:top w:w="100" w:type="dxa"/>
              <w:left w:w="100" w:type="dxa"/>
              <w:bottom w:w="100" w:type="dxa"/>
              <w:right w:w="100" w:type="dxa"/>
            </w:tcMar>
          </w:tcPr>
          <w:p w14:paraId="64B16126"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22" w:type="dxa"/>
            <w:tcBorders>
              <w:bottom w:val="single" w:sz="8" w:space="0" w:color="000000"/>
              <w:right w:val="single" w:sz="8" w:space="0" w:color="000000"/>
            </w:tcBorders>
            <w:shd w:val="clear" w:color="auto" w:fill="D0CECE"/>
            <w:tcMar>
              <w:top w:w="100" w:type="dxa"/>
              <w:left w:w="100" w:type="dxa"/>
              <w:bottom w:w="100" w:type="dxa"/>
              <w:right w:w="100" w:type="dxa"/>
            </w:tcMar>
          </w:tcPr>
          <w:p w14:paraId="03E8E220" w14:textId="77777777" w:rsidR="008A791E" w:rsidRDefault="008A791E" w:rsidP="008A791E">
            <w:pPr>
              <w:spacing w:line="240" w:lineRule="auto"/>
              <w:jc w:val="center"/>
              <w:rPr>
                <w:rFonts w:eastAsia="Times New Roman" w:cs="Times New Roman"/>
                <w:b/>
                <w:szCs w:val="24"/>
              </w:rPr>
            </w:pPr>
            <w:r>
              <w:rPr>
                <w:rFonts w:eastAsia="Times New Roman" w:cs="Times New Roman"/>
                <w:b/>
                <w:szCs w:val="24"/>
              </w:rPr>
              <w:t xml:space="preserve"> </w:t>
            </w:r>
          </w:p>
        </w:tc>
        <w:tc>
          <w:tcPr>
            <w:tcW w:w="1782" w:type="dxa"/>
            <w:tcBorders>
              <w:bottom w:val="single" w:sz="8" w:space="0" w:color="000000"/>
              <w:right w:val="single" w:sz="8" w:space="0" w:color="000000"/>
            </w:tcBorders>
            <w:shd w:val="clear" w:color="auto" w:fill="D0CECE"/>
            <w:tcMar>
              <w:top w:w="100" w:type="dxa"/>
              <w:left w:w="100" w:type="dxa"/>
              <w:bottom w:w="100" w:type="dxa"/>
              <w:right w:w="100" w:type="dxa"/>
            </w:tcMar>
          </w:tcPr>
          <w:p w14:paraId="183787A5" w14:textId="77777777" w:rsidR="008A791E" w:rsidRPr="00C42E36" w:rsidRDefault="008A791E" w:rsidP="008A791E">
            <w:pPr>
              <w:jc w:val="center"/>
              <w:rPr>
                <w:rFonts w:cs="Times New Roman"/>
                <w:b/>
                <w:bCs/>
                <w:szCs w:val="24"/>
              </w:rPr>
            </w:pPr>
            <w:r w:rsidRPr="00C42E36">
              <w:rPr>
                <w:rFonts w:cs="Times New Roman"/>
                <w:b/>
                <w:bCs/>
                <w:szCs w:val="24"/>
              </w:rPr>
              <w:t>20160000</w:t>
            </w:r>
          </w:p>
        </w:tc>
      </w:tr>
    </w:tbl>
    <w:p w14:paraId="624F4ED7" w14:textId="77777777" w:rsidR="00A2395A" w:rsidRDefault="00A2395A" w:rsidP="002D6688">
      <w:pPr>
        <w:ind w:firstLine="0"/>
        <w:rPr>
          <w:rFonts w:eastAsia="Times New Roman" w:cs="Times New Roman"/>
          <w:b/>
          <w:szCs w:val="24"/>
        </w:rPr>
      </w:pPr>
    </w:p>
    <w:p w14:paraId="61DCE4DF" w14:textId="286914CA" w:rsidR="008A791E" w:rsidRDefault="008A791E" w:rsidP="002D6688">
      <w:pPr>
        <w:ind w:firstLine="0"/>
        <w:rPr>
          <w:rFonts w:eastAsia="Times New Roman" w:cs="Times New Roman"/>
          <w:b/>
          <w:szCs w:val="24"/>
        </w:rPr>
      </w:pPr>
      <w:r>
        <w:rPr>
          <w:rFonts w:eastAsia="Times New Roman" w:cs="Times New Roman"/>
          <w:b/>
          <w:szCs w:val="24"/>
        </w:rPr>
        <w:t>Estrategia de control de versiones</w:t>
      </w:r>
    </w:p>
    <w:p w14:paraId="647A5F74" w14:textId="766E04C4" w:rsidR="008A791E" w:rsidRDefault="008A791E" w:rsidP="00EC2A35">
      <w:pPr>
        <w:rPr>
          <w:rFonts w:eastAsia="Times New Roman" w:cs="Times New Roman"/>
          <w:szCs w:val="24"/>
        </w:rPr>
      </w:pPr>
      <w:r>
        <w:rPr>
          <w:rFonts w:eastAsia="Times New Roman" w:cs="Times New Roman"/>
          <w:szCs w:val="24"/>
        </w:rPr>
        <w:t xml:space="preserve">Para la creación del repositorio del proyecto se hará uso de la plataforma de desarrollo colaborativo GitHub y se utilizará para el control de versiones del proyecto la aplicación de escritorio de GitHub: GitHub Desktop, Interfaz Gráfica de Usuario (GUI) diseñada para facilitar el uso de Git. Adicional se almacenarán copias de respaldo de las versiones del proyecto en </w:t>
      </w:r>
      <w:r>
        <w:rPr>
          <w:rFonts w:eastAsia="Times New Roman" w:cs="Times New Roman"/>
          <w:szCs w:val="24"/>
        </w:rPr>
        <w:lastRenderedPageBreak/>
        <w:t>dispositivos de almacenamiento USB, así como en el servicio de la nube. De esta manera si se desea volver a un estado anterior del proyecto, se poseen estos mecanismos, así como la herramienta y su sistema de control de versiones para hacerlo.</w:t>
      </w:r>
    </w:p>
    <w:p w14:paraId="12BF4B79" w14:textId="2B97B7AC" w:rsidR="008A791E" w:rsidRPr="00EC2A35" w:rsidRDefault="008A791E" w:rsidP="00EC2A35">
      <w:pPr>
        <w:rPr>
          <w:rFonts w:eastAsia="Times New Roman" w:cs="Times New Roman"/>
          <w:szCs w:val="24"/>
        </w:rPr>
      </w:pPr>
      <w:r>
        <w:rPr>
          <w:rFonts w:eastAsia="Times New Roman" w:cs="Times New Roman"/>
          <w:szCs w:val="24"/>
        </w:rPr>
        <w:t>El mecanismo de almacenamiento que se utilizará para el proyecto será el gestor de base de datos relacional MySQL.</w:t>
      </w:r>
    </w:p>
    <w:p w14:paraId="74064F63" w14:textId="6F6A107C" w:rsidR="008A791E" w:rsidRDefault="008A791E" w:rsidP="00EC2A35">
      <w:pPr>
        <w:rPr>
          <w:rFonts w:eastAsia="Times New Roman" w:cs="Times New Roman"/>
          <w:b/>
          <w:szCs w:val="24"/>
        </w:rPr>
      </w:pPr>
      <w:r>
        <w:rPr>
          <w:rFonts w:eastAsia="Times New Roman" w:cs="Times New Roman"/>
          <w:b/>
          <w:szCs w:val="24"/>
        </w:rPr>
        <w:t>Instrucciones de entrega</w:t>
      </w:r>
    </w:p>
    <w:p w14:paraId="6FCC55A7" w14:textId="77777777" w:rsidR="00104FBE" w:rsidRDefault="00104FBE" w:rsidP="00104FBE">
      <w:pPr>
        <w:numPr>
          <w:ilvl w:val="0"/>
          <w:numId w:val="51"/>
        </w:numPr>
        <w:rPr>
          <w:rFonts w:eastAsia="Times New Roman" w:cs="Times New Roman"/>
          <w:szCs w:val="24"/>
        </w:rPr>
      </w:pPr>
      <w:r>
        <w:rPr>
          <w:rFonts w:eastAsia="Times New Roman" w:cs="Times New Roman"/>
          <w:szCs w:val="24"/>
        </w:rPr>
        <w:t>Se acuerda la entrega completa de documentación y productos por caso o grupo de casos de uso (definidos anteriormente) y siempre y cuando todas las tareas con las que estos cuentan estén culminadas en su totalidad.</w:t>
      </w:r>
    </w:p>
    <w:p w14:paraId="5EFB9CB2" w14:textId="77777777" w:rsidR="00BF7CBF" w:rsidRPr="001B5FA0" w:rsidRDefault="00BF7CBF" w:rsidP="00BF7CBF">
      <w:pPr>
        <w:numPr>
          <w:ilvl w:val="0"/>
          <w:numId w:val="51"/>
        </w:numPr>
        <w:rPr>
          <w:rFonts w:eastAsia="Times New Roman" w:cs="Times New Roman"/>
          <w:szCs w:val="24"/>
        </w:rPr>
      </w:pPr>
      <w:r>
        <w:rPr>
          <w:rFonts w:eastAsia="Times New Roman" w:cs="Times New Roman"/>
          <w:szCs w:val="24"/>
        </w:rPr>
        <w:t>Se van a realizar pruebas de las entregas con el gerente del proyecto y con el usuario.</w:t>
      </w:r>
    </w:p>
    <w:p w14:paraId="6A86CD6B" w14:textId="79DCD876" w:rsidR="00A2395A" w:rsidRPr="00A2395A" w:rsidRDefault="00BF7CBF" w:rsidP="00A2395A">
      <w:pPr>
        <w:numPr>
          <w:ilvl w:val="0"/>
          <w:numId w:val="51"/>
        </w:numPr>
        <w:rPr>
          <w:rFonts w:eastAsia="Times New Roman" w:cs="Times New Roman"/>
          <w:szCs w:val="24"/>
        </w:rPr>
      </w:pPr>
      <w:r>
        <w:rPr>
          <w:rFonts w:eastAsia="Times New Roman" w:cs="Times New Roman"/>
          <w:szCs w:val="24"/>
        </w:rPr>
        <w:t>Se hará un acta de aceptación para las entregas que se le van a proporcionar al cliente.</w:t>
      </w:r>
    </w:p>
    <w:p w14:paraId="541F23F8" w14:textId="075F1438" w:rsidR="00EC2A35" w:rsidRPr="00670E5A" w:rsidRDefault="00EC2A35" w:rsidP="00670E5A">
      <w:pPr>
        <w:rPr>
          <w:rFonts w:eastAsia="Times New Roman" w:cs="Times New Roman"/>
          <w:b/>
          <w:bCs/>
          <w:szCs w:val="24"/>
        </w:rPr>
      </w:pPr>
      <w:bookmarkStart w:id="36" w:name="_Toc19396229"/>
      <w:r w:rsidRPr="00D33F32">
        <w:rPr>
          <w:rStyle w:val="Ttulo3Car"/>
        </w:rPr>
        <w:t>Repositorio del proyecto</w:t>
      </w:r>
      <w:r w:rsidR="00D33F32">
        <w:rPr>
          <w:rStyle w:val="Ttulo3Car"/>
        </w:rPr>
        <w:t>.</w:t>
      </w:r>
      <w:bookmarkEnd w:id="36"/>
      <w:r w:rsidR="00670E5A">
        <w:rPr>
          <w:rFonts w:eastAsia="Times New Roman" w:cs="Times New Roman"/>
          <w:b/>
          <w:bCs/>
          <w:szCs w:val="24"/>
        </w:rPr>
        <w:t xml:space="preserve"> </w:t>
      </w:r>
      <w:r w:rsidR="00D33F32">
        <w:rPr>
          <w:rFonts w:eastAsia="Times New Roman" w:cs="Times New Roman"/>
          <w:szCs w:val="24"/>
        </w:rPr>
        <w:t>P</w:t>
      </w:r>
      <w:r>
        <w:rPr>
          <w:rFonts w:eastAsia="Times New Roman" w:cs="Times New Roman"/>
          <w:szCs w:val="24"/>
        </w:rPr>
        <w:t xml:space="preserve">ara la creación del repositorio del proyecto se hizo uso de la plataforma de desarrollo colaborativo GitHub y se utilizó para el control de versiones del proyecto la aplicación de escritorio de GitHub: GitHub Desktop. </w:t>
      </w:r>
      <w:r>
        <w:rPr>
          <w:color w:val="000000"/>
        </w:rPr>
        <w:t>Para la entrega</w:t>
      </w:r>
      <w:r w:rsidR="00A045DC">
        <w:rPr>
          <w:color w:val="000000"/>
        </w:rPr>
        <w:t xml:space="preserve"> ordenada</w:t>
      </w:r>
      <w:r>
        <w:rPr>
          <w:color w:val="000000"/>
        </w:rPr>
        <w:t xml:space="preserve"> de </w:t>
      </w:r>
      <w:r w:rsidR="00A045DC">
        <w:rPr>
          <w:color w:val="000000"/>
        </w:rPr>
        <w:t>las tareas</w:t>
      </w:r>
      <w:r>
        <w:rPr>
          <w:color w:val="000000"/>
        </w:rPr>
        <w:t xml:space="preserve"> por parte de los equipos de trabajo se </w:t>
      </w:r>
      <w:r w:rsidR="00A045DC">
        <w:rPr>
          <w:color w:val="000000"/>
        </w:rPr>
        <w:t>les asignó una rama (branch)</w:t>
      </w:r>
      <w:r>
        <w:rPr>
          <w:color w:val="000000"/>
        </w:rPr>
        <w:t xml:space="preserve"> </w:t>
      </w:r>
      <w:r w:rsidR="00A045DC">
        <w:rPr>
          <w:color w:val="000000"/>
        </w:rPr>
        <w:t>específica donde las subían para su respectiva revi</w:t>
      </w:r>
      <w:r w:rsidR="00670E5A">
        <w:rPr>
          <w:color w:val="000000"/>
        </w:rPr>
        <w:t>sión.</w:t>
      </w:r>
      <w:r w:rsidR="009024AD">
        <w:rPr>
          <w:color w:val="000000"/>
        </w:rPr>
        <w:t xml:space="preserve"> A continuación, se m</w:t>
      </w:r>
      <w:r w:rsidR="00ED3223">
        <w:rPr>
          <w:color w:val="000000"/>
        </w:rPr>
        <w:t xml:space="preserve">uestra </w:t>
      </w:r>
      <w:r w:rsidR="00957E6D">
        <w:rPr>
          <w:color w:val="000000"/>
        </w:rPr>
        <w:t>cómo es visto el repositorio</w:t>
      </w:r>
      <w:r w:rsidR="009024AD">
        <w:rPr>
          <w:color w:val="000000"/>
        </w:rPr>
        <w:t xml:space="preserve"> desde la aplicación web</w:t>
      </w:r>
      <w:r w:rsidR="00ED3223">
        <w:rPr>
          <w:color w:val="000000"/>
        </w:rPr>
        <w:t xml:space="preserve"> de GitHub</w:t>
      </w:r>
      <w:r w:rsidR="009024AD">
        <w:rPr>
          <w:color w:val="000000"/>
        </w:rPr>
        <w:t xml:space="preserve"> (ver </w:t>
      </w:r>
      <w:r w:rsidR="00EE1D38">
        <w:rPr>
          <w:color w:val="000000"/>
        </w:rPr>
        <w:t>f</w:t>
      </w:r>
      <w:r w:rsidR="009024AD">
        <w:rPr>
          <w:color w:val="000000"/>
        </w:rPr>
        <w:t xml:space="preserve">igura </w:t>
      </w:r>
      <w:r w:rsidR="008D60F9">
        <w:rPr>
          <w:color w:val="000000"/>
        </w:rPr>
        <w:t>7</w:t>
      </w:r>
      <w:r w:rsidR="009024AD">
        <w:rPr>
          <w:color w:val="000000"/>
        </w:rPr>
        <w:t>):</w:t>
      </w:r>
    </w:p>
    <w:p w14:paraId="13646AC2" w14:textId="4463B847" w:rsidR="00630E6C" w:rsidRDefault="0024509F" w:rsidP="00C93E04">
      <w:pPr>
        <w:keepNext/>
        <w:jc w:val="center"/>
      </w:pPr>
      <w:r>
        <w:rPr>
          <w:noProof/>
          <w:lang w:eastAsia="es-CO"/>
        </w:rPr>
        <w:lastRenderedPageBreak/>
        <w:drawing>
          <wp:inline distT="0" distB="0" distL="0" distR="0" wp14:anchorId="40A1587B" wp14:editId="4A7ACDB8">
            <wp:extent cx="5387340" cy="3697465"/>
            <wp:effectExtent l="0" t="0" r="381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positorio del proyecto.PNG"/>
                    <pic:cNvPicPr/>
                  </pic:nvPicPr>
                  <pic:blipFill>
                    <a:blip r:embed="rId16">
                      <a:extLst>
                        <a:ext uri="{28A0092B-C50C-407E-A947-70E740481C1C}">
                          <a14:useLocalDpi xmlns:a14="http://schemas.microsoft.com/office/drawing/2010/main" val="0"/>
                        </a:ext>
                      </a:extLst>
                    </a:blip>
                    <a:stretch>
                      <a:fillRect/>
                    </a:stretch>
                  </pic:blipFill>
                  <pic:spPr>
                    <a:xfrm>
                      <a:off x="0" y="0"/>
                      <a:ext cx="5408146" cy="3711745"/>
                    </a:xfrm>
                    <a:prstGeom prst="rect">
                      <a:avLst/>
                    </a:prstGeom>
                  </pic:spPr>
                </pic:pic>
              </a:graphicData>
            </a:graphic>
          </wp:inline>
        </w:drawing>
      </w:r>
    </w:p>
    <w:p w14:paraId="70C748AA" w14:textId="4F0D9A98" w:rsidR="002B5ADE" w:rsidRPr="00560C9B" w:rsidRDefault="00630E6C" w:rsidP="00560C9B">
      <w:pPr>
        <w:pStyle w:val="Descripcin"/>
        <w:jc w:val="center"/>
        <w:rPr>
          <w:color w:val="auto"/>
          <w:sz w:val="24"/>
          <w:szCs w:val="24"/>
        </w:rPr>
      </w:pPr>
      <w:bookmarkStart w:id="37" w:name="_Toc19396250"/>
      <w:r w:rsidRPr="00630E6C">
        <w:rPr>
          <w:color w:val="auto"/>
          <w:sz w:val="24"/>
          <w:szCs w:val="24"/>
        </w:rPr>
        <w:t xml:space="preserve">Figura </w:t>
      </w:r>
      <w:r w:rsidRPr="00630E6C">
        <w:rPr>
          <w:color w:val="auto"/>
          <w:sz w:val="24"/>
          <w:szCs w:val="24"/>
        </w:rPr>
        <w:fldChar w:fldCharType="begin"/>
      </w:r>
      <w:r w:rsidRPr="00630E6C">
        <w:rPr>
          <w:color w:val="auto"/>
          <w:sz w:val="24"/>
          <w:szCs w:val="24"/>
        </w:rPr>
        <w:instrText xml:space="preserve"> SEQ Figura \* ARABIC </w:instrText>
      </w:r>
      <w:r w:rsidRPr="00630E6C">
        <w:rPr>
          <w:color w:val="auto"/>
          <w:sz w:val="24"/>
          <w:szCs w:val="24"/>
        </w:rPr>
        <w:fldChar w:fldCharType="separate"/>
      </w:r>
      <w:r w:rsidR="006D4E73">
        <w:rPr>
          <w:noProof/>
          <w:color w:val="auto"/>
          <w:sz w:val="24"/>
          <w:szCs w:val="24"/>
        </w:rPr>
        <w:t>7</w:t>
      </w:r>
      <w:r w:rsidRPr="00630E6C">
        <w:rPr>
          <w:color w:val="auto"/>
          <w:sz w:val="24"/>
          <w:szCs w:val="24"/>
        </w:rPr>
        <w:fldChar w:fldCharType="end"/>
      </w:r>
      <w:r w:rsidRPr="00630E6C">
        <w:rPr>
          <w:color w:val="auto"/>
          <w:sz w:val="24"/>
          <w:szCs w:val="24"/>
        </w:rPr>
        <w:t xml:space="preserve">. </w:t>
      </w:r>
      <w:r w:rsidR="00880C22">
        <w:rPr>
          <w:color w:val="auto"/>
          <w:sz w:val="24"/>
          <w:szCs w:val="24"/>
        </w:rPr>
        <w:t>R</w:t>
      </w:r>
      <w:r w:rsidRPr="00630E6C">
        <w:rPr>
          <w:color w:val="auto"/>
          <w:sz w:val="24"/>
          <w:szCs w:val="24"/>
        </w:rPr>
        <w:t>epositorio del proyecto</w:t>
      </w:r>
      <w:r w:rsidR="003A17A1">
        <w:rPr>
          <w:color w:val="auto"/>
          <w:sz w:val="24"/>
          <w:szCs w:val="24"/>
        </w:rPr>
        <w:t>, vist</w:t>
      </w:r>
      <w:r w:rsidR="00880C22">
        <w:rPr>
          <w:color w:val="auto"/>
          <w:sz w:val="24"/>
          <w:szCs w:val="24"/>
        </w:rPr>
        <w:t>o</w:t>
      </w:r>
      <w:r w:rsidR="00B266CE">
        <w:rPr>
          <w:color w:val="auto"/>
          <w:sz w:val="24"/>
          <w:szCs w:val="24"/>
        </w:rPr>
        <w:t xml:space="preserve"> desde la aplicación web de GitHub</w:t>
      </w:r>
      <w:r w:rsidRPr="00630E6C">
        <w:rPr>
          <w:color w:val="auto"/>
          <w:sz w:val="24"/>
          <w:szCs w:val="24"/>
        </w:rPr>
        <w:t>.</w:t>
      </w:r>
      <w:r>
        <w:rPr>
          <w:rStyle w:val="Refdenotaalpie"/>
          <w:color w:val="auto"/>
          <w:sz w:val="24"/>
          <w:szCs w:val="24"/>
        </w:rPr>
        <w:footnoteReference w:id="10"/>
      </w:r>
      <w:bookmarkEnd w:id="37"/>
    </w:p>
    <w:p w14:paraId="50663A39" w14:textId="45B61D42" w:rsidR="00427E41" w:rsidRDefault="00503A54" w:rsidP="00427E41">
      <w:pPr>
        <w:rPr>
          <w:rFonts w:eastAsia="Times New Roman" w:cs="Times New Roman"/>
          <w:bCs/>
          <w:szCs w:val="24"/>
        </w:rPr>
      </w:pPr>
      <w:r>
        <w:rPr>
          <w:rFonts w:eastAsia="Times New Roman" w:cs="Times New Roman"/>
          <w:bCs/>
          <w:szCs w:val="24"/>
        </w:rPr>
        <w:t>El uso del repositorio como estrategia para la entrega ordenada de las actividades fue de crucial importancia</w:t>
      </w:r>
      <w:r w:rsidR="00AA7762">
        <w:rPr>
          <w:rFonts w:eastAsia="Times New Roman" w:cs="Times New Roman"/>
          <w:bCs/>
          <w:szCs w:val="24"/>
        </w:rPr>
        <w:t xml:space="preserve">, </w:t>
      </w:r>
      <w:r w:rsidR="00554BF1">
        <w:rPr>
          <w:rFonts w:eastAsia="Times New Roman" w:cs="Times New Roman"/>
          <w:bCs/>
          <w:szCs w:val="24"/>
        </w:rPr>
        <w:t>puesto</w:t>
      </w:r>
      <w:r w:rsidR="00DE6C02">
        <w:rPr>
          <w:rFonts w:eastAsia="Times New Roman" w:cs="Times New Roman"/>
          <w:bCs/>
          <w:szCs w:val="24"/>
        </w:rPr>
        <w:t xml:space="preserve"> que facilit</w:t>
      </w:r>
      <w:r w:rsidR="001E65E1">
        <w:rPr>
          <w:rFonts w:eastAsia="Times New Roman" w:cs="Times New Roman"/>
          <w:bCs/>
          <w:szCs w:val="24"/>
        </w:rPr>
        <w:t>ó</w:t>
      </w:r>
      <w:r w:rsidR="00DE6C02">
        <w:rPr>
          <w:rFonts w:eastAsia="Times New Roman" w:cs="Times New Roman"/>
          <w:bCs/>
          <w:szCs w:val="24"/>
        </w:rPr>
        <w:t xml:space="preserve"> el seguimiento continuo del trabajo realizado por cada equipo</w:t>
      </w:r>
      <w:r w:rsidR="00E72405">
        <w:rPr>
          <w:rFonts w:eastAsia="Times New Roman" w:cs="Times New Roman"/>
          <w:bCs/>
          <w:szCs w:val="24"/>
        </w:rPr>
        <w:t>,</w:t>
      </w:r>
      <w:r w:rsidR="00AA7762">
        <w:rPr>
          <w:rFonts w:eastAsia="Times New Roman" w:cs="Times New Roman"/>
          <w:bCs/>
          <w:szCs w:val="24"/>
        </w:rPr>
        <w:t xml:space="preserve"> </w:t>
      </w:r>
      <w:r w:rsidR="003B4FDA">
        <w:rPr>
          <w:rFonts w:eastAsia="Times New Roman" w:cs="Times New Roman"/>
          <w:bCs/>
          <w:szCs w:val="24"/>
        </w:rPr>
        <w:t xml:space="preserve">a través de </w:t>
      </w:r>
      <w:r w:rsidR="005F2D8D">
        <w:rPr>
          <w:rFonts w:eastAsia="Times New Roman" w:cs="Times New Roman"/>
          <w:bCs/>
          <w:szCs w:val="24"/>
        </w:rPr>
        <w:t>la</w:t>
      </w:r>
      <w:r w:rsidR="00827D55">
        <w:rPr>
          <w:rFonts w:eastAsia="Times New Roman" w:cs="Times New Roman"/>
          <w:bCs/>
          <w:szCs w:val="24"/>
        </w:rPr>
        <w:t xml:space="preserve"> revisión de</w:t>
      </w:r>
      <w:r w:rsidR="005F2D8D">
        <w:rPr>
          <w:rFonts w:eastAsia="Times New Roman" w:cs="Times New Roman"/>
          <w:bCs/>
          <w:szCs w:val="24"/>
        </w:rPr>
        <w:t xml:space="preserve"> fecha</w:t>
      </w:r>
      <w:r w:rsidR="00C82E65">
        <w:rPr>
          <w:rFonts w:eastAsia="Times New Roman" w:cs="Times New Roman"/>
          <w:bCs/>
          <w:szCs w:val="24"/>
        </w:rPr>
        <w:t>, hora</w:t>
      </w:r>
      <w:r w:rsidR="005F2D8D">
        <w:rPr>
          <w:rFonts w:eastAsia="Times New Roman" w:cs="Times New Roman"/>
          <w:bCs/>
          <w:szCs w:val="24"/>
        </w:rPr>
        <w:t xml:space="preserve"> y </w:t>
      </w:r>
      <w:r w:rsidR="00C82E65">
        <w:rPr>
          <w:rFonts w:eastAsia="Times New Roman" w:cs="Times New Roman"/>
          <w:bCs/>
          <w:szCs w:val="24"/>
        </w:rPr>
        <w:t>descripci</w:t>
      </w:r>
      <w:r w:rsidR="009864B8">
        <w:rPr>
          <w:rFonts w:eastAsia="Times New Roman" w:cs="Times New Roman"/>
          <w:bCs/>
          <w:szCs w:val="24"/>
        </w:rPr>
        <w:t>ón</w:t>
      </w:r>
      <w:r w:rsidR="00C82E65">
        <w:rPr>
          <w:rFonts w:eastAsia="Times New Roman" w:cs="Times New Roman"/>
          <w:bCs/>
          <w:szCs w:val="24"/>
        </w:rPr>
        <w:t xml:space="preserve"> </w:t>
      </w:r>
      <w:r w:rsidR="00DA209F">
        <w:rPr>
          <w:rFonts w:eastAsia="Times New Roman" w:cs="Times New Roman"/>
          <w:bCs/>
          <w:szCs w:val="24"/>
        </w:rPr>
        <w:t>que cada cambio</w:t>
      </w:r>
      <w:r w:rsidR="00A46793">
        <w:rPr>
          <w:rFonts w:eastAsia="Times New Roman" w:cs="Times New Roman"/>
          <w:bCs/>
          <w:szCs w:val="24"/>
        </w:rPr>
        <w:t xml:space="preserve"> </w:t>
      </w:r>
      <w:r w:rsidR="00987D57">
        <w:rPr>
          <w:rFonts w:eastAsia="Times New Roman" w:cs="Times New Roman"/>
          <w:bCs/>
          <w:szCs w:val="24"/>
        </w:rPr>
        <w:t>proporciona</w:t>
      </w:r>
      <w:r w:rsidR="00A46793">
        <w:rPr>
          <w:rFonts w:eastAsia="Times New Roman" w:cs="Times New Roman"/>
          <w:bCs/>
          <w:szCs w:val="24"/>
        </w:rPr>
        <w:t xml:space="preserve">ba </w:t>
      </w:r>
      <w:r w:rsidR="00471220">
        <w:rPr>
          <w:rFonts w:eastAsia="Times New Roman" w:cs="Times New Roman"/>
          <w:bCs/>
          <w:szCs w:val="24"/>
        </w:rPr>
        <w:t>en el momento en que</w:t>
      </w:r>
      <w:r w:rsidR="00A46793">
        <w:rPr>
          <w:rFonts w:eastAsia="Times New Roman" w:cs="Times New Roman"/>
          <w:bCs/>
          <w:szCs w:val="24"/>
        </w:rPr>
        <w:t xml:space="preserve"> era producido</w:t>
      </w:r>
      <w:r w:rsidR="0062347B">
        <w:rPr>
          <w:rFonts w:eastAsia="Times New Roman" w:cs="Times New Roman"/>
          <w:bCs/>
          <w:szCs w:val="24"/>
        </w:rPr>
        <w:t>.</w:t>
      </w:r>
    </w:p>
    <w:p w14:paraId="5269DE47" w14:textId="6B667FBF" w:rsidR="008A791E" w:rsidRPr="00C471F1" w:rsidRDefault="00C952B2" w:rsidP="00367D47">
      <w:bookmarkStart w:id="38" w:name="_Toc19396230"/>
      <w:r w:rsidRPr="00367D47">
        <w:rPr>
          <w:rStyle w:val="Ttulo3Car"/>
        </w:rPr>
        <w:t>Resultados de la verificación</w:t>
      </w:r>
      <w:r w:rsidR="003419C2" w:rsidRPr="00367D47">
        <w:rPr>
          <w:rStyle w:val="Ttulo3Car"/>
        </w:rPr>
        <w:t>.</w:t>
      </w:r>
      <w:bookmarkEnd w:id="38"/>
      <w:r w:rsidR="00E2174F">
        <w:rPr>
          <w:b/>
        </w:rPr>
        <w:t xml:space="preserve"> </w:t>
      </w:r>
      <w:r w:rsidR="00367D47">
        <w:t>C</w:t>
      </w:r>
      <w:r w:rsidR="00E2174F">
        <w:t xml:space="preserve">uando se verificaba que los elementos del Plan de proyecto eran </w:t>
      </w:r>
      <w:r w:rsidR="00872BC8">
        <w:t>viables o no completamente</w:t>
      </w:r>
      <w:r w:rsidR="00E2174F">
        <w:t>, los resultados eran diligenciados en esta plantilla</w:t>
      </w:r>
      <w:r w:rsidR="00872BC8">
        <w:t xml:space="preserve"> y </w:t>
      </w:r>
      <w:r w:rsidR="00A015DF">
        <w:t>se llevaban a cabo</w:t>
      </w:r>
      <w:r w:rsidR="00D6174E">
        <w:t xml:space="preserve"> </w:t>
      </w:r>
      <w:r w:rsidR="00F61F25">
        <w:t>(</w:t>
      </w:r>
      <w:r w:rsidR="00D6174E">
        <w:t>si las había</w:t>
      </w:r>
      <w:r w:rsidR="00F61F25">
        <w:t>)</w:t>
      </w:r>
      <w:r w:rsidR="00A015DF">
        <w:t xml:space="preserve"> las correcciones correspondientes</w:t>
      </w:r>
      <w:r w:rsidR="002A78DB">
        <w:t xml:space="preserve"> </w:t>
      </w:r>
      <w:r w:rsidR="00A015DF">
        <w:t>hasta que el documento fuera aprobado por todo el equipo. A</w:t>
      </w:r>
      <w:r w:rsidR="00C471F1">
        <w:t xml:space="preserve"> continuación</w:t>
      </w:r>
      <w:r w:rsidR="004C5106">
        <w:t>,</w:t>
      </w:r>
      <w:r w:rsidR="00C471F1">
        <w:t xml:space="preserve"> se m</w:t>
      </w:r>
      <w:r w:rsidR="00ED3223">
        <w:t>uestra</w:t>
      </w:r>
      <w:r w:rsidR="00C471F1">
        <w:t xml:space="preserve"> un ejemplo de una verificación realizada al plan del proyecto (ver </w:t>
      </w:r>
      <w:r w:rsidR="00EE1D38">
        <w:t>figura</w:t>
      </w:r>
      <w:r w:rsidR="00C471F1">
        <w:t xml:space="preserve"> </w:t>
      </w:r>
      <w:r w:rsidR="008D60F9">
        <w:t>8</w:t>
      </w:r>
      <w:r w:rsidR="00C471F1">
        <w:t>):</w:t>
      </w:r>
    </w:p>
    <w:p w14:paraId="02753A0E" w14:textId="32886361" w:rsidR="00944DC8" w:rsidRDefault="00944DC8" w:rsidP="00944DC8">
      <w:pPr>
        <w:keepNext/>
        <w:jc w:val="center"/>
      </w:pPr>
      <w:r>
        <w:rPr>
          <w:rFonts w:eastAsia="Times New Roman" w:cs="Times New Roman"/>
          <w:b/>
          <w:noProof/>
          <w:szCs w:val="24"/>
          <w:lang w:eastAsia="es-CO"/>
        </w:rPr>
        <w:lastRenderedPageBreak/>
        <w:drawing>
          <wp:inline distT="0" distB="0" distL="0" distR="0" wp14:anchorId="176FF97B" wp14:editId="13DF1E26">
            <wp:extent cx="4168140" cy="489648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ados de la verificación del plan del proyecto.PNG"/>
                    <pic:cNvPicPr/>
                  </pic:nvPicPr>
                  <pic:blipFill>
                    <a:blip r:embed="rId17">
                      <a:extLst>
                        <a:ext uri="{28A0092B-C50C-407E-A947-70E740481C1C}">
                          <a14:useLocalDpi xmlns:a14="http://schemas.microsoft.com/office/drawing/2010/main" val="0"/>
                        </a:ext>
                      </a:extLst>
                    </a:blip>
                    <a:stretch>
                      <a:fillRect/>
                    </a:stretch>
                  </pic:blipFill>
                  <pic:spPr>
                    <a:xfrm>
                      <a:off x="0" y="0"/>
                      <a:ext cx="4168187" cy="4896540"/>
                    </a:xfrm>
                    <a:prstGeom prst="rect">
                      <a:avLst/>
                    </a:prstGeom>
                  </pic:spPr>
                </pic:pic>
              </a:graphicData>
            </a:graphic>
          </wp:inline>
        </w:drawing>
      </w:r>
      <w:r w:rsidR="00E5032F">
        <w:t xml:space="preserve">  </w:t>
      </w:r>
    </w:p>
    <w:p w14:paraId="79AECC6F" w14:textId="16472202" w:rsidR="00AE21B0" w:rsidRPr="00944DC8" w:rsidRDefault="00944DC8" w:rsidP="00944DC8">
      <w:pPr>
        <w:pStyle w:val="Descripcin"/>
        <w:jc w:val="center"/>
        <w:rPr>
          <w:rFonts w:eastAsia="Times New Roman" w:cs="Times New Roman"/>
          <w:b/>
          <w:color w:val="auto"/>
          <w:sz w:val="24"/>
          <w:szCs w:val="36"/>
        </w:rPr>
      </w:pPr>
      <w:bookmarkStart w:id="39" w:name="_Toc19396251"/>
      <w:r w:rsidRPr="00944DC8">
        <w:rPr>
          <w:color w:val="auto"/>
          <w:sz w:val="24"/>
          <w:szCs w:val="24"/>
        </w:rPr>
        <w:t xml:space="preserve">Figura </w:t>
      </w:r>
      <w:r w:rsidRPr="00944DC8">
        <w:rPr>
          <w:color w:val="auto"/>
          <w:sz w:val="24"/>
          <w:szCs w:val="24"/>
        </w:rPr>
        <w:fldChar w:fldCharType="begin"/>
      </w:r>
      <w:r w:rsidRPr="00944DC8">
        <w:rPr>
          <w:color w:val="auto"/>
          <w:sz w:val="24"/>
          <w:szCs w:val="24"/>
        </w:rPr>
        <w:instrText xml:space="preserve"> SEQ Figura \* ARABIC </w:instrText>
      </w:r>
      <w:r w:rsidRPr="00944DC8">
        <w:rPr>
          <w:color w:val="auto"/>
          <w:sz w:val="24"/>
          <w:szCs w:val="24"/>
        </w:rPr>
        <w:fldChar w:fldCharType="separate"/>
      </w:r>
      <w:r w:rsidR="006D4E73">
        <w:rPr>
          <w:noProof/>
          <w:color w:val="auto"/>
          <w:sz w:val="24"/>
          <w:szCs w:val="24"/>
        </w:rPr>
        <w:t>8</w:t>
      </w:r>
      <w:r w:rsidRPr="00944DC8">
        <w:rPr>
          <w:color w:val="auto"/>
          <w:sz w:val="24"/>
          <w:szCs w:val="24"/>
        </w:rPr>
        <w:fldChar w:fldCharType="end"/>
      </w:r>
      <w:r w:rsidRPr="00944DC8">
        <w:rPr>
          <w:color w:val="auto"/>
          <w:sz w:val="24"/>
          <w:szCs w:val="24"/>
        </w:rPr>
        <w:t>. Ejemplo de una plantilla de resultados de la verificación del plan de proyecto.</w:t>
      </w:r>
      <w:r>
        <w:rPr>
          <w:rStyle w:val="Refdenotaalpie"/>
          <w:color w:val="auto"/>
          <w:sz w:val="24"/>
          <w:szCs w:val="24"/>
        </w:rPr>
        <w:footnoteReference w:id="11"/>
      </w:r>
      <w:bookmarkEnd w:id="39"/>
    </w:p>
    <w:p w14:paraId="28EC0CB6" w14:textId="168722D3" w:rsidR="00AE21B0" w:rsidRDefault="00AE21B0" w:rsidP="00AE21B0">
      <w:pPr>
        <w:pStyle w:val="Ttulo2"/>
        <w:rPr>
          <w:rFonts w:eastAsia="Times New Roman"/>
        </w:rPr>
      </w:pPr>
      <w:bookmarkStart w:id="40" w:name="_Toc19396231"/>
      <w:r>
        <w:rPr>
          <w:rFonts w:eastAsia="Times New Roman"/>
        </w:rPr>
        <w:t>Fase 2: Ejecución del plan de</w:t>
      </w:r>
      <w:r w:rsidR="00944DC8">
        <w:rPr>
          <w:rFonts w:eastAsia="Times New Roman"/>
        </w:rPr>
        <w:t>l</w:t>
      </w:r>
      <w:r>
        <w:rPr>
          <w:rFonts w:eastAsia="Times New Roman"/>
        </w:rPr>
        <w:t xml:space="preserve"> proyecto</w:t>
      </w:r>
      <w:bookmarkEnd w:id="40"/>
    </w:p>
    <w:p w14:paraId="785BB40D" w14:textId="77777777" w:rsidR="00506AE1" w:rsidRDefault="00AE21B0" w:rsidP="00506AE1">
      <w:pPr>
        <w:rPr>
          <w:rFonts w:eastAsia="Times New Roman" w:cs="Times New Roman"/>
          <w:bCs/>
          <w:szCs w:val="24"/>
        </w:rPr>
      </w:pPr>
      <w:r>
        <w:rPr>
          <w:rFonts w:eastAsia="Times New Roman" w:cs="Times New Roman"/>
          <w:bCs/>
          <w:szCs w:val="24"/>
        </w:rPr>
        <w:t>En esta fase se llev</w:t>
      </w:r>
      <w:r w:rsidR="003A2734">
        <w:rPr>
          <w:rFonts w:eastAsia="Times New Roman" w:cs="Times New Roman"/>
          <w:bCs/>
          <w:szCs w:val="24"/>
        </w:rPr>
        <w:t>ó</w:t>
      </w:r>
      <w:r>
        <w:rPr>
          <w:rFonts w:eastAsia="Times New Roman" w:cs="Times New Roman"/>
          <w:bCs/>
          <w:szCs w:val="24"/>
        </w:rPr>
        <w:t xml:space="preserve"> a cabo la ejecución del plan </w:t>
      </w:r>
      <w:r w:rsidR="009B2C3C">
        <w:rPr>
          <w:rFonts w:eastAsia="Times New Roman" w:cs="Times New Roman"/>
          <w:bCs/>
          <w:szCs w:val="24"/>
        </w:rPr>
        <w:t>sobre el proyecto de la empresa Sanambiente. Se</w:t>
      </w:r>
      <w:r>
        <w:rPr>
          <w:rFonts w:eastAsia="Times New Roman" w:cs="Times New Roman"/>
          <w:bCs/>
          <w:szCs w:val="24"/>
        </w:rPr>
        <w:t xml:space="preserve"> produjeron los siguientes artefactos:</w:t>
      </w:r>
    </w:p>
    <w:p w14:paraId="0B61353D" w14:textId="3EC901AF" w:rsidR="000C022D" w:rsidRDefault="0062296A" w:rsidP="00506AE1">
      <w:pPr>
        <w:rPr>
          <w:rFonts w:eastAsia="Times New Roman" w:cs="Times New Roman"/>
          <w:bCs/>
          <w:szCs w:val="24"/>
        </w:rPr>
      </w:pPr>
      <w:bookmarkStart w:id="41" w:name="_Toc19396232"/>
      <w:r w:rsidRPr="00506AE1">
        <w:rPr>
          <w:rStyle w:val="Ttulo3Car"/>
        </w:rPr>
        <w:t>Acta de reunión</w:t>
      </w:r>
      <w:r w:rsidR="00506AE1" w:rsidRPr="00506AE1">
        <w:rPr>
          <w:rStyle w:val="Ttulo3Car"/>
        </w:rPr>
        <w:t>.</w:t>
      </w:r>
      <w:bookmarkEnd w:id="41"/>
      <w:r w:rsidR="00506AE1">
        <w:rPr>
          <w:rFonts w:eastAsia="Times New Roman" w:cs="Times New Roman"/>
          <w:b/>
          <w:szCs w:val="24"/>
        </w:rPr>
        <w:t xml:space="preserve"> </w:t>
      </w:r>
      <w:r w:rsidR="00506AE1">
        <w:rPr>
          <w:rFonts w:eastAsia="Times New Roman" w:cs="Times New Roman"/>
          <w:bCs/>
          <w:szCs w:val="24"/>
        </w:rPr>
        <w:t>P</w:t>
      </w:r>
      <w:r w:rsidR="000C022D">
        <w:rPr>
          <w:rFonts w:eastAsia="Times New Roman" w:cs="Times New Roman"/>
          <w:bCs/>
          <w:szCs w:val="24"/>
        </w:rPr>
        <w:t xml:space="preserve">lantilla que fue diligenciada </w:t>
      </w:r>
      <w:r w:rsidR="00790244">
        <w:rPr>
          <w:rFonts w:eastAsia="Times New Roman" w:cs="Times New Roman"/>
          <w:bCs/>
          <w:szCs w:val="24"/>
        </w:rPr>
        <w:t xml:space="preserve">los días sábados </w:t>
      </w:r>
      <w:r w:rsidR="00430F51">
        <w:rPr>
          <w:rFonts w:eastAsia="Times New Roman" w:cs="Times New Roman"/>
          <w:bCs/>
          <w:szCs w:val="24"/>
        </w:rPr>
        <w:t>entre el mes</w:t>
      </w:r>
      <w:r w:rsidR="00790244">
        <w:rPr>
          <w:rFonts w:eastAsia="Times New Roman" w:cs="Times New Roman"/>
          <w:bCs/>
          <w:szCs w:val="24"/>
        </w:rPr>
        <w:t xml:space="preserve"> de agosto </w:t>
      </w:r>
      <w:r w:rsidR="00430F51">
        <w:rPr>
          <w:rFonts w:eastAsia="Times New Roman" w:cs="Times New Roman"/>
          <w:bCs/>
          <w:szCs w:val="24"/>
        </w:rPr>
        <w:t>e</w:t>
      </w:r>
      <w:r w:rsidR="00790244">
        <w:rPr>
          <w:rFonts w:eastAsia="Times New Roman" w:cs="Times New Roman"/>
          <w:bCs/>
          <w:szCs w:val="24"/>
        </w:rPr>
        <w:t xml:space="preserve"> inicios del mes de diciembre </w:t>
      </w:r>
      <w:r w:rsidR="00134EF6">
        <w:rPr>
          <w:rFonts w:eastAsia="Times New Roman" w:cs="Times New Roman"/>
          <w:bCs/>
          <w:szCs w:val="24"/>
        </w:rPr>
        <w:t xml:space="preserve">en cada reunión lograda </w:t>
      </w:r>
      <w:r w:rsidR="000C022D">
        <w:rPr>
          <w:rFonts w:eastAsia="Times New Roman" w:cs="Times New Roman"/>
          <w:bCs/>
          <w:szCs w:val="24"/>
        </w:rPr>
        <w:t>con el equipo de trabajo</w:t>
      </w:r>
      <w:r w:rsidR="005357FB">
        <w:rPr>
          <w:rFonts w:eastAsia="Times New Roman" w:cs="Times New Roman"/>
          <w:bCs/>
          <w:szCs w:val="24"/>
        </w:rPr>
        <w:t xml:space="preserve"> </w:t>
      </w:r>
      <w:r w:rsidR="00746042">
        <w:rPr>
          <w:rFonts w:eastAsia="Times New Roman" w:cs="Times New Roman"/>
          <w:bCs/>
          <w:szCs w:val="24"/>
        </w:rPr>
        <w:t>de forma presencial o virtu</w:t>
      </w:r>
      <w:r w:rsidR="00582870">
        <w:rPr>
          <w:rFonts w:eastAsia="Times New Roman" w:cs="Times New Roman"/>
          <w:bCs/>
          <w:szCs w:val="24"/>
        </w:rPr>
        <w:t>al</w:t>
      </w:r>
      <w:r w:rsidR="00D264C5">
        <w:rPr>
          <w:rFonts w:eastAsia="Times New Roman" w:cs="Times New Roman"/>
          <w:bCs/>
          <w:szCs w:val="24"/>
        </w:rPr>
        <w:t>.</w:t>
      </w:r>
      <w:r w:rsidR="00790244">
        <w:rPr>
          <w:rFonts w:eastAsia="Times New Roman" w:cs="Times New Roman"/>
          <w:bCs/>
          <w:szCs w:val="24"/>
        </w:rPr>
        <w:t xml:space="preserve"> </w:t>
      </w:r>
      <w:r w:rsidR="008B18AD">
        <w:rPr>
          <w:rFonts w:eastAsia="Times New Roman" w:cs="Times New Roman"/>
          <w:bCs/>
          <w:szCs w:val="24"/>
        </w:rPr>
        <w:t xml:space="preserve">A </w:t>
      </w:r>
      <w:r w:rsidR="009024AD">
        <w:rPr>
          <w:rFonts w:eastAsia="Times New Roman" w:cs="Times New Roman"/>
          <w:bCs/>
          <w:szCs w:val="24"/>
        </w:rPr>
        <w:t>continuación,</w:t>
      </w:r>
      <w:r w:rsidR="008B18AD">
        <w:rPr>
          <w:rFonts w:eastAsia="Times New Roman" w:cs="Times New Roman"/>
          <w:bCs/>
          <w:szCs w:val="24"/>
        </w:rPr>
        <w:t xml:space="preserve"> un ejemplo</w:t>
      </w:r>
      <w:r w:rsidR="009024AD">
        <w:rPr>
          <w:rFonts w:eastAsia="Times New Roman" w:cs="Times New Roman"/>
          <w:bCs/>
          <w:szCs w:val="24"/>
        </w:rPr>
        <w:t xml:space="preserve"> (ver </w:t>
      </w:r>
      <w:r w:rsidR="00EE1D38">
        <w:rPr>
          <w:rFonts w:eastAsia="Times New Roman" w:cs="Times New Roman"/>
          <w:bCs/>
          <w:szCs w:val="24"/>
        </w:rPr>
        <w:t>figura</w:t>
      </w:r>
      <w:r w:rsidR="009024AD">
        <w:rPr>
          <w:rFonts w:eastAsia="Times New Roman" w:cs="Times New Roman"/>
          <w:bCs/>
          <w:szCs w:val="24"/>
        </w:rPr>
        <w:t xml:space="preserve"> </w:t>
      </w:r>
      <w:r w:rsidR="008D60F9">
        <w:rPr>
          <w:rFonts w:eastAsia="Times New Roman" w:cs="Times New Roman"/>
          <w:bCs/>
          <w:szCs w:val="24"/>
        </w:rPr>
        <w:t>9</w:t>
      </w:r>
      <w:r w:rsidR="009024AD">
        <w:rPr>
          <w:rFonts w:eastAsia="Times New Roman" w:cs="Times New Roman"/>
          <w:bCs/>
          <w:szCs w:val="24"/>
        </w:rPr>
        <w:t>)</w:t>
      </w:r>
      <w:r w:rsidR="008B18AD">
        <w:rPr>
          <w:rFonts w:eastAsia="Times New Roman" w:cs="Times New Roman"/>
          <w:bCs/>
          <w:szCs w:val="24"/>
        </w:rPr>
        <w:t>:</w:t>
      </w:r>
    </w:p>
    <w:p w14:paraId="5535A361" w14:textId="49697AEE" w:rsidR="00046E69" w:rsidRDefault="00406042" w:rsidP="00C1335A">
      <w:pPr>
        <w:keepNext/>
        <w:jc w:val="center"/>
      </w:pPr>
      <w:r>
        <w:rPr>
          <w:noProof/>
        </w:rPr>
        <w:lastRenderedPageBreak/>
        <w:drawing>
          <wp:inline distT="0" distB="0" distL="0" distR="0" wp14:anchorId="6E9DCDC1" wp14:editId="4390FCF7">
            <wp:extent cx="4148942" cy="5631180"/>
            <wp:effectExtent l="0" t="0" r="4445" b="762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cta de reunión.PNG"/>
                    <pic:cNvPicPr/>
                  </pic:nvPicPr>
                  <pic:blipFill>
                    <a:blip r:embed="rId18">
                      <a:extLst>
                        <a:ext uri="{28A0092B-C50C-407E-A947-70E740481C1C}">
                          <a14:useLocalDpi xmlns:a14="http://schemas.microsoft.com/office/drawing/2010/main" val="0"/>
                        </a:ext>
                      </a:extLst>
                    </a:blip>
                    <a:stretch>
                      <a:fillRect/>
                    </a:stretch>
                  </pic:blipFill>
                  <pic:spPr>
                    <a:xfrm>
                      <a:off x="0" y="0"/>
                      <a:ext cx="4160018" cy="5646213"/>
                    </a:xfrm>
                    <a:prstGeom prst="rect">
                      <a:avLst/>
                    </a:prstGeom>
                  </pic:spPr>
                </pic:pic>
              </a:graphicData>
            </a:graphic>
          </wp:inline>
        </w:drawing>
      </w:r>
    </w:p>
    <w:p w14:paraId="65C7D701" w14:textId="6FBE3A30" w:rsidR="0062296A" w:rsidRPr="008E540A" w:rsidRDefault="006B7C3D" w:rsidP="006B7C3D">
      <w:pPr>
        <w:pStyle w:val="Descripcin"/>
        <w:jc w:val="center"/>
        <w:rPr>
          <w:rFonts w:eastAsia="Times New Roman" w:cs="Times New Roman"/>
          <w:bCs/>
          <w:color w:val="auto"/>
          <w:sz w:val="24"/>
          <w:szCs w:val="36"/>
        </w:rPr>
      </w:pPr>
      <w:bookmarkStart w:id="42" w:name="_Toc19396252"/>
      <w:r w:rsidRPr="008E540A">
        <w:rPr>
          <w:color w:val="auto"/>
          <w:sz w:val="24"/>
          <w:szCs w:val="24"/>
        </w:rPr>
        <w:t xml:space="preserve">Figura </w:t>
      </w:r>
      <w:r w:rsidRPr="008E540A">
        <w:rPr>
          <w:color w:val="auto"/>
          <w:sz w:val="24"/>
          <w:szCs w:val="24"/>
        </w:rPr>
        <w:fldChar w:fldCharType="begin"/>
      </w:r>
      <w:r w:rsidRPr="008E540A">
        <w:rPr>
          <w:color w:val="auto"/>
          <w:sz w:val="24"/>
          <w:szCs w:val="24"/>
        </w:rPr>
        <w:instrText xml:space="preserve"> SEQ Figura \* ARABIC </w:instrText>
      </w:r>
      <w:r w:rsidRPr="008E540A">
        <w:rPr>
          <w:color w:val="auto"/>
          <w:sz w:val="24"/>
          <w:szCs w:val="24"/>
        </w:rPr>
        <w:fldChar w:fldCharType="separate"/>
      </w:r>
      <w:r w:rsidR="006D4E73">
        <w:rPr>
          <w:noProof/>
          <w:color w:val="auto"/>
          <w:sz w:val="24"/>
          <w:szCs w:val="24"/>
        </w:rPr>
        <w:t>9</w:t>
      </w:r>
      <w:r w:rsidRPr="008E540A">
        <w:rPr>
          <w:color w:val="auto"/>
          <w:sz w:val="24"/>
          <w:szCs w:val="24"/>
        </w:rPr>
        <w:fldChar w:fldCharType="end"/>
      </w:r>
      <w:r w:rsidRPr="008E540A">
        <w:rPr>
          <w:color w:val="auto"/>
          <w:sz w:val="24"/>
          <w:szCs w:val="24"/>
        </w:rPr>
        <w:t>. Ejemplo de</w:t>
      </w:r>
      <w:r w:rsidR="00796100">
        <w:rPr>
          <w:color w:val="auto"/>
          <w:sz w:val="24"/>
          <w:szCs w:val="24"/>
        </w:rPr>
        <w:t xml:space="preserve"> un</w:t>
      </w:r>
      <w:r w:rsidRPr="008E540A">
        <w:rPr>
          <w:color w:val="auto"/>
          <w:sz w:val="24"/>
          <w:szCs w:val="24"/>
        </w:rPr>
        <w:t xml:space="preserve"> acta de reunión lograda con el equipo de trabajo</w:t>
      </w:r>
      <w:r w:rsidR="00E13F64">
        <w:rPr>
          <w:color w:val="auto"/>
          <w:sz w:val="24"/>
          <w:szCs w:val="24"/>
        </w:rPr>
        <w:t>.</w:t>
      </w:r>
      <w:r w:rsidR="008E540A">
        <w:rPr>
          <w:rStyle w:val="Refdenotaalpie"/>
          <w:color w:val="auto"/>
          <w:sz w:val="24"/>
          <w:szCs w:val="24"/>
        </w:rPr>
        <w:footnoteReference w:id="12"/>
      </w:r>
      <w:bookmarkEnd w:id="42"/>
    </w:p>
    <w:p w14:paraId="491E1676" w14:textId="030D1081" w:rsidR="00AE21B0" w:rsidRPr="003A19DB" w:rsidRDefault="00AE21B0" w:rsidP="00506AE1">
      <w:pPr>
        <w:rPr>
          <w:rFonts w:eastAsia="Times New Roman" w:cs="Times New Roman"/>
          <w:bCs/>
          <w:szCs w:val="24"/>
        </w:rPr>
      </w:pPr>
      <w:bookmarkStart w:id="43" w:name="_Toc19396233"/>
      <w:r w:rsidRPr="00506AE1">
        <w:rPr>
          <w:rStyle w:val="Ttulo3Car"/>
        </w:rPr>
        <w:t>Registro de estado de progreso</w:t>
      </w:r>
      <w:r w:rsidR="00506AE1" w:rsidRPr="00506AE1">
        <w:rPr>
          <w:rStyle w:val="Ttulo3Car"/>
        </w:rPr>
        <w:t>.</w:t>
      </w:r>
      <w:bookmarkEnd w:id="43"/>
      <w:r w:rsidR="003A19DB">
        <w:rPr>
          <w:rFonts w:eastAsia="Times New Roman" w:cs="Times New Roman"/>
          <w:b/>
          <w:szCs w:val="24"/>
        </w:rPr>
        <w:t xml:space="preserve"> </w:t>
      </w:r>
      <w:r w:rsidR="00506AE1">
        <w:rPr>
          <w:rFonts w:eastAsia="Times New Roman" w:cs="Times New Roman"/>
          <w:bCs/>
          <w:szCs w:val="24"/>
        </w:rPr>
        <w:t>P</w:t>
      </w:r>
      <w:r w:rsidR="003A19DB">
        <w:rPr>
          <w:rFonts w:eastAsia="Times New Roman" w:cs="Times New Roman"/>
          <w:bCs/>
          <w:szCs w:val="24"/>
        </w:rPr>
        <w:t>ara la realización de est</w:t>
      </w:r>
      <w:r w:rsidR="00E75BE2">
        <w:rPr>
          <w:rFonts w:eastAsia="Times New Roman" w:cs="Times New Roman"/>
          <w:bCs/>
          <w:szCs w:val="24"/>
        </w:rPr>
        <w:t>a plantilla</w:t>
      </w:r>
      <w:r w:rsidR="003A19DB">
        <w:rPr>
          <w:rFonts w:eastAsia="Times New Roman" w:cs="Times New Roman"/>
          <w:bCs/>
          <w:szCs w:val="24"/>
        </w:rPr>
        <w:t xml:space="preserve"> se tomó </w:t>
      </w:r>
      <w:r w:rsidR="003A2734">
        <w:rPr>
          <w:rFonts w:eastAsia="Times New Roman" w:cs="Times New Roman"/>
          <w:bCs/>
          <w:szCs w:val="24"/>
        </w:rPr>
        <w:t>como</w:t>
      </w:r>
      <w:r w:rsidR="003A19DB">
        <w:rPr>
          <w:rFonts w:eastAsia="Times New Roman" w:cs="Times New Roman"/>
          <w:bCs/>
          <w:szCs w:val="24"/>
        </w:rPr>
        <w:t xml:space="preserve"> base el calendario de tareas</w:t>
      </w:r>
      <w:r w:rsidR="00F22A9F">
        <w:rPr>
          <w:rFonts w:eastAsia="Times New Roman" w:cs="Times New Roman"/>
          <w:bCs/>
          <w:szCs w:val="24"/>
        </w:rPr>
        <w:t xml:space="preserve"> </w:t>
      </w:r>
      <w:r w:rsidR="00D63ABC">
        <w:rPr>
          <w:rFonts w:eastAsia="Times New Roman" w:cs="Times New Roman"/>
          <w:bCs/>
          <w:szCs w:val="24"/>
        </w:rPr>
        <w:t>definido</w:t>
      </w:r>
      <w:r w:rsidR="00F22A9F">
        <w:rPr>
          <w:rFonts w:eastAsia="Times New Roman" w:cs="Times New Roman"/>
          <w:bCs/>
          <w:szCs w:val="24"/>
        </w:rPr>
        <w:t xml:space="preserve"> en el Plan del proyecto</w:t>
      </w:r>
      <w:r w:rsidR="0062296A">
        <w:rPr>
          <w:rFonts w:eastAsia="Times New Roman" w:cs="Times New Roman"/>
          <w:bCs/>
          <w:szCs w:val="24"/>
        </w:rPr>
        <w:t>.</w:t>
      </w:r>
      <w:r w:rsidR="0017772D">
        <w:rPr>
          <w:rFonts w:eastAsia="Times New Roman" w:cs="Times New Roman"/>
          <w:bCs/>
          <w:szCs w:val="24"/>
        </w:rPr>
        <w:t xml:space="preserve"> A </w:t>
      </w:r>
      <w:r w:rsidR="002D244B">
        <w:rPr>
          <w:rFonts w:eastAsia="Times New Roman" w:cs="Times New Roman"/>
          <w:bCs/>
          <w:szCs w:val="24"/>
        </w:rPr>
        <w:t>continuación,</w:t>
      </w:r>
      <w:r w:rsidR="0017772D">
        <w:rPr>
          <w:rFonts w:eastAsia="Times New Roman" w:cs="Times New Roman"/>
          <w:bCs/>
          <w:szCs w:val="24"/>
        </w:rPr>
        <w:t xml:space="preserve"> un ejemplo de un registro </w:t>
      </w:r>
      <w:r w:rsidR="002D244B">
        <w:rPr>
          <w:rFonts w:eastAsia="Times New Roman" w:cs="Times New Roman"/>
          <w:bCs/>
          <w:szCs w:val="24"/>
        </w:rPr>
        <w:t xml:space="preserve">de estado </w:t>
      </w:r>
      <w:r w:rsidR="0017772D">
        <w:rPr>
          <w:rFonts w:eastAsia="Times New Roman" w:cs="Times New Roman"/>
          <w:bCs/>
          <w:szCs w:val="24"/>
        </w:rPr>
        <w:t>que se realizó sobre los casos de uso 03 y 07</w:t>
      </w:r>
      <w:r w:rsidR="00562ED4">
        <w:rPr>
          <w:rFonts w:eastAsia="Times New Roman" w:cs="Times New Roman"/>
          <w:bCs/>
          <w:szCs w:val="24"/>
        </w:rPr>
        <w:t xml:space="preserve"> pertenecientes al</w:t>
      </w:r>
      <w:r w:rsidR="0017772D">
        <w:rPr>
          <w:rFonts w:eastAsia="Times New Roman" w:cs="Times New Roman"/>
          <w:bCs/>
          <w:szCs w:val="24"/>
        </w:rPr>
        <w:t xml:space="preserve"> equipo de desarrollo (ver </w:t>
      </w:r>
      <w:r w:rsidR="00EE1D38">
        <w:rPr>
          <w:rFonts w:eastAsia="Times New Roman" w:cs="Times New Roman"/>
          <w:bCs/>
          <w:szCs w:val="24"/>
        </w:rPr>
        <w:t>figura</w:t>
      </w:r>
      <w:r w:rsidR="0017772D">
        <w:rPr>
          <w:rFonts w:eastAsia="Times New Roman" w:cs="Times New Roman"/>
          <w:bCs/>
          <w:szCs w:val="24"/>
        </w:rPr>
        <w:t xml:space="preserve"> 1</w:t>
      </w:r>
      <w:r w:rsidR="008D60F9">
        <w:rPr>
          <w:rFonts w:eastAsia="Times New Roman" w:cs="Times New Roman"/>
          <w:bCs/>
          <w:szCs w:val="24"/>
        </w:rPr>
        <w:t>0</w:t>
      </w:r>
      <w:r w:rsidR="0017772D">
        <w:rPr>
          <w:rFonts w:eastAsia="Times New Roman" w:cs="Times New Roman"/>
          <w:bCs/>
          <w:szCs w:val="24"/>
        </w:rPr>
        <w:t>)</w:t>
      </w:r>
      <w:r w:rsidR="002D244B">
        <w:rPr>
          <w:rFonts w:eastAsia="Times New Roman" w:cs="Times New Roman"/>
          <w:bCs/>
          <w:szCs w:val="24"/>
        </w:rPr>
        <w:t>:</w:t>
      </w:r>
    </w:p>
    <w:p w14:paraId="4ABCE857" w14:textId="7FA61FA2" w:rsidR="00ED0059" w:rsidRDefault="00997091" w:rsidP="00997091">
      <w:pPr>
        <w:keepNext/>
        <w:ind w:firstLine="0"/>
        <w:jc w:val="center"/>
      </w:pPr>
      <w:r>
        <w:rPr>
          <w:noProof/>
        </w:rPr>
        <w:lastRenderedPageBreak/>
        <w:drawing>
          <wp:inline distT="0" distB="0" distL="0" distR="0" wp14:anchorId="2318899B" wp14:editId="7CCBB70E">
            <wp:extent cx="5996940" cy="2846624"/>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gistro de estado de progreso.png"/>
                    <pic:cNvPicPr/>
                  </pic:nvPicPr>
                  <pic:blipFill>
                    <a:blip r:embed="rId19">
                      <a:extLst>
                        <a:ext uri="{28A0092B-C50C-407E-A947-70E740481C1C}">
                          <a14:useLocalDpi xmlns:a14="http://schemas.microsoft.com/office/drawing/2010/main" val="0"/>
                        </a:ext>
                      </a:extLst>
                    </a:blip>
                    <a:stretch>
                      <a:fillRect/>
                    </a:stretch>
                  </pic:blipFill>
                  <pic:spPr>
                    <a:xfrm>
                      <a:off x="0" y="0"/>
                      <a:ext cx="6030668" cy="2862634"/>
                    </a:xfrm>
                    <a:prstGeom prst="rect">
                      <a:avLst/>
                    </a:prstGeom>
                  </pic:spPr>
                </pic:pic>
              </a:graphicData>
            </a:graphic>
          </wp:inline>
        </w:drawing>
      </w:r>
    </w:p>
    <w:p w14:paraId="7DDE98B5" w14:textId="2B1AC6FA" w:rsidR="008A791E" w:rsidRDefault="00ED0059" w:rsidP="007874BB">
      <w:pPr>
        <w:pStyle w:val="Descripcin"/>
        <w:ind w:firstLine="0"/>
        <w:jc w:val="center"/>
        <w:rPr>
          <w:noProof/>
          <w:color w:val="auto"/>
          <w:sz w:val="24"/>
          <w:szCs w:val="24"/>
        </w:rPr>
      </w:pPr>
      <w:bookmarkStart w:id="44" w:name="_Toc19396253"/>
      <w:r w:rsidRPr="00C95118">
        <w:rPr>
          <w:color w:val="auto"/>
          <w:sz w:val="24"/>
          <w:szCs w:val="24"/>
        </w:rPr>
        <w:t xml:space="preserve">Figura </w:t>
      </w:r>
      <w:r w:rsidRPr="00C95118">
        <w:rPr>
          <w:color w:val="auto"/>
          <w:sz w:val="24"/>
          <w:szCs w:val="24"/>
        </w:rPr>
        <w:fldChar w:fldCharType="begin"/>
      </w:r>
      <w:r w:rsidRPr="00C95118">
        <w:rPr>
          <w:color w:val="auto"/>
          <w:sz w:val="24"/>
          <w:szCs w:val="24"/>
        </w:rPr>
        <w:instrText xml:space="preserve"> SEQ Figura \* ARABIC </w:instrText>
      </w:r>
      <w:r w:rsidRPr="00C95118">
        <w:rPr>
          <w:color w:val="auto"/>
          <w:sz w:val="24"/>
          <w:szCs w:val="24"/>
        </w:rPr>
        <w:fldChar w:fldCharType="separate"/>
      </w:r>
      <w:r w:rsidR="006D4E73">
        <w:rPr>
          <w:noProof/>
          <w:color w:val="auto"/>
          <w:sz w:val="24"/>
          <w:szCs w:val="24"/>
        </w:rPr>
        <w:t>10</w:t>
      </w:r>
      <w:r w:rsidRPr="00C95118">
        <w:rPr>
          <w:color w:val="auto"/>
          <w:sz w:val="24"/>
          <w:szCs w:val="24"/>
        </w:rPr>
        <w:fldChar w:fldCharType="end"/>
      </w:r>
      <w:r w:rsidRPr="00C95118">
        <w:rPr>
          <w:color w:val="auto"/>
          <w:sz w:val="24"/>
          <w:szCs w:val="24"/>
        </w:rPr>
        <w:t>. Ejemplo de</w:t>
      </w:r>
      <w:r w:rsidR="00965873">
        <w:rPr>
          <w:color w:val="auto"/>
          <w:sz w:val="24"/>
          <w:szCs w:val="24"/>
        </w:rPr>
        <w:t xml:space="preserve"> un</w:t>
      </w:r>
      <w:r w:rsidR="00796100">
        <w:rPr>
          <w:color w:val="auto"/>
          <w:sz w:val="24"/>
          <w:szCs w:val="24"/>
        </w:rPr>
        <w:t xml:space="preserve"> </w:t>
      </w:r>
      <w:r w:rsidRPr="00C95118">
        <w:rPr>
          <w:color w:val="auto"/>
          <w:sz w:val="24"/>
          <w:szCs w:val="24"/>
        </w:rPr>
        <w:t xml:space="preserve">registro de estado de progreso </w:t>
      </w:r>
      <w:r w:rsidR="00965873">
        <w:rPr>
          <w:color w:val="auto"/>
          <w:sz w:val="24"/>
          <w:szCs w:val="24"/>
        </w:rPr>
        <w:t>sobre</w:t>
      </w:r>
      <w:r w:rsidRPr="00C95118">
        <w:rPr>
          <w:color w:val="auto"/>
          <w:sz w:val="24"/>
          <w:szCs w:val="24"/>
        </w:rPr>
        <w:t xml:space="preserve"> los casos de uso 03 y 07</w:t>
      </w:r>
      <w:r w:rsidR="00EE16C7">
        <w:rPr>
          <w:color w:val="auto"/>
          <w:sz w:val="24"/>
          <w:szCs w:val="24"/>
        </w:rPr>
        <w:t xml:space="preserve"> </w:t>
      </w:r>
      <w:r w:rsidR="00965873">
        <w:rPr>
          <w:color w:val="auto"/>
          <w:sz w:val="24"/>
          <w:szCs w:val="24"/>
        </w:rPr>
        <w:t>pertenecientes al</w:t>
      </w:r>
      <w:r w:rsidR="00EE16C7">
        <w:rPr>
          <w:color w:val="auto"/>
          <w:sz w:val="24"/>
          <w:szCs w:val="24"/>
        </w:rPr>
        <w:t xml:space="preserve"> </w:t>
      </w:r>
      <w:r w:rsidR="00A54484">
        <w:rPr>
          <w:color w:val="auto"/>
          <w:sz w:val="24"/>
          <w:szCs w:val="24"/>
        </w:rPr>
        <w:t>e</w:t>
      </w:r>
      <w:r w:rsidR="0060439E">
        <w:rPr>
          <w:color w:val="auto"/>
          <w:sz w:val="24"/>
          <w:szCs w:val="24"/>
        </w:rPr>
        <w:t>quipo</w:t>
      </w:r>
      <w:r w:rsidR="00EE16C7">
        <w:rPr>
          <w:color w:val="auto"/>
          <w:sz w:val="24"/>
          <w:szCs w:val="24"/>
        </w:rPr>
        <w:t xml:space="preserve"> de desarrollo</w:t>
      </w:r>
      <w:r w:rsidRPr="00C95118">
        <w:rPr>
          <w:noProof/>
          <w:color w:val="auto"/>
          <w:sz w:val="24"/>
          <w:szCs w:val="24"/>
        </w:rPr>
        <w:t>.</w:t>
      </w:r>
      <w:r w:rsidR="00C95118">
        <w:rPr>
          <w:rStyle w:val="Refdenotaalpie"/>
          <w:noProof/>
          <w:color w:val="auto"/>
          <w:sz w:val="24"/>
          <w:szCs w:val="24"/>
        </w:rPr>
        <w:footnoteReference w:id="13"/>
      </w:r>
      <w:bookmarkEnd w:id="44"/>
    </w:p>
    <w:p w14:paraId="278A0973" w14:textId="2373969E" w:rsidR="00FD6C6F" w:rsidRDefault="005635DC" w:rsidP="00367D47">
      <w:bookmarkStart w:id="45" w:name="_Toc19396234"/>
      <w:r w:rsidRPr="00367D47">
        <w:rPr>
          <w:rStyle w:val="Ttulo3Car"/>
        </w:rPr>
        <w:t>Solicitud de cambio</w:t>
      </w:r>
      <w:r w:rsidR="00367D47" w:rsidRPr="00367D47">
        <w:rPr>
          <w:rStyle w:val="Ttulo3Car"/>
        </w:rPr>
        <w:t>.</w:t>
      </w:r>
      <w:bookmarkEnd w:id="45"/>
      <w:r w:rsidR="00367D47">
        <w:rPr>
          <w:b/>
          <w:bCs/>
        </w:rPr>
        <w:t xml:space="preserve"> </w:t>
      </w:r>
      <w:r w:rsidR="00367D47">
        <w:t>P</w:t>
      </w:r>
      <w:r w:rsidR="00851BDD">
        <w:t>lantilla que fue diligenciada por cada equipo de trabajo (incluido el equipo de Gestión)</w:t>
      </w:r>
      <w:r w:rsidR="00FD6C6F">
        <w:t xml:space="preserve"> cuando era necesario</w:t>
      </w:r>
      <w:r w:rsidR="00851BDD">
        <w:t xml:space="preserve">. </w:t>
      </w:r>
    </w:p>
    <w:p w14:paraId="3725C9F1" w14:textId="1318D88A" w:rsidR="005635DC" w:rsidRDefault="00332275" w:rsidP="00FD6C6F">
      <w:r>
        <w:t xml:space="preserve">Cuando una solicitud era iniciada, el equipo de gestión era informado </w:t>
      </w:r>
      <w:r w:rsidR="00BB108C">
        <w:t>para</w:t>
      </w:r>
      <w:r w:rsidR="00E925E4">
        <w:t xml:space="preserve"> </w:t>
      </w:r>
      <w:r w:rsidR="00BB108C">
        <w:t>realizar</w:t>
      </w:r>
      <w:r w:rsidR="00E925E4">
        <w:t xml:space="preserve"> su seguimiento</w:t>
      </w:r>
      <w:r>
        <w:t xml:space="preserve">; y si eran notificados de su solución, </w:t>
      </w:r>
      <w:r w:rsidR="00BB108C">
        <w:t xml:space="preserve">se </w:t>
      </w:r>
      <w:r>
        <w:t>procedía a corroborar su veracidad y llevar a cabo el cambio respectivo del estado de iniciada o evaluada al estado de resuelta en la plantilla y</w:t>
      </w:r>
      <w:r w:rsidR="00BB108C">
        <w:t xml:space="preserve"> se</w:t>
      </w:r>
      <w:r>
        <w:t xml:space="preserve"> notifica</w:t>
      </w:r>
      <w:r w:rsidR="00BB108C">
        <w:t>ba</w:t>
      </w:r>
      <w:r>
        <w:t xml:space="preserve"> a los equipos implicados acerca de esta actualización. </w:t>
      </w:r>
      <w:r w:rsidR="0017772D">
        <w:t>A continuación</w:t>
      </w:r>
      <w:r w:rsidR="002D244B">
        <w:t>,</w:t>
      </w:r>
      <w:r w:rsidR="0017772D">
        <w:t xml:space="preserve"> se m</w:t>
      </w:r>
      <w:r w:rsidR="00F12249">
        <w:t>uestra</w:t>
      </w:r>
      <w:r w:rsidR="0017772D">
        <w:t xml:space="preserve"> un ejemplo de una solicitud de cambio</w:t>
      </w:r>
      <w:r w:rsidR="00562ED4">
        <w:t xml:space="preserve"> en estado</w:t>
      </w:r>
      <w:r w:rsidR="0017772D">
        <w:t xml:space="preserve"> iniciada (ver </w:t>
      </w:r>
      <w:r w:rsidR="00EE1D38">
        <w:t>figura</w:t>
      </w:r>
      <w:r w:rsidR="0017772D">
        <w:t xml:space="preserve"> </w:t>
      </w:r>
      <w:r w:rsidR="00D1198D">
        <w:t>1</w:t>
      </w:r>
      <w:r w:rsidR="008D60F9">
        <w:t>1</w:t>
      </w:r>
      <w:r w:rsidR="0017772D">
        <w:t>):</w:t>
      </w:r>
    </w:p>
    <w:p w14:paraId="68B4A581" w14:textId="77777777" w:rsidR="00923895" w:rsidRDefault="002729D4" w:rsidP="00923895">
      <w:pPr>
        <w:keepNext/>
        <w:jc w:val="center"/>
      </w:pPr>
      <w:r>
        <w:rPr>
          <w:noProof/>
          <w:lang w:eastAsia="es-CO"/>
        </w:rPr>
        <w:lastRenderedPageBreak/>
        <w:drawing>
          <wp:inline distT="0" distB="0" distL="0" distR="0" wp14:anchorId="5F28518F" wp14:editId="00250269">
            <wp:extent cx="4381500" cy="5676872"/>
            <wp:effectExtent l="0" t="0" r="0" b="63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olicitud de cambio.PNG"/>
                    <pic:cNvPicPr/>
                  </pic:nvPicPr>
                  <pic:blipFill>
                    <a:blip r:embed="rId20">
                      <a:extLst>
                        <a:ext uri="{28A0092B-C50C-407E-A947-70E740481C1C}">
                          <a14:useLocalDpi xmlns:a14="http://schemas.microsoft.com/office/drawing/2010/main" val="0"/>
                        </a:ext>
                      </a:extLst>
                    </a:blip>
                    <a:stretch>
                      <a:fillRect/>
                    </a:stretch>
                  </pic:blipFill>
                  <pic:spPr>
                    <a:xfrm>
                      <a:off x="0" y="0"/>
                      <a:ext cx="4392400" cy="5690995"/>
                    </a:xfrm>
                    <a:prstGeom prst="rect">
                      <a:avLst/>
                    </a:prstGeom>
                  </pic:spPr>
                </pic:pic>
              </a:graphicData>
            </a:graphic>
          </wp:inline>
        </w:drawing>
      </w:r>
    </w:p>
    <w:p w14:paraId="53E06CBE" w14:textId="619EAF13" w:rsidR="002729D4" w:rsidRPr="00923895" w:rsidRDefault="00923895" w:rsidP="00923895">
      <w:pPr>
        <w:pStyle w:val="Descripcin"/>
        <w:jc w:val="center"/>
        <w:rPr>
          <w:color w:val="auto"/>
          <w:sz w:val="24"/>
          <w:szCs w:val="24"/>
        </w:rPr>
      </w:pPr>
      <w:bookmarkStart w:id="46" w:name="_Toc19396254"/>
      <w:r w:rsidRPr="00923895">
        <w:rPr>
          <w:color w:val="auto"/>
          <w:sz w:val="24"/>
          <w:szCs w:val="24"/>
        </w:rPr>
        <w:t xml:space="preserve">Figura </w:t>
      </w:r>
      <w:r w:rsidRPr="00923895">
        <w:rPr>
          <w:color w:val="auto"/>
          <w:sz w:val="24"/>
          <w:szCs w:val="24"/>
        </w:rPr>
        <w:fldChar w:fldCharType="begin"/>
      </w:r>
      <w:r w:rsidRPr="00923895">
        <w:rPr>
          <w:color w:val="auto"/>
          <w:sz w:val="24"/>
          <w:szCs w:val="24"/>
        </w:rPr>
        <w:instrText xml:space="preserve"> SEQ Figura \* ARABIC </w:instrText>
      </w:r>
      <w:r w:rsidRPr="00923895">
        <w:rPr>
          <w:color w:val="auto"/>
          <w:sz w:val="24"/>
          <w:szCs w:val="24"/>
        </w:rPr>
        <w:fldChar w:fldCharType="separate"/>
      </w:r>
      <w:r w:rsidR="006D4E73">
        <w:rPr>
          <w:noProof/>
          <w:color w:val="auto"/>
          <w:sz w:val="24"/>
          <w:szCs w:val="24"/>
        </w:rPr>
        <w:t>11</w:t>
      </w:r>
      <w:r w:rsidRPr="00923895">
        <w:rPr>
          <w:color w:val="auto"/>
          <w:sz w:val="24"/>
          <w:szCs w:val="24"/>
        </w:rPr>
        <w:fldChar w:fldCharType="end"/>
      </w:r>
      <w:r w:rsidRPr="00923895">
        <w:rPr>
          <w:color w:val="auto"/>
          <w:sz w:val="24"/>
          <w:szCs w:val="24"/>
        </w:rPr>
        <w:t xml:space="preserve">. Ejemplo de </w:t>
      </w:r>
      <w:r w:rsidR="00796100">
        <w:rPr>
          <w:color w:val="auto"/>
          <w:sz w:val="24"/>
          <w:szCs w:val="24"/>
        </w:rPr>
        <w:t xml:space="preserve">una </w:t>
      </w:r>
      <w:r w:rsidRPr="00923895">
        <w:rPr>
          <w:color w:val="auto"/>
          <w:sz w:val="24"/>
          <w:szCs w:val="24"/>
        </w:rPr>
        <w:t xml:space="preserve">solicitud de cambio </w:t>
      </w:r>
      <w:r w:rsidR="008F0F62">
        <w:rPr>
          <w:color w:val="auto"/>
          <w:sz w:val="24"/>
          <w:szCs w:val="24"/>
        </w:rPr>
        <w:t>iniciada</w:t>
      </w:r>
      <w:r w:rsidRPr="00923895">
        <w:rPr>
          <w:color w:val="auto"/>
          <w:sz w:val="24"/>
          <w:szCs w:val="24"/>
        </w:rPr>
        <w:t>.</w:t>
      </w:r>
      <w:r>
        <w:rPr>
          <w:rStyle w:val="Refdenotaalpie"/>
          <w:color w:val="auto"/>
          <w:sz w:val="24"/>
          <w:szCs w:val="24"/>
        </w:rPr>
        <w:footnoteReference w:id="14"/>
      </w:r>
      <w:bookmarkEnd w:id="46"/>
    </w:p>
    <w:p w14:paraId="66401E6F" w14:textId="178EECCD" w:rsidR="00D15048" w:rsidRDefault="00992161" w:rsidP="00A03CBC">
      <w:pPr>
        <w:pStyle w:val="Ttulo2"/>
        <w:ind w:left="0" w:firstLine="0"/>
      </w:pPr>
      <w:bookmarkStart w:id="47" w:name="_Toc19396235"/>
      <w:r>
        <w:t xml:space="preserve">Fase 3: </w:t>
      </w:r>
      <w:r w:rsidR="00D15048">
        <w:t>Evaluación y control del proyecto</w:t>
      </w:r>
      <w:bookmarkEnd w:id="47"/>
    </w:p>
    <w:p w14:paraId="61B1B675" w14:textId="77777777" w:rsidR="00412FEF" w:rsidRDefault="007C05DF" w:rsidP="00412FEF">
      <w:r>
        <w:t>En esta fase se llevó a cabo la evaluación de desempeño y progreso del proyecto</w:t>
      </w:r>
      <w:r w:rsidR="0076303C">
        <w:t xml:space="preserve">, </w:t>
      </w:r>
      <w:r>
        <w:t>con respecto a lo documentado y pactado en el Plan del proyecto</w:t>
      </w:r>
      <w:r w:rsidR="0076303C">
        <w:t>, dando uso para la comparación el Registro de estado de progreso</w:t>
      </w:r>
      <w:r w:rsidR="00F7028A">
        <w:t>. Adicional</w:t>
      </w:r>
      <w:r w:rsidR="00F93A6C">
        <w:t>,</w:t>
      </w:r>
      <w:r w:rsidR="00F7028A">
        <w:t xml:space="preserve"> </w:t>
      </w:r>
      <w:r w:rsidR="00CB3F15">
        <w:t>se siguieron</w:t>
      </w:r>
      <w:r w:rsidR="00F7028A">
        <w:t xml:space="preserve"> realizando solicitudes de cambio</w:t>
      </w:r>
      <w:r w:rsidR="00F93A6C">
        <w:t xml:space="preserve"> para abordar </w:t>
      </w:r>
      <w:r w:rsidR="00F93A6C">
        <w:lastRenderedPageBreak/>
        <w:t xml:space="preserve">desviaciones importantes </w:t>
      </w:r>
      <w:r w:rsidR="00F04F6C">
        <w:t xml:space="preserve">que surgieron y se realizó seguimiento de estas hasta que fueron resueltas. </w:t>
      </w:r>
      <w:r w:rsidR="00F7028A">
        <w:t xml:space="preserve">Se </w:t>
      </w:r>
      <w:r>
        <w:t>produjeron los siguientes artefactos:</w:t>
      </w:r>
    </w:p>
    <w:p w14:paraId="482D19FD" w14:textId="5BA7D6B4" w:rsidR="00332275" w:rsidRDefault="00F7028A" w:rsidP="00412FEF">
      <w:bookmarkStart w:id="48" w:name="_Toc19396236"/>
      <w:r w:rsidRPr="00412FEF">
        <w:rPr>
          <w:rStyle w:val="Ttulo3Car"/>
        </w:rPr>
        <w:t>Registro de corrección</w:t>
      </w:r>
      <w:r w:rsidR="00412FEF" w:rsidRPr="00412FEF">
        <w:rPr>
          <w:rStyle w:val="Ttulo3Car"/>
        </w:rPr>
        <w:t>.</w:t>
      </w:r>
      <w:bookmarkEnd w:id="48"/>
      <w:r w:rsidR="0076303C">
        <w:rPr>
          <w:b/>
          <w:bCs/>
        </w:rPr>
        <w:t xml:space="preserve"> </w:t>
      </w:r>
      <w:r w:rsidR="00412FEF">
        <w:t>P</w:t>
      </w:r>
      <w:r w:rsidR="005D72F5">
        <w:t>lantill</w:t>
      </w:r>
      <w:r w:rsidR="00CF77AD">
        <w:t xml:space="preserve">a </w:t>
      </w:r>
      <w:r w:rsidR="00326E0C">
        <w:t>que fue encargada para ser diligenciada</w:t>
      </w:r>
      <w:r w:rsidR="005D72F5">
        <w:t xml:space="preserve"> por cada equipo de trabajo</w:t>
      </w:r>
      <w:r w:rsidR="00CF77AD">
        <w:t>.</w:t>
      </w:r>
    </w:p>
    <w:p w14:paraId="1904339D" w14:textId="74F07326" w:rsidR="0099207C" w:rsidRPr="0076303C" w:rsidRDefault="00CF77AD" w:rsidP="00E41868">
      <w:r>
        <w:t>C</w:t>
      </w:r>
      <w:r w:rsidR="0076303C">
        <w:t>uando un</w:t>
      </w:r>
      <w:r w:rsidR="00824981">
        <w:t xml:space="preserve">a corrección </w:t>
      </w:r>
      <w:r w:rsidR="00326E0C">
        <w:t>era iniciada</w:t>
      </w:r>
      <w:r w:rsidR="007F09BA">
        <w:t>,</w:t>
      </w:r>
      <w:r w:rsidR="0076303C">
        <w:t xml:space="preserve"> </w:t>
      </w:r>
      <w:r w:rsidR="0022454D">
        <w:t xml:space="preserve">el equipo de gestión era </w:t>
      </w:r>
      <w:r w:rsidR="00031FC8">
        <w:t>informado</w:t>
      </w:r>
      <w:r w:rsidR="0022454D">
        <w:t xml:space="preserve"> </w:t>
      </w:r>
      <w:r w:rsidR="00326E0C">
        <w:t xml:space="preserve">para </w:t>
      </w:r>
      <w:r w:rsidR="00F46F11">
        <w:t>realizar su seguimiento</w:t>
      </w:r>
      <w:r w:rsidR="00267DE1">
        <w:t>;</w:t>
      </w:r>
      <w:r w:rsidR="00326E0C">
        <w:t xml:space="preserve"> </w:t>
      </w:r>
      <w:r w:rsidR="00CA1354">
        <w:t>y</w:t>
      </w:r>
      <w:r w:rsidR="00D813A2">
        <w:t xml:space="preserve"> </w:t>
      </w:r>
      <w:r w:rsidR="00CA1354">
        <w:t>si</w:t>
      </w:r>
      <w:r w:rsidR="00C85B6E">
        <w:t xml:space="preserve"> </w:t>
      </w:r>
      <w:r w:rsidR="0016311D">
        <w:t>eran</w:t>
      </w:r>
      <w:r w:rsidR="00C85B6E">
        <w:t xml:space="preserve"> notifica</w:t>
      </w:r>
      <w:r w:rsidR="0016311D">
        <w:t>dos</w:t>
      </w:r>
      <w:r w:rsidR="00C85B6E">
        <w:t xml:space="preserve"> de su realización</w:t>
      </w:r>
      <w:r w:rsidR="002A7218">
        <w:t>,</w:t>
      </w:r>
      <w:r w:rsidR="00BD75FB">
        <w:t xml:space="preserve"> </w:t>
      </w:r>
      <w:r w:rsidR="00F46F11">
        <w:t xml:space="preserve">se </w:t>
      </w:r>
      <w:r w:rsidR="0022454D">
        <w:t>procedía a</w:t>
      </w:r>
      <w:r w:rsidR="0076303C">
        <w:t xml:space="preserve"> corrobora</w:t>
      </w:r>
      <w:r w:rsidR="0022454D">
        <w:t>r</w:t>
      </w:r>
      <w:r w:rsidR="0076303C">
        <w:t xml:space="preserve"> su veracidad</w:t>
      </w:r>
      <w:r w:rsidR="00824981">
        <w:t xml:space="preserve"> y </w:t>
      </w:r>
      <w:r w:rsidR="002A7218">
        <w:t>lleva</w:t>
      </w:r>
      <w:r w:rsidR="00CA1354">
        <w:t>r</w:t>
      </w:r>
      <w:r w:rsidR="002A7218">
        <w:t xml:space="preserve"> a cabo</w:t>
      </w:r>
      <w:r w:rsidR="0076303C">
        <w:t xml:space="preserve"> el cambio</w:t>
      </w:r>
      <w:r w:rsidR="002A7218">
        <w:t xml:space="preserve"> respectivo</w:t>
      </w:r>
      <w:r w:rsidR="0076303C">
        <w:t xml:space="preserve"> </w:t>
      </w:r>
      <w:r w:rsidR="002A7218">
        <w:t xml:space="preserve">del </w:t>
      </w:r>
      <w:r w:rsidR="0076303C">
        <w:t>estado</w:t>
      </w:r>
      <w:r w:rsidR="002A7218">
        <w:t xml:space="preserve"> de</w:t>
      </w:r>
      <w:r w:rsidR="0076303C">
        <w:t xml:space="preserve"> </w:t>
      </w:r>
      <w:r w:rsidR="00824981">
        <w:t>pendiente</w:t>
      </w:r>
      <w:r w:rsidR="0076303C">
        <w:t xml:space="preserve"> </w:t>
      </w:r>
      <w:r w:rsidR="00824981">
        <w:t xml:space="preserve">al </w:t>
      </w:r>
      <w:r w:rsidR="0076303C">
        <w:t xml:space="preserve">estado </w:t>
      </w:r>
      <w:r w:rsidR="00BC54DE">
        <w:t xml:space="preserve">de </w:t>
      </w:r>
      <w:r w:rsidR="0076303C">
        <w:t>re</w:t>
      </w:r>
      <w:r w:rsidR="00824981">
        <w:t>alizada</w:t>
      </w:r>
      <w:r w:rsidR="007F09BA">
        <w:t xml:space="preserve"> en la plantilla</w:t>
      </w:r>
      <w:r w:rsidR="00BC54DE">
        <w:t xml:space="preserve"> y </w:t>
      </w:r>
      <w:r w:rsidR="0091695D">
        <w:t>se notificaba</w:t>
      </w:r>
      <w:r w:rsidR="0076303C">
        <w:t xml:space="preserve"> a los equipos implicados acerca de esta actualización.</w:t>
      </w:r>
      <w:r w:rsidR="002D244B">
        <w:t xml:space="preserve"> A continuación, se m</w:t>
      </w:r>
      <w:r w:rsidR="00F12249">
        <w:t>uestra</w:t>
      </w:r>
      <w:r w:rsidR="002D244B">
        <w:t xml:space="preserve"> un ejemplo de un registro de corrección en estado pendiente (ver </w:t>
      </w:r>
      <w:r w:rsidR="00EE1D38">
        <w:t>figura</w:t>
      </w:r>
      <w:r w:rsidR="002D244B">
        <w:t xml:space="preserve"> </w:t>
      </w:r>
      <w:r w:rsidR="00D1198D">
        <w:t>1</w:t>
      </w:r>
      <w:r w:rsidR="008D60F9">
        <w:t>2</w:t>
      </w:r>
      <w:r w:rsidR="002D244B">
        <w:t>):</w:t>
      </w:r>
    </w:p>
    <w:p w14:paraId="1661DB96" w14:textId="069181DF" w:rsidR="008F0F62" w:rsidRDefault="00C325A5" w:rsidP="008F0F62">
      <w:pPr>
        <w:keepNext/>
        <w:ind w:firstLine="0"/>
        <w:jc w:val="center"/>
      </w:pPr>
      <w:r>
        <w:rPr>
          <w:noProof/>
          <w:lang w:eastAsia="es-CO"/>
        </w:rPr>
        <w:drawing>
          <wp:inline distT="0" distB="0" distL="0" distR="0" wp14:anchorId="17300D40" wp14:editId="570A98B9">
            <wp:extent cx="3985260" cy="3559437"/>
            <wp:effectExtent l="0" t="0" r="0" b="317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gistro de corrección.PNG"/>
                    <pic:cNvPicPr/>
                  </pic:nvPicPr>
                  <pic:blipFill>
                    <a:blip r:embed="rId21">
                      <a:extLst>
                        <a:ext uri="{28A0092B-C50C-407E-A947-70E740481C1C}">
                          <a14:useLocalDpi xmlns:a14="http://schemas.microsoft.com/office/drawing/2010/main" val="0"/>
                        </a:ext>
                      </a:extLst>
                    </a:blip>
                    <a:stretch>
                      <a:fillRect/>
                    </a:stretch>
                  </pic:blipFill>
                  <pic:spPr>
                    <a:xfrm>
                      <a:off x="0" y="0"/>
                      <a:ext cx="4016746" cy="3587559"/>
                    </a:xfrm>
                    <a:prstGeom prst="rect">
                      <a:avLst/>
                    </a:prstGeom>
                  </pic:spPr>
                </pic:pic>
              </a:graphicData>
            </a:graphic>
          </wp:inline>
        </w:drawing>
      </w:r>
    </w:p>
    <w:p w14:paraId="0C463387" w14:textId="4D1D700E" w:rsidR="0076303C" w:rsidRDefault="008F0F62" w:rsidP="008F0F62">
      <w:pPr>
        <w:pStyle w:val="Descripcin"/>
        <w:jc w:val="center"/>
        <w:rPr>
          <w:color w:val="auto"/>
          <w:sz w:val="24"/>
          <w:szCs w:val="24"/>
        </w:rPr>
      </w:pPr>
      <w:bookmarkStart w:id="49" w:name="_Toc19396255"/>
      <w:r w:rsidRPr="004167F7">
        <w:rPr>
          <w:color w:val="auto"/>
          <w:sz w:val="24"/>
          <w:szCs w:val="24"/>
        </w:rPr>
        <w:t xml:space="preserve">Figura </w:t>
      </w:r>
      <w:r w:rsidRPr="004167F7">
        <w:rPr>
          <w:color w:val="auto"/>
          <w:sz w:val="24"/>
          <w:szCs w:val="24"/>
        </w:rPr>
        <w:fldChar w:fldCharType="begin"/>
      </w:r>
      <w:r w:rsidRPr="004167F7">
        <w:rPr>
          <w:color w:val="auto"/>
          <w:sz w:val="24"/>
          <w:szCs w:val="24"/>
        </w:rPr>
        <w:instrText xml:space="preserve"> SEQ Figura \* ARABIC </w:instrText>
      </w:r>
      <w:r w:rsidRPr="004167F7">
        <w:rPr>
          <w:color w:val="auto"/>
          <w:sz w:val="24"/>
          <w:szCs w:val="24"/>
        </w:rPr>
        <w:fldChar w:fldCharType="separate"/>
      </w:r>
      <w:r w:rsidR="006D4E73">
        <w:rPr>
          <w:noProof/>
          <w:color w:val="auto"/>
          <w:sz w:val="24"/>
          <w:szCs w:val="24"/>
        </w:rPr>
        <w:t>12</w:t>
      </w:r>
      <w:r w:rsidRPr="004167F7">
        <w:rPr>
          <w:color w:val="auto"/>
          <w:sz w:val="24"/>
          <w:szCs w:val="24"/>
        </w:rPr>
        <w:fldChar w:fldCharType="end"/>
      </w:r>
      <w:r w:rsidRPr="004167F7">
        <w:rPr>
          <w:color w:val="auto"/>
          <w:sz w:val="24"/>
          <w:szCs w:val="24"/>
        </w:rPr>
        <w:t xml:space="preserve">. Ejemplo </w:t>
      </w:r>
      <w:r w:rsidR="00796100" w:rsidRPr="004167F7">
        <w:rPr>
          <w:color w:val="auto"/>
          <w:sz w:val="24"/>
          <w:szCs w:val="24"/>
        </w:rPr>
        <w:t xml:space="preserve">de </w:t>
      </w:r>
      <w:r w:rsidR="00796100">
        <w:rPr>
          <w:color w:val="auto"/>
          <w:sz w:val="24"/>
          <w:szCs w:val="24"/>
        </w:rPr>
        <w:t xml:space="preserve">un </w:t>
      </w:r>
      <w:r w:rsidRPr="004167F7">
        <w:rPr>
          <w:color w:val="auto"/>
          <w:sz w:val="24"/>
          <w:szCs w:val="24"/>
        </w:rPr>
        <w:t>registro de corrección en estado pendiente.</w:t>
      </w:r>
      <w:r w:rsidR="004167F7">
        <w:rPr>
          <w:rStyle w:val="Refdenotaalpie"/>
          <w:color w:val="auto"/>
          <w:sz w:val="24"/>
          <w:szCs w:val="24"/>
        </w:rPr>
        <w:footnoteReference w:id="15"/>
      </w:r>
      <w:bookmarkEnd w:id="49"/>
    </w:p>
    <w:p w14:paraId="7E631599" w14:textId="167ABEBE" w:rsidR="00376D5C" w:rsidRDefault="00376D5C" w:rsidP="00376D5C">
      <w:pPr>
        <w:pStyle w:val="Ttulo2"/>
      </w:pPr>
      <w:bookmarkStart w:id="50" w:name="_Toc19396237"/>
      <w:r>
        <w:lastRenderedPageBreak/>
        <w:t>Fase 4: Cierre del proyecto</w:t>
      </w:r>
      <w:bookmarkEnd w:id="50"/>
    </w:p>
    <w:p w14:paraId="06C5284A" w14:textId="77777777" w:rsidR="002F25FA" w:rsidRDefault="00376D5C" w:rsidP="002F25FA">
      <w:r>
        <w:t>En esta fase se llev</w:t>
      </w:r>
      <w:r w:rsidR="00BF767B">
        <w:t>ó</w:t>
      </w:r>
      <w:r>
        <w:t xml:space="preserve"> a cabo la entrega de </w:t>
      </w:r>
      <w:r w:rsidR="00BF767B">
        <w:t>documentación</w:t>
      </w:r>
      <w:r w:rsidR="001421F1">
        <w:t xml:space="preserve"> y productos</w:t>
      </w:r>
      <w:r>
        <w:t xml:space="preserve"> </w:t>
      </w:r>
      <w:r w:rsidR="001C1F28">
        <w:t>al cliente</w:t>
      </w:r>
      <w:r w:rsidR="00E11781">
        <w:t>,</w:t>
      </w:r>
      <w:r w:rsidR="00167A43">
        <w:t xml:space="preserve"> </w:t>
      </w:r>
      <w:r w:rsidR="00FE61AF">
        <w:t>tal</w:t>
      </w:r>
      <w:r w:rsidR="00E11781">
        <w:t xml:space="preserve"> </w:t>
      </w:r>
      <w:r w:rsidR="004A63C0">
        <w:t xml:space="preserve">y </w:t>
      </w:r>
      <w:r w:rsidR="00FE61AF">
        <w:t>como se detalló en las Instrucciones de entrega</w:t>
      </w:r>
      <w:r w:rsidR="004A63C0">
        <w:t xml:space="preserve"> del Plan del proyecto</w:t>
      </w:r>
      <w:r w:rsidR="001C1F28">
        <w:t>.</w:t>
      </w:r>
      <w:r w:rsidR="00C325A5">
        <w:t xml:space="preserve"> Se produjeron los siguientes artefactos:</w:t>
      </w:r>
    </w:p>
    <w:p w14:paraId="469122DE" w14:textId="5832A4EA" w:rsidR="00B4081F" w:rsidRPr="00406CE3" w:rsidRDefault="00406CE3" w:rsidP="002F25FA">
      <w:bookmarkStart w:id="51" w:name="_Toc19396238"/>
      <w:r w:rsidRPr="002F25FA">
        <w:rPr>
          <w:rStyle w:val="Ttulo3Car"/>
        </w:rPr>
        <w:t>Registro de aceptación</w:t>
      </w:r>
      <w:r w:rsidR="002F25FA" w:rsidRPr="002F25FA">
        <w:rPr>
          <w:rStyle w:val="Ttulo3Car"/>
        </w:rPr>
        <w:t>.</w:t>
      </w:r>
      <w:bookmarkEnd w:id="51"/>
      <w:r>
        <w:rPr>
          <w:b/>
          <w:bCs/>
        </w:rPr>
        <w:t xml:space="preserve"> </w:t>
      </w:r>
      <w:r w:rsidR="002F25FA">
        <w:t>E</w:t>
      </w:r>
      <w:r w:rsidR="007F09BA">
        <w:t>sta plantilla</w:t>
      </w:r>
      <w:r w:rsidR="00471548">
        <w:t xml:space="preserve"> </w:t>
      </w:r>
      <w:r>
        <w:t>se dilig</w:t>
      </w:r>
      <w:r w:rsidR="00471548">
        <w:t>enci</w:t>
      </w:r>
      <w:r w:rsidR="001421F1">
        <w:t>aba</w:t>
      </w:r>
      <w:r w:rsidR="00471548">
        <w:t xml:space="preserve"> </w:t>
      </w:r>
      <w:r w:rsidR="000361D6">
        <w:t>cada vez que</w:t>
      </w:r>
      <w:r w:rsidR="00126209">
        <w:t xml:space="preserve"> </w:t>
      </w:r>
      <w:r w:rsidR="00600952">
        <w:t xml:space="preserve">se </w:t>
      </w:r>
      <w:r w:rsidR="00471548">
        <w:t>h</w:t>
      </w:r>
      <w:r w:rsidR="001421F1">
        <w:t>acía</w:t>
      </w:r>
      <w:r w:rsidR="00126209">
        <w:t xml:space="preserve"> una entrega de documentación</w:t>
      </w:r>
      <w:r w:rsidR="001421F1">
        <w:t xml:space="preserve"> y productos</w:t>
      </w:r>
      <w:r w:rsidR="00126209">
        <w:t xml:space="preserve"> al cliente</w:t>
      </w:r>
      <w:r w:rsidR="000361D6">
        <w:t xml:space="preserve">. </w:t>
      </w:r>
      <w:r w:rsidR="002D244B">
        <w:t>A continuación, se m</w:t>
      </w:r>
      <w:r w:rsidR="00F12249">
        <w:t>uestra</w:t>
      </w:r>
      <w:r w:rsidR="002D244B">
        <w:t xml:space="preserve"> un ejemplo de un registro de aceptación </w:t>
      </w:r>
      <w:r w:rsidR="00B90340">
        <w:t>diligenciado</w:t>
      </w:r>
      <w:r w:rsidR="002D244B">
        <w:t xml:space="preserve"> </w:t>
      </w:r>
      <w:r w:rsidR="00CB458B">
        <w:t xml:space="preserve">y firmado por el cliente receptor (ver </w:t>
      </w:r>
      <w:r w:rsidR="00EE1D38">
        <w:t>f</w:t>
      </w:r>
      <w:r w:rsidR="00CB458B">
        <w:t xml:space="preserve">igura </w:t>
      </w:r>
      <w:r w:rsidR="00D1198D">
        <w:t>1</w:t>
      </w:r>
      <w:r w:rsidR="008D60F9">
        <w:t>3</w:t>
      </w:r>
      <w:r w:rsidR="00CB458B">
        <w:t>):</w:t>
      </w:r>
    </w:p>
    <w:p w14:paraId="3DE99606" w14:textId="4665C269" w:rsidR="00B4081F" w:rsidRDefault="00B4081F" w:rsidP="00185F30">
      <w:pPr>
        <w:ind w:firstLine="0"/>
      </w:pPr>
    </w:p>
    <w:p w14:paraId="48E00FFC" w14:textId="233569C8" w:rsidR="00B4081F" w:rsidRDefault="00B4081F" w:rsidP="00185F30">
      <w:pPr>
        <w:ind w:firstLine="0"/>
      </w:pPr>
    </w:p>
    <w:p w14:paraId="632FBF6E" w14:textId="53404114" w:rsidR="00B4081F" w:rsidRDefault="00B4081F" w:rsidP="00185F30">
      <w:pPr>
        <w:ind w:firstLine="0"/>
      </w:pPr>
    </w:p>
    <w:p w14:paraId="630D71E8" w14:textId="2D4516C6" w:rsidR="00B4081F" w:rsidRDefault="00B4081F" w:rsidP="00185F30">
      <w:pPr>
        <w:ind w:firstLine="0"/>
      </w:pPr>
    </w:p>
    <w:p w14:paraId="4E877B14" w14:textId="168F5EEE" w:rsidR="00B4081F" w:rsidRDefault="00B4081F" w:rsidP="00185F30">
      <w:pPr>
        <w:ind w:firstLine="0"/>
      </w:pPr>
    </w:p>
    <w:p w14:paraId="15398EBB" w14:textId="091D6C7D" w:rsidR="00B4081F" w:rsidRDefault="00B4081F" w:rsidP="00185F30">
      <w:pPr>
        <w:ind w:firstLine="0"/>
      </w:pPr>
    </w:p>
    <w:p w14:paraId="48D7BAC5" w14:textId="78305504" w:rsidR="00B4081F" w:rsidRDefault="00B4081F" w:rsidP="00185F30">
      <w:pPr>
        <w:ind w:firstLine="0"/>
      </w:pPr>
    </w:p>
    <w:p w14:paraId="713A813F" w14:textId="1B7D6FBA" w:rsidR="00B4081F" w:rsidRDefault="00B4081F" w:rsidP="00185F30">
      <w:pPr>
        <w:ind w:firstLine="0"/>
      </w:pPr>
    </w:p>
    <w:p w14:paraId="3633EB84" w14:textId="0D90F8A4" w:rsidR="00B4081F" w:rsidRDefault="00B4081F" w:rsidP="00185F30">
      <w:pPr>
        <w:ind w:firstLine="0"/>
      </w:pPr>
    </w:p>
    <w:p w14:paraId="2A58A9D7" w14:textId="2FB9D903" w:rsidR="0022161F" w:rsidRDefault="0022161F" w:rsidP="00185F30">
      <w:pPr>
        <w:ind w:firstLine="0"/>
      </w:pPr>
    </w:p>
    <w:p w14:paraId="07C70DC7" w14:textId="7A683BEB" w:rsidR="00C9314E" w:rsidRDefault="00C9314E" w:rsidP="00185F30">
      <w:pPr>
        <w:ind w:firstLine="0"/>
      </w:pPr>
    </w:p>
    <w:p w14:paraId="0BCFA228" w14:textId="37F0D882" w:rsidR="00C9314E" w:rsidRDefault="00C9314E" w:rsidP="00185F30">
      <w:pPr>
        <w:ind w:firstLine="0"/>
      </w:pPr>
    </w:p>
    <w:p w14:paraId="2DAECEF1" w14:textId="6E435A00" w:rsidR="00C9314E" w:rsidRDefault="00C9314E" w:rsidP="00185F30">
      <w:pPr>
        <w:ind w:firstLine="0"/>
      </w:pPr>
    </w:p>
    <w:p w14:paraId="28E098CE" w14:textId="209721E1" w:rsidR="00C9314E" w:rsidRDefault="00C9314E" w:rsidP="00185F30">
      <w:pPr>
        <w:ind w:firstLine="0"/>
      </w:pPr>
    </w:p>
    <w:p w14:paraId="60FB850F" w14:textId="139ADABE" w:rsidR="00C9314E" w:rsidRDefault="00C9314E" w:rsidP="00185F30">
      <w:pPr>
        <w:ind w:firstLine="0"/>
      </w:pPr>
    </w:p>
    <w:p w14:paraId="53F4E605" w14:textId="77777777" w:rsidR="00E13F64" w:rsidRDefault="00E13F64" w:rsidP="00185F30">
      <w:pPr>
        <w:ind w:firstLine="0"/>
      </w:pPr>
    </w:p>
    <w:p w14:paraId="4B0871A8" w14:textId="77777777" w:rsidR="0022161F" w:rsidRDefault="0022161F" w:rsidP="0022161F">
      <w:pPr>
        <w:pStyle w:val="Ttulo1"/>
      </w:pPr>
      <w:bookmarkStart w:id="52" w:name="_Toc19396239"/>
      <w:r>
        <w:lastRenderedPageBreak/>
        <w:t>Conclusiones</w:t>
      </w:r>
      <w:bookmarkEnd w:id="52"/>
    </w:p>
    <w:p w14:paraId="138B05AF" w14:textId="44136E5D" w:rsidR="0022161F" w:rsidRDefault="0022161F" w:rsidP="00185F30">
      <w:pPr>
        <w:ind w:firstLine="0"/>
      </w:pPr>
    </w:p>
    <w:p w14:paraId="387DC0D3" w14:textId="53FBFCF8" w:rsidR="0022161F" w:rsidRDefault="0022161F" w:rsidP="00185F30">
      <w:pPr>
        <w:ind w:firstLine="0"/>
      </w:pPr>
    </w:p>
    <w:p w14:paraId="0524963B" w14:textId="6B5E144C" w:rsidR="0022161F" w:rsidRDefault="0022161F" w:rsidP="00185F30">
      <w:pPr>
        <w:ind w:firstLine="0"/>
      </w:pPr>
    </w:p>
    <w:p w14:paraId="133DA4D1" w14:textId="5C45E471" w:rsidR="0022161F" w:rsidRDefault="0022161F" w:rsidP="00185F30">
      <w:pPr>
        <w:ind w:firstLine="0"/>
      </w:pPr>
    </w:p>
    <w:p w14:paraId="0059A908" w14:textId="70B63B47" w:rsidR="0022161F" w:rsidRDefault="0022161F" w:rsidP="00185F30">
      <w:pPr>
        <w:ind w:firstLine="0"/>
      </w:pPr>
    </w:p>
    <w:p w14:paraId="1A0CF5D0" w14:textId="1DFA00B3" w:rsidR="0022161F" w:rsidRDefault="0022161F" w:rsidP="00185F30">
      <w:pPr>
        <w:ind w:firstLine="0"/>
      </w:pPr>
    </w:p>
    <w:p w14:paraId="1AF9A381" w14:textId="32D1E297" w:rsidR="0022161F" w:rsidRDefault="0022161F" w:rsidP="00185F30">
      <w:pPr>
        <w:ind w:firstLine="0"/>
      </w:pPr>
    </w:p>
    <w:p w14:paraId="38EE98D1" w14:textId="731C6E3A" w:rsidR="0022161F" w:rsidRDefault="0022161F" w:rsidP="00185F30">
      <w:pPr>
        <w:ind w:firstLine="0"/>
      </w:pPr>
    </w:p>
    <w:p w14:paraId="24BD9751" w14:textId="7D50488E" w:rsidR="0022161F" w:rsidRDefault="0022161F" w:rsidP="00185F30">
      <w:pPr>
        <w:ind w:firstLine="0"/>
      </w:pPr>
    </w:p>
    <w:p w14:paraId="0BFC77A9" w14:textId="3F3C1FFC" w:rsidR="0022161F" w:rsidRDefault="0022161F" w:rsidP="00185F30">
      <w:pPr>
        <w:ind w:firstLine="0"/>
      </w:pPr>
    </w:p>
    <w:p w14:paraId="00A3EE1A" w14:textId="51D45624" w:rsidR="0022161F" w:rsidRDefault="0022161F" w:rsidP="00185F30">
      <w:pPr>
        <w:ind w:firstLine="0"/>
      </w:pPr>
    </w:p>
    <w:p w14:paraId="59F98532" w14:textId="257218A9" w:rsidR="0022161F" w:rsidRDefault="0022161F" w:rsidP="00185F30">
      <w:pPr>
        <w:ind w:firstLine="0"/>
      </w:pPr>
    </w:p>
    <w:p w14:paraId="2528CCA9" w14:textId="09BDD345" w:rsidR="0022161F" w:rsidRDefault="0022161F" w:rsidP="00185F30">
      <w:pPr>
        <w:ind w:firstLine="0"/>
      </w:pPr>
    </w:p>
    <w:p w14:paraId="525EA7A7" w14:textId="12F2F08E" w:rsidR="0022161F" w:rsidRDefault="0022161F" w:rsidP="00185F30">
      <w:pPr>
        <w:ind w:firstLine="0"/>
      </w:pPr>
    </w:p>
    <w:p w14:paraId="0D032179" w14:textId="28E978F6" w:rsidR="0022161F" w:rsidRDefault="0022161F" w:rsidP="00185F30">
      <w:pPr>
        <w:ind w:firstLine="0"/>
      </w:pPr>
    </w:p>
    <w:p w14:paraId="1FD23788" w14:textId="75A62F8F" w:rsidR="0022161F" w:rsidRDefault="0022161F" w:rsidP="00185F30">
      <w:pPr>
        <w:ind w:firstLine="0"/>
      </w:pPr>
    </w:p>
    <w:p w14:paraId="037B735E" w14:textId="3B0EFDF2" w:rsidR="0022161F" w:rsidRDefault="0022161F" w:rsidP="00185F30">
      <w:pPr>
        <w:ind w:firstLine="0"/>
      </w:pPr>
    </w:p>
    <w:p w14:paraId="4930F4D8" w14:textId="1A3D4510" w:rsidR="0022161F" w:rsidRDefault="0022161F" w:rsidP="00185F30">
      <w:pPr>
        <w:ind w:firstLine="0"/>
      </w:pPr>
    </w:p>
    <w:p w14:paraId="3B8F27D1" w14:textId="3F2A885B" w:rsidR="0022161F" w:rsidRDefault="0022161F" w:rsidP="00185F30">
      <w:pPr>
        <w:ind w:firstLine="0"/>
      </w:pPr>
    </w:p>
    <w:p w14:paraId="5DBDD7EF" w14:textId="3CB63104" w:rsidR="0022161F" w:rsidRDefault="0022161F" w:rsidP="00185F30">
      <w:pPr>
        <w:ind w:firstLine="0"/>
      </w:pPr>
    </w:p>
    <w:p w14:paraId="34832DA3" w14:textId="338F1294" w:rsidR="0022161F" w:rsidRDefault="0022161F" w:rsidP="00185F30">
      <w:pPr>
        <w:ind w:firstLine="0"/>
      </w:pPr>
    </w:p>
    <w:p w14:paraId="12C87E0D" w14:textId="77777777" w:rsidR="0022161F" w:rsidRPr="00976B2F" w:rsidRDefault="0022161F" w:rsidP="00185F30">
      <w:pPr>
        <w:ind w:firstLine="0"/>
      </w:pPr>
    </w:p>
    <w:p w14:paraId="581BBEAD" w14:textId="3506ACE8" w:rsidR="007A540A" w:rsidRPr="00A21637" w:rsidRDefault="00A322AA" w:rsidP="0022161F">
      <w:pPr>
        <w:pStyle w:val="Ttulo1"/>
      </w:pPr>
      <w:bookmarkStart w:id="53" w:name="_Toc19396240"/>
      <w:r>
        <w:lastRenderedPageBreak/>
        <w:t>Referencias</w:t>
      </w:r>
      <w:bookmarkEnd w:id="53"/>
    </w:p>
    <w:p w14:paraId="580B1E3E" w14:textId="77777777" w:rsidR="0081742C" w:rsidRPr="0081742C" w:rsidRDefault="00FB271E" w:rsidP="0081742C">
      <w:pPr>
        <w:pStyle w:val="Bibliografa"/>
        <w:rPr>
          <w:rFonts w:cs="Times New Roman"/>
        </w:rPr>
      </w:pPr>
      <w:r>
        <w:fldChar w:fldCharType="begin"/>
      </w:r>
      <w:r w:rsidR="0081742C">
        <w:instrText xml:space="preserve"> ADDIN ZOTERO_BIBL {"uncited":[],"omitted":[],"custom":[]} CSL_BIBLIOGRAPHY </w:instrText>
      </w:r>
      <w:r>
        <w:fldChar w:fldCharType="separate"/>
      </w:r>
      <w:r w:rsidR="0081742C" w:rsidRPr="0081742C">
        <w:rPr>
          <w:rFonts w:cs="Times New Roman"/>
        </w:rPr>
        <w:t xml:space="preserve">Amavizca Valdez, L. O., García Ruíz, A. C., Jiménez López, E., Duarte Guerrero, G. L., &amp; Vásquez Brindis, J. C. (2014). </w:t>
      </w:r>
      <w:r w:rsidR="0081742C" w:rsidRPr="0081742C">
        <w:rPr>
          <w:rFonts w:cs="Times New Roman"/>
          <w:i/>
          <w:iCs/>
        </w:rPr>
        <w:t>Aplicación de la metodología semi-ágil ICONIX para el desarrollo de software: Implementación y publicación de un sitio WEB para una empresa SPIN -OFF en el Sur de Sonora, México.</w:t>
      </w:r>
      <w:r w:rsidR="0081742C" w:rsidRPr="0081742C">
        <w:rPr>
          <w:rFonts w:cs="Times New Roman"/>
        </w:rPr>
        <w:t xml:space="preserve"> [Científico].</w:t>
      </w:r>
    </w:p>
    <w:p w14:paraId="3D941C59" w14:textId="77777777" w:rsidR="0081742C" w:rsidRPr="0081742C" w:rsidRDefault="0081742C" w:rsidP="0081742C">
      <w:pPr>
        <w:pStyle w:val="Bibliografa"/>
        <w:rPr>
          <w:rFonts w:cs="Times New Roman"/>
        </w:rPr>
      </w:pPr>
      <w:r w:rsidRPr="0081742C">
        <w:rPr>
          <w:rFonts w:cs="Times New Roman"/>
        </w:rPr>
        <w:t xml:space="preserve">Bona, C. (2002). </w:t>
      </w:r>
      <w:r w:rsidRPr="0081742C">
        <w:rPr>
          <w:rFonts w:cs="Times New Roman"/>
          <w:i/>
          <w:iCs/>
        </w:rPr>
        <w:t>AVALIAÇÃO DE PROCESSOS DE SOFTWARE: UM ESTUDO DE CASO EM XP E ICONIX</w:t>
      </w:r>
      <w:r w:rsidRPr="0081742C">
        <w:rPr>
          <w:rFonts w:cs="Times New Roman"/>
        </w:rPr>
        <w:t>. Universidade Federal de Santa Catarina, Florianópolis.</w:t>
      </w:r>
    </w:p>
    <w:p w14:paraId="7610446A" w14:textId="77777777" w:rsidR="0081742C" w:rsidRPr="0081742C" w:rsidRDefault="0081742C" w:rsidP="0081742C">
      <w:pPr>
        <w:pStyle w:val="Bibliografa"/>
        <w:rPr>
          <w:rFonts w:cs="Times New Roman"/>
        </w:rPr>
      </w:pPr>
      <w:r w:rsidRPr="0081742C">
        <w:rPr>
          <w:rFonts w:cs="Times New Roman"/>
        </w:rPr>
        <w:t xml:space="preserve">Cataldi, Z. (2000). </w:t>
      </w:r>
      <w:r w:rsidRPr="0081742C">
        <w:rPr>
          <w:rFonts w:cs="Times New Roman"/>
          <w:i/>
          <w:iCs/>
        </w:rPr>
        <w:t>Una metodología para el diseño, desarrollo y evaluación de software educativo</w:t>
      </w:r>
      <w:r w:rsidRPr="0081742C">
        <w:rPr>
          <w:rFonts w:cs="Times New Roman"/>
        </w:rPr>
        <w:t>. Universidad Nacional de la Plata, La Plata.</w:t>
      </w:r>
    </w:p>
    <w:p w14:paraId="691D9EA6" w14:textId="77777777" w:rsidR="0081742C" w:rsidRPr="0081742C" w:rsidRDefault="0081742C" w:rsidP="0081742C">
      <w:pPr>
        <w:pStyle w:val="Bibliografa"/>
        <w:rPr>
          <w:rFonts w:cs="Times New Roman"/>
        </w:rPr>
      </w:pPr>
      <w:r w:rsidRPr="0081742C">
        <w:rPr>
          <w:rFonts w:cs="Times New Roman"/>
        </w:rPr>
        <w:t xml:space="preserve">Fiestas Jacinto, J. E. (2015). </w:t>
      </w:r>
      <w:r w:rsidRPr="0081742C">
        <w:rPr>
          <w:rFonts w:cs="Times New Roman"/>
          <w:i/>
          <w:iCs/>
        </w:rPr>
        <w:t>La implementación de un sistema de inteligencia de negocios que permita mejorar la toma de decisiones respecto a las remuneraciones de la empresa pesquera Carlos Eduardo S.R.L.-2014</w:t>
      </w:r>
      <w:r w:rsidRPr="0081742C">
        <w:rPr>
          <w:rFonts w:cs="Times New Roman"/>
        </w:rPr>
        <w:t>. Universidad Nacional de Trujillo, Trujillo.</w:t>
      </w:r>
    </w:p>
    <w:p w14:paraId="305C4828" w14:textId="77777777" w:rsidR="0081742C" w:rsidRPr="0081742C" w:rsidRDefault="0081742C" w:rsidP="0081742C">
      <w:pPr>
        <w:pStyle w:val="Bibliografa"/>
        <w:rPr>
          <w:rFonts w:cs="Times New Roman"/>
          <w:lang w:val="en-US"/>
        </w:rPr>
      </w:pPr>
      <w:r w:rsidRPr="0081742C">
        <w:rPr>
          <w:rFonts w:cs="Times New Roman"/>
        </w:rPr>
        <w:t xml:space="preserve">González Toste, D., Valdés González, A. A., Romero Gómez, Y., &amp; García Pérez, Y. (2017). </w:t>
      </w:r>
      <w:r w:rsidRPr="0081742C">
        <w:rPr>
          <w:rFonts w:cs="Times New Roman"/>
          <w:i/>
          <w:iCs/>
        </w:rPr>
        <w:t>El uso de las TIC como apoyo al proceso de formación máster en «Ciencias de la educación»</w:t>
      </w:r>
      <w:r w:rsidRPr="0081742C">
        <w:rPr>
          <w:rFonts w:cs="Times New Roman"/>
        </w:rPr>
        <w:t xml:space="preserve">. </w:t>
      </w:r>
      <w:r w:rsidRPr="0081742C">
        <w:rPr>
          <w:rFonts w:cs="Times New Roman"/>
          <w:i/>
          <w:iCs/>
          <w:lang w:val="en-US"/>
        </w:rPr>
        <w:t>2, núm. 4</w:t>
      </w:r>
      <w:r w:rsidRPr="0081742C">
        <w:rPr>
          <w:rFonts w:cs="Times New Roman"/>
          <w:lang w:val="en-US"/>
        </w:rPr>
        <w:t>(octubre-diciembre (2014)), 1-11.</w:t>
      </w:r>
    </w:p>
    <w:p w14:paraId="5F48F80D" w14:textId="77777777" w:rsidR="0081742C" w:rsidRPr="0081742C" w:rsidRDefault="0081742C" w:rsidP="0081742C">
      <w:pPr>
        <w:pStyle w:val="Bibliografa"/>
        <w:rPr>
          <w:rFonts w:cs="Times New Roman"/>
          <w:lang w:val="en-US"/>
        </w:rPr>
      </w:pPr>
      <w:r w:rsidRPr="0081742C">
        <w:rPr>
          <w:rFonts w:cs="Times New Roman"/>
          <w:lang w:val="en-US"/>
        </w:rPr>
        <w:t xml:space="preserve">Hugues, P., Fisher, P., &amp; Mc Daniel, J. (2010). </w:t>
      </w:r>
      <w:r w:rsidRPr="0081742C">
        <w:rPr>
          <w:rFonts w:cs="Times New Roman"/>
          <w:i/>
          <w:iCs/>
          <w:lang w:val="en-US"/>
        </w:rPr>
        <w:t>System development life cycle models and methodologies</w:t>
      </w:r>
      <w:r w:rsidRPr="0081742C">
        <w:rPr>
          <w:rFonts w:cs="Times New Roman"/>
          <w:lang w:val="en-US"/>
        </w:rPr>
        <w:t>. Canadian Society for International Health Certificate Course in Health Information Systems.</w:t>
      </w:r>
    </w:p>
    <w:p w14:paraId="0D60FC8B" w14:textId="77777777" w:rsidR="0081742C" w:rsidRPr="0081742C" w:rsidRDefault="0081742C" w:rsidP="0081742C">
      <w:pPr>
        <w:pStyle w:val="Bibliografa"/>
        <w:rPr>
          <w:rFonts w:cs="Times New Roman"/>
          <w:lang w:val="en-US"/>
        </w:rPr>
      </w:pPr>
      <w:r w:rsidRPr="0081742C">
        <w:rPr>
          <w:rFonts w:cs="Times New Roman"/>
          <w:lang w:val="en-US"/>
        </w:rPr>
        <w:t xml:space="preserve">ICONIX Brand Group. (2016). </w:t>
      </w:r>
      <w:r w:rsidRPr="0081742C">
        <w:rPr>
          <w:rFonts w:cs="Times New Roman"/>
          <w:i/>
          <w:iCs/>
          <w:lang w:val="en-US"/>
        </w:rPr>
        <w:t>Manual introductorio de ICONIX</w:t>
      </w:r>
      <w:r w:rsidRPr="0081742C">
        <w:rPr>
          <w:rFonts w:cs="Times New Roman"/>
          <w:lang w:val="en-US"/>
        </w:rPr>
        <w:t>.</w:t>
      </w:r>
    </w:p>
    <w:p w14:paraId="5CC51099" w14:textId="77777777" w:rsidR="0081742C" w:rsidRPr="0081742C" w:rsidRDefault="0081742C" w:rsidP="0081742C">
      <w:pPr>
        <w:pStyle w:val="Bibliografa"/>
        <w:rPr>
          <w:rFonts w:cs="Times New Roman"/>
          <w:lang w:val="en-US"/>
        </w:rPr>
      </w:pPr>
      <w:r w:rsidRPr="0081742C">
        <w:rPr>
          <w:rFonts w:cs="Times New Roman"/>
          <w:lang w:val="en-US"/>
        </w:rPr>
        <w:t xml:space="preserve">IEEE. (1991). </w:t>
      </w:r>
      <w:r w:rsidRPr="0081742C">
        <w:rPr>
          <w:rFonts w:cs="Times New Roman"/>
          <w:i/>
          <w:iCs/>
          <w:lang w:val="en-US"/>
        </w:rPr>
        <w:t>A Compilation of IEEE Standard Computer Glossaries”, IEEE Standard Computer Dictionary (IEEE-STD-610)</w:t>
      </w:r>
      <w:r w:rsidRPr="0081742C">
        <w:rPr>
          <w:rFonts w:cs="Times New Roman"/>
          <w:lang w:val="en-US"/>
        </w:rPr>
        <w:t>.</w:t>
      </w:r>
    </w:p>
    <w:p w14:paraId="0F1AAEF4" w14:textId="77777777" w:rsidR="0081742C" w:rsidRPr="0081742C" w:rsidRDefault="0081742C" w:rsidP="0081742C">
      <w:pPr>
        <w:pStyle w:val="Bibliografa"/>
        <w:rPr>
          <w:rFonts w:cs="Times New Roman"/>
          <w:lang w:val="en-US"/>
        </w:rPr>
      </w:pPr>
      <w:r w:rsidRPr="0081742C">
        <w:rPr>
          <w:rFonts w:cs="Times New Roman"/>
          <w:lang w:val="en-US"/>
        </w:rPr>
        <w:t xml:space="preserve">ISO/IEC. (2011). </w:t>
      </w:r>
      <w:r w:rsidRPr="0081742C">
        <w:rPr>
          <w:rFonts w:cs="Times New Roman"/>
          <w:i/>
          <w:iCs/>
          <w:lang w:val="en-US"/>
        </w:rPr>
        <w:t>Software engineering—Lifecycle profiles for Very Small Entities (VSEs) Part 5-1-2: Management and engineering guide: Generic profile group: Basic profile</w:t>
      </w:r>
      <w:r w:rsidRPr="0081742C">
        <w:rPr>
          <w:rFonts w:cs="Times New Roman"/>
          <w:lang w:val="en-US"/>
        </w:rPr>
        <w:t>.</w:t>
      </w:r>
    </w:p>
    <w:p w14:paraId="0DB6734D" w14:textId="77777777" w:rsidR="0081742C" w:rsidRPr="0081742C" w:rsidRDefault="0081742C" w:rsidP="0081742C">
      <w:pPr>
        <w:pStyle w:val="Bibliografa"/>
        <w:rPr>
          <w:rFonts w:cs="Times New Roman"/>
        </w:rPr>
      </w:pPr>
      <w:r w:rsidRPr="0081742C">
        <w:rPr>
          <w:rFonts w:cs="Times New Roman"/>
          <w:lang w:val="en-US"/>
        </w:rPr>
        <w:lastRenderedPageBreak/>
        <w:t xml:space="preserve">Jacobson, I., Booch, G., &amp; Rumbaugh, J. (2000). </w:t>
      </w:r>
      <w:r w:rsidRPr="0081742C">
        <w:rPr>
          <w:rFonts w:cs="Times New Roman"/>
          <w:i/>
          <w:iCs/>
        </w:rPr>
        <w:t>El proceso unificado de desarrollo de software</w:t>
      </w:r>
      <w:r w:rsidRPr="0081742C">
        <w:rPr>
          <w:rFonts w:cs="Times New Roman"/>
        </w:rPr>
        <w:t xml:space="preserve"> (S. Sánchez, M. Á. Sicilia, C. Canal, &amp; F. J. Durán, Trads.). Madrid: Addison Wesley.</w:t>
      </w:r>
    </w:p>
    <w:p w14:paraId="2B720E57" w14:textId="77777777" w:rsidR="0081742C" w:rsidRPr="0081742C" w:rsidRDefault="0081742C" w:rsidP="0081742C">
      <w:pPr>
        <w:pStyle w:val="Bibliografa"/>
        <w:rPr>
          <w:rFonts w:cs="Times New Roman"/>
          <w:lang w:val="en-US"/>
        </w:rPr>
      </w:pPr>
      <w:r w:rsidRPr="0081742C">
        <w:rPr>
          <w:rFonts w:cs="Times New Roman"/>
        </w:rPr>
        <w:t xml:space="preserve">Laporte, C., O´connor, R., &amp; García, L. (2016). </w:t>
      </w:r>
      <w:r w:rsidRPr="0081742C">
        <w:rPr>
          <w:rFonts w:cs="Times New Roman"/>
          <w:i/>
          <w:iCs/>
          <w:lang w:val="en-US"/>
        </w:rPr>
        <w:t>THE IMPLEMENTATION OF ISO/IEC 29110 SOFTWARE ENGINEERING STANDARDS AND GUIDES IN VERY SMALL ENTITES</w:t>
      </w:r>
      <w:r w:rsidRPr="0081742C">
        <w:rPr>
          <w:rFonts w:cs="Times New Roman"/>
          <w:lang w:val="en-US"/>
        </w:rPr>
        <w:t>. École de technologie supérieure, Montréal, Canada, School of Computing, Dublin City University, Dublin, Ireland, Universidad Peruana de Ciencias Aplicadas, Lima, Peru.</w:t>
      </w:r>
    </w:p>
    <w:p w14:paraId="519CF061" w14:textId="77777777" w:rsidR="0081742C" w:rsidRPr="0081742C" w:rsidRDefault="0081742C" w:rsidP="0081742C">
      <w:pPr>
        <w:pStyle w:val="Bibliografa"/>
        <w:rPr>
          <w:rFonts w:cs="Times New Roman"/>
        </w:rPr>
      </w:pPr>
      <w:r w:rsidRPr="0081742C">
        <w:rPr>
          <w:rFonts w:cs="Times New Roman"/>
        </w:rPr>
        <w:t xml:space="preserve">LEGARIA. (2018). </w:t>
      </w:r>
      <w:r w:rsidRPr="0081742C">
        <w:rPr>
          <w:rFonts w:cs="Times New Roman"/>
          <w:i/>
          <w:iCs/>
        </w:rPr>
        <w:t>IMPLEMENTACIÓN DE PROCESO ORGANIZACIONAL DE GESTIÓN DE PROYECTOS EN DEVELOPIT</w:t>
      </w:r>
      <w:r w:rsidRPr="0081742C">
        <w:rPr>
          <w:rFonts w:cs="Times New Roman"/>
        </w:rPr>
        <w:t>. SANTIAGO DE CHILE.</w:t>
      </w:r>
    </w:p>
    <w:p w14:paraId="0CBE8BBD" w14:textId="77777777" w:rsidR="0081742C" w:rsidRPr="0081742C" w:rsidRDefault="0081742C" w:rsidP="0081742C">
      <w:pPr>
        <w:pStyle w:val="Bibliografa"/>
        <w:rPr>
          <w:rFonts w:cs="Times New Roman"/>
        </w:rPr>
      </w:pPr>
      <w:r w:rsidRPr="0081742C">
        <w:rPr>
          <w:rFonts w:cs="Times New Roman"/>
        </w:rPr>
        <w:t xml:space="preserve">Madruñero Padilla, E. R. (2018). </w:t>
      </w:r>
      <w:r w:rsidRPr="0081742C">
        <w:rPr>
          <w:rFonts w:cs="Times New Roman"/>
          <w:i/>
          <w:iCs/>
        </w:rPr>
        <w:t>Implementación del estándar ISO/IEC 29110 en el proceso de desarrollo de software de la dirección de desarrollo tecnológico e informático de la Universidad Técnica del Norte</w:t>
      </w:r>
      <w:r w:rsidRPr="0081742C">
        <w:rPr>
          <w:rFonts w:cs="Times New Roman"/>
        </w:rPr>
        <w:t>. Universidad Técnica del Norte, Ibarra.</w:t>
      </w:r>
    </w:p>
    <w:p w14:paraId="0503849E" w14:textId="77777777" w:rsidR="0081742C" w:rsidRPr="0081742C" w:rsidRDefault="0081742C" w:rsidP="0081742C">
      <w:pPr>
        <w:pStyle w:val="Bibliografa"/>
        <w:rPr>
          <w:rFonts w:cs="Times New Roman"/>
        </w:rPr>
      </w:pPr>
      <w:r w:rsidRPr="0081742C">
        <w:rPr>
          <w:rFonts w:cs="Times New Roman"/>
        </w:rPr>
        <w:t xml:space="preserve">Matla Cruz, E. O. (2014). </w:t>
      </w:r>
      <w:r w:rsidRPr="0081742C">
        <w:rPr>
          <w:rFonts w:cs="Times New Roman"/>
          <w:i/>
          <w:iCs/>
        </w:rPr>
        <w:t>Desarrollo de software guiado por la norma ISO/IEC 29110 y Scrum: SIDEP v.2.0</w:t>
      </w:r>
      <w:r w:rsidRPr="0081742C">
        <w:rPr>
          <w:rFonts w:cs="Times New Roman"/>
        </w:rPr>
        <w:t>. Universidad Nacional Autónoma de México, Ciudad de México.</w:t>
      </w:r>
    </w:p>
    <w:p w14:paraId="7303424A" w14:textId="77777777" w:rsidR="0081742C" w:rsidRPr="0081742C" w:rsidRDefault="0081742C" w:rsidP="0081742C">
      <w:pPr>
        <w:pStyle w:val="Bibliografa"/>
        <w:rPr>
          <w:rFonts w:cs="Times New Roman"/>
        </w:rPr>
      </w:pPr>
      <w:r w:rsidRPr="0081742C">
        <w:rPr>
          <w:rFonts w:cs="Times New Roman"/>
        </w:rPr>
        <w:t xml:space="preserve">Mnkandla, E., &amp; Dwolatzky, B. (2004). </w:t>
      </w:r>
      <w:r w:rsidRPr="0081742C">
        <w:rPr>
          <w:rFonts w:cs="Times New Roman"/>
          <w:i/>
          <w:iCs/>
        </w:rPr>
        <w:t>A Survey of Agile Methodologies</w:t>
      </w:r>
      <w:r w:rsidRPr="0081742C">
        <w:rPr>
          <w:rFonts w:cs="Times New Roman"/>
        </w:rPr>
        <w:t xml:space="preserve"> [Científico].</w:t>
      </w:r>
    </w:p>
    <w:p w14:paraId="5F13071E" w14:textId="77777777" w:rsidR="0081742C" w:rsidRPr="0081742C" w:rsidRDefault="0081742C" w:rsidP="0081742C">
      <w:pPr>
        <w:pStyle w:val="Bibliografa"/>
        <w:rPr>
          <w:rFonts w:cs="Times New Roman"/>
        </w:rPr>
      </w:pPr>
      <w:r w:rsidRPr="0081742C">
        <w:rPr>
          <w:rFonts w:cs="Times New Roman"/>
        </w:rPr>
        <w:t xml:space="preserve">PORRAS. (2019). </w:t>
      </w:r>
      <w:r w:rsidRPr="0081742C">
        <w:rPr>
          <w:rFonts w:cs="Times New Roman"/>
          <w:i/>
          <w:iCs/>
        </w:rPr>
        <w:t>“METODOLOGÍA ÁGIL ICONIX EN LA CALIDAD DEL PRODUCTO SOFTWARE, LIMA, 2017”</w:t>
      </w:r>
      <w:r w:rsidRPr="0081742C">
        <w:rPr>
          <w:rFonts w:cs="Times New Roman"/>
        </w:rPr>
        <w:t>. Universidad Nacional Federico villareal, LIMA – PERÚ.</w:t>
      </w:r>
    </w:p>
    <w:p w14:paraId="7804FC03" w14:textId="77777777" w:rsidR="0081742C" w:rsidRPr="0081742C" w:rsidRDefault="0081742C" w:rsidP="0081742C">
      <w:pPr>
        <w:pStyle w:val="Bibliografa"/>
        <w:rPr>
          <w:rFonts w:cs="Times New Roman"/>
        </w:rPr>
      </w:pPr>
      <w:r w:rsidRPr="0081742C">
        <w:rPr>
          <w:rFonts w:cs="Times New Roman"/>
        </w:rPr>
        <w:t xml:space="preserve">Pressman, R. S. (2002). </w:t>
      </w:r>
      <w:r w:rsidRPr="0081742C">
        <w:rPr>
          <w:rFonts w:cs="Times New Roman"/>
          <w:i/>
          <w:iCs/>
        </w:rPr>
        <w:t>Ingeniería del Software. Un enfoque práctico</w:t>
      </w:r>
      <w:r w:rsidRPr="0081742C">
        <w:rPr>
          <w:rFonts w:cs="Times New Roman"/>
        </w:rPr>
        <w:t xml:space="preserve"> (Quinta Edición; R. Martín Ojeda, V. Yagüe Galaup, I. Morales Jareño, &amp; S. Sánchez Alonso, Trads.). Madrid: Concepción Fernández Madrid.</w:t>
      </w:r>
    </w:p>
    <w:p w14:paraId="7244F16D" w14:textId="77777777" w:rsidR="0081742C" w:rsidRPr="0081742C" w:rsidRDefault="0081742C" w:rsidP="0081742C">
      <w:pPr>
        <w:pStyle w:val="Bibliografa"/>
        <w:rPr>
          <w:rFonts w:cs="Times New Roman"/>
        </w:rPr>
      </w:pPr>
      <w:r w:rsidRPr="0081742C">
        <w:rPr>
          <w:rFonts w:cs="Times New Roman"/>
        </w:rPr>
        <w:t xml:space="preserve">Ramos, C., &amp; Mendoza, L. (2014). </w:t>
      </w:r>
      <w:r w:rsidRPr="0081742C">
        <w:rPr>
          <w:rFonts w:cs="Times New Roman"/>
          <w:i/>
          <w:iCs/>
        </w:rPr>
        <w:t>Implementación del estándar ISO/IEC 29110-4-1 para pequeñas organizaciones de desarrollo de software</w:t>
      </w:r>
      <w:r w:rsidRPr="0081742C">
        <w:rPr>
          <w:rFonts w:cs="Times New Roman"/>
        </w:rPr>
        <w:t>. Universidad Peruana de Ciencias Aplicadas, Lima.</w:t>
      </w:r>
    </w:p>
    <w:p w14:paraId="59EEE9FE" w14:textId="77777777" w:rsidR="0081742C" w:rsidRPr="0081742C" w:rsidRDefault="0081742C" w:rsidP="0081742C">
      <w:pPr>
        <w:pStyle w:val="Bibliografa"/>
        <w:rPr>
          <w:rFonts w:cs="Times New Roman"/>
          <w:lang w:val="en-US"/>
        </w:rPr>
      </w:pPr>
      <w:r w:rsidRPr="0081742C">
        <w:rPr>
          <w:rFonts w:cs="Times New Roman"/>
        </w:rPr>
        <w:lastRenderedPageBreak/>
        <w:t xml:space="preserve">Rosenberg, D., &amp; Scott, K. (2001). </w:t>
      </w:r>
      <w:r w:rsidRPr="0081742C">
        <w:rPr>
          <w:rFonts w:cs="Times New Roman"/>
          <w:i/>
          <w:iCs/>
          <w:lang w:val="en-US"/>
        </w:rPr>
        <w:t>Applying Use Case Driven Object Modeling with UML: An Annotated e-Commerce Example</w:t>
      </w:r>
      <w:r w:rsidRPr="0081742C">
        <w:rPr>
          <w:rFonts w:cs="Times New Roman"/>
          <w:lang w:val="en-US"/>
        </w:rPr>
        <w:t xml:space="preserve"> (First Edition). Addison Wesley.</w:t>
      </w:r>
    </w:p>
    <w:p w14:paraId="3D9397CE" w14:textId="77777777" w:rsidR="0081742C" w:rsidRPr="0081742C" w:rsidRDefault="0081742C" w:rsidP="0081742C">
      <w:pPr>
        <w:pStyle w:val="Bibliografa"/>
        <w:rPr>
          <w:rFonts w:cs="Times New Roman"/>
        </w:rPr>
      </w:pPr>
      <w:r w:rsidRPr="0081742C">
        <w:rPr>
          <w:rFonts w:cs="Times New Roman"/>
          <w:lang w:val="en-US"/>
        </w:rPr>
        <w:t xml:space="preserve">Rosenberg, D., Stephens, M., &amp; Collins-Cope, M. (2005). </w:t>
      </w:r>
      <w:r w:rsidRPr="0081742C">
        <w:rPr>
          <w:rFonts w:cs="Times New Roman"/>
          <w:i/>
          <w:iCs/>
          <w:lang w:val="en-US"/>
        </w:rPr>
        <w:t>Agile Development with ICONIX Process</w:t>
      </w:r>
      <w:r w:rsidRPr="0081742C">
        <w:rPr>
          <w:rFonts w:cs="Times New Roman"/>
          <w:lang w:val="en-US"/>
        </w:rPr>
        <w:t xml:space="preserve">. </w:t>
      </w:r>
      <w:r w:rsidRPr="0081742C">
        <w:rPr>
          <w:rFonts w:cs="Times New Roman"/>
        </w:rPr>
        <w:t>United States of America: Apress.</w:t>
      </w:r>
    </w:p>
    <w:p w14:paraId="62338E34" w14:textId="77777777" w:rsidR="0081742C" w:rsidRPr="0081742C" w:rsidRDefault="0081742C" w:rsidP="0081742C">
      <w:pPr>
        <w:pStyle w:val="Bibliografa"/>
        <w:rPr>
          <w:rFonts w:cs="Times New Roman"/>
        </w:rPr>
      </w:pPr>
      <w:r w:rsidRPr="0081742C">
        <w:rPr>
          <w:rFonts w:cs="Times New Roman"/>
        </w:rPr>
        <w:t xml:space="preserve">Scalone, F. (2006). </w:t>
      </w:r>
      <w:r w:rsidRPr="0081742C">
        <w:rPr>
          <w:rFonts w:cs="Times New Roman"/>
          <w:i/>
          <w:iCs/>
        </w:rPr>
        <w:t>Estudio comparativo de los modelos y estándares de calidad del software</w:t>
      </w:r>
      <w:r w:rsidRPr="0081742C">
        <w:rPr>
          <w:rFonts w:cs="Times New Roman"/>
        </w:rPr>
        <w:t>. Universidad Tecnológica Nacional Facultad Regional Buenos Aires, Buenos Aires.</w:t>
      </w:r>
    </w:p>
    <w:p w14:paraId="6EE34EF5" w14:textId="77777777" w:rsidR="0081742C" w:rsidRPr="0081742C" w:rsidRDefault="0081742C" w:rsidP="0081742C">
      <w:pPr>
        <w:pStyle w:val="Bibliografa"/>
        <w:rPr>
          <w:rFonts w:cs="Times New Roman"/>
        </w:rPr>
      </w:pPr>
      <w:r w:rsidRPr="0081742C">
        <w:rPr>
          <w:rFonts w:cs="Times New Roman"/>
        </w:rPr>
        <w:t xml:space="preserve">Silva Ascuntar, S., &amp; García G., Y. C. (2018). </w:t>
      </w:r>
      <w:r w:rsidRPr="0081742C">
        <w:rPr>
          <w:rFonts w:cs="Times New Roman"/>
          <w:i/>
          <w:iCs/>
        </w:rPr>
        <w:t>Documentación de la metodología ICONIX a través del desarrollo del caso «Oriéntate Cali»</w:t>
      </w:r>
      <w:r w:rsidRPr="0081742C">
        <w:rPr>
          <w:rFonts w:cs="Times New Roman"/>
        </w:rPr>
        <w:t>. Institución Universitaria Antonio José Camacho, Santiago de Cali.</w:t>
      </w:r>
    </w:p>
    <w:p w14:paraId="215906B1" w14:textId="77777777" w:rsidR="0081742C" w:rsidRPr="0081742C" w:rsidRDefault="0081742C" w:rsidP="0081742C">
      <w:pPr>
        <w:pStyle w:val="Bibliografa"/>
        <w:rPr>
          <w:rFonts w:cs="Times New Roman"/>
        </w:rPr>
      </w:pPr>
      <w:r w:rsidRPr="0081742C">
        <w:rPr>
          <w:rFonts w:cs="Times New Roman"/>
        </w:rPr>
        <w:t xml:space="preserve">UNE. (1995). </w:t>
      </w:r>
      <w:r w:rsidRPr="0081742C">
        <w:rPr>
          <w:rFonts w:cs="Times New Roman"/>
          <w:i/>
          <w:iCs/>
        </w:rPr>
        <w:t>Gestión de la calidad y aseguramiento de la calidad. Vocabulario. (ISO 8402)</w:t>
      </w:r>
      <w:r w:rsidRPr="0081742C">
        <w:rPr>
          <w:rFonts w:cs="Times New Roman"/>
        </w:rPr>
        <w:t>.</w:t>
      </w:r>
    </w:p>
    <w:p w14:paraId="0DF82A50" w14:textId="6F62672D" w:rsidR="007A540A" w:rsidRPr="004F6006" w:rsidRDefault="00FB271E" w:rsidP="00C7692B">
      <w:pPr>
        <w:ind w:firstLine="0"/>
      </w:pPr>
      <w:r>
        <w:fldChar w:fldCharType="end"/>
      </w:r>
    </w:p>
    <w:sectPr w:rsidR="007A540A" w:rsidRPr="004F6006" w:rsidSect="00CB1974">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B88FF" w14:textId="77777777" w:rsidR="005A6A76" w:rsidRDefault="005A6A76" w:rsidP="00294A0E">
      <w:pPr>
        <w:spacing w:line="240" w:lineRule="auto"/>
      </w:pPr>
      <w:r>
        <w:separator/>
      </w:r>
    </w:p>
  </w:endnote>
  <w:endnote w:type="continuationSeparator" w:id="0">
    <w:p w14:paraId="624F73DC" w14:textId="77777777" w:rsidR="005A6A76" w:rsidRDefault="005A6A76" w:rsidP="00294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AA01E" w14:textId="77777777" w:rsidR="00471220" w:rsidRDefault="004712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B8066" w14:textId="77777777" w:rsidR="00471220" w:rsidRDefault="0047122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F68B6" w14:textId="77777777" w:rsidR="00471220" w:rsidRDefault="004712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1F8E5" w14:textId="77777777" w:rsidR="005A6A76" w:rsidRDefault="005A6A76" w:rsidP="00294A0E">
      <w:pPr>
        <w:spacing w:line="240" w:lineRule="auto"/>
      </w:pPr>
      <w:r>
        <w:separator/>
      </w:r>
    </w:p>
  </w:footnote>
  <w:footnote w:type="continuationSeparator" w:id="0">
    <w:p w14:paraId="32A225DB" w14:textId="77777777" w:rsidR="005A6A76" w:rsidRDefault="005A6A76" w:rsidP="00294A0E">
      <w:pPr>
        <w:spacing w:line="240" w:lineRule="auto"/>
      </w:pPr>
      <w:r>
        <w:continuationSeparator/>
      </w:r>
    </w:p>
  </w:footnote>
  <w:footnote w:id="1">
    <w:p w14:paraId="298F50FE" w14:textId="011D16DC" w:rsidR="00471220" w:rsidRDefault="00471220">
      <w:pPr>
        <w:pStyle w:val="Textonotapie"/>
      </w:pPr>
      <w:r>
        <w:rPr>
          <w:rStyle w:val="Refdenotaalpie"/>
        </w:rPr>
        <w:footnoteRef/>
      </w:r>
      <w:r>
        <w:t xml:space="preserve"> Elaboración propia.</w:t>
      </w:r>
    </w:p>
  </w:footnote>
  <w:footnote w:id="2">
    <w:p w14:paraId="6293E75E" w14:textId="6CF424CF" w:rsidR="00471220" w:rsidRDefault="00471220">
      <w:pPr>
        <w:pStyle w:val="Textonotapie"/>
      </w:pPr>
      <w:r>
        <w:rPr>
          <w:rStyle w:val="Refdenotaalpie"/>
        </w:rPr>
        <w:footnoteRef/>
      </w:r>
      <w:r>
        <w:t xml:space="preserve"> Elaboración propia.</w:t>
      </w:r>
    </w:p>
  </w:footnote>
  <w:footnote w:id="3">
    <w:p w14:paraId="1CB1F8FC" w14:textId="29E26F94" w:rsidR="00471220" w:rsidRPr="00DE738B" w:rsidRDefault="00471220"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78630B">
        <w:rPr>
          <w:sz w:val="20"/>
        </w:rPr>
        <w:t xml:space="preserve"> </w:t>
      </w:r>
      <w:r w:rsidRPr="0078630B">
        <w:rPr>
          <w:rFonts w:eastAsia="Times New Roman" w:cs="Times New Roman"/>
          <w:sz w:val="20"/>
          <w:szCs w:val="24"/>
          <w:lang w:eastAsia="es-CO"/>
        </w:rPr>
        <w:t xml:space="preserve">ISO/IEC. </w:t>
      </w:r>
      <w:r w:rsidRPr="00DE738B">
        <w:rPr>
          <w:rFonts w:eastAsia="Times New Roman" w:cs="Times New Roman"/>
          <w:sz w:val="20"/>
          <w:szCs w:val="24"/>
          <w:lang w:val="en-US" w:eastAsia="es-CO"/>
        </w:rPr>
        <w:t xml:space="preserve">(2011).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p.vi.</w:t>
      </w:r>
    </w:p>
    <w:p w14:paraId="1307902F" w14:textId="54CDB3E3" w:rsidR="00471220" w:rsidRPr="004A1F7A" w:rsidRDefault="00471220">
      <w:pPr>
        <w:pStyle w:val="Textonotapie"/>
        <w:rPr>
          <w:lang w:val="en-US"/>
        </w:rPr>
      </w:pPr>
    </w:p>
  </w:footnote>
  <w:footnote w:id="4">
    <w:p w14:paraId="16C72842" w14:textId="18599B43" w:rsidR="00471220" w:rsidRPr="008D4EE5" w:rsidRDefault="00471220" w:rsidP="00DE738B">
      <w:pPr>
        <w:spacing w:line="240" w:lineRule="auto"/>
        <w:ind w:firstLine="0"/>
        <w:rPr>
          <w:rFonts w:eastAsia="Times New Roman" w:cs="Times New Roman"/>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 xml:space="preserve">Software engineering - Lifecycle profiles for Very Small Entities (VSEs) Part </w:t>
      </w:r>
      <w:r w:rsidRPr="008D4EE5">
        <w:rPr>
          <w:rFonts w:eastAsia="Times New Roman" w:cs="Times New Roman"/>
          <w:i/>
          <w:iCs/>
          <w:szCs w:val="24"/>
          <w:lang w:val="en-US" w:eastAsia="es-CO"/>
        </w:rPr>
        <w:t>5-1-2: Management and engineering guide: Generic profile group: Basic profile</w:t>
      </w:r>
      <w:r>
        <w:rPr>
          <w:rFonts w:eastAsia="Times New Roman" w:cs="Times New Roman"/>
          <w:szCs w:val="24"/>
          <w:lang w:val="en-US" w:eastAsia="es-CO"/>
        </w:rPr>
        <w:t>, p.4.</w:t>
      </w:r>
    </w:p>
    <w:p w14:paraId="0662237D" w14:textId="34A13DD4" w:rsidR="00471220" w:rsidRPr="008D4EE5" w:rsidRDefault="00471220">
      <w:pPr>
        <w:pStyle w:val="Textonotapie"/>
        <w:rPr>
          <w:lang w:val="en-US"/>
        </w:rPr>
      </w:pPr>
    </w:p>
  </w:footnote>
  <w:footnote w:id="5">
    <w:p w14:paraId="559DDAF0" w14:textId="3484CC9E" w:rsidR="00471220" w:rsidRPr="00DE738B" w:rsidRDefault="00471220" w:rsidP="00DE738B">
      <w:pPr>
        <w:spacing w:line="240" w:lineRule="auto"/>
        <w:ind w:firstLine="0"/>
        <w:rPr>
          <w:rFonts w:eastAsia="Times New Roman" w:cs="Times New Roman"/>
          <w:sz w:val="20"/>
          <w:szCs w:val="24"/>
          <w:lang w:val="en-US" w:eastAsia="es-CO"/>
        </w:rPr>
      </w:pPr>
      <w:r w:rsidRPr="00DE738B">
        <w:rPr>
          <w:rStyle w:val="Refdenotaalpie"/>
          <w:sz w:val="20"/>
        </w:rPr>
        <w:footnoteRef/>
      </w:r>
      <w:r w:rsidRPr="00DE738B">
        <w:rPr>
          <w:sz w:val="20"/>
          <w:lang w:val="en-US"/>
        </w:rPr>
        <w:t xml:space="preserve"> </w:t>
      </w:r>
      <w:r w:rsidRPr="00DE738B">
        <w:rPr>
          <w:rFonts w:eastAsia="Times New Roman" w:cs="Times New Roman"/>
          <w:sz w:val="20"/>
          <w:szCs w:val="24"/>
          <w:lang w:val="en-US" w:eastAsia="es-CO"/>
        </w:rPr>
        <w:t xml:space="preserve">ISO/IEC. (2011). </w:t>
      </w:r>
      <w:r w:rsidRPr="00DE738B">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DE738B">
        <w:rPr>
          <w:rFonts w:eastAsia="Times New Roman" w:cs="Times New Roman"/>
          <w:sz w:val="20"/>
          <w:szCs w:val="24"/>
          <w:lang w:val="en-US" w:eastAsia="es-CO"/>
        </w:rPr>
        <w:t>, p.9.</w:t>
      </w:r>
    </w:p>
    <w:p w14:paraId="2209201B" w14:textId="45C97D3B" w:rsidR="00471220" w:rsidRPr="00DE738B" w:rsidRDefault="00471220">
      <w:pPr>
        <w:pStyle w:val="Textonotapie"/>
        <w:rPr>
          <w:lang w:val="en-US"/>
        </w:rPr>
      </w:pPr>
    </w:p>
  </w:footnote>
  <w:footnote w:id="6">
    <w:p w14:paraId="170F4D76" w14:textId="77777777" w:rsidR="00471220" w:rsidRPr="003325A7" w:rsidRDefault="00471220" w:rsidP="003325A7">
      <w:pPr>
        <w:spacing w:line="240" w:lineRule="auto"/>
        <w:ind w:firstLine="0"/>
        <w:rPr>
          <w:rFonts w:eastAsia="Times New Roman" w:cs="Times New Roman"/>
          <w:sz w:val="20"/>
          <w:szCs w:val="24"/>
          <w:lang w:val="en-US" w:eastAsia="es-CO"/>
        </w:rPr>
      </w:pPr>
      <w:r w:rsidRPr="003325A7">
        <w:rPr>
          <w:rStyle w:val="Refdenotaalpie"/>
          <w:sz w:val="20"/>
        </w:rPr>
        <w:footnoteRef/>
      </w:r>
      <w:r w:rsidRPr="003325A7">
        <w:rPr>
          <w:sz w:val="20"/>
          <w:lang w:val="en-US"/>
        </w:rPr>
        <w:t xml:space="preserve"> </w:t>
      </w:r>
      <w:r w:rsidRPr="003325A7">
        <w:rPr>
          <w:rFonts w:eastAsia="Times New Roman" w:cs="Times New Roman"/>
          <w:sz w:val="20"/>
          <w:szCs w:val="24"/>
          <w:lang w:val="en-US" w:eastAsia="es-CO"/>
        </w:rPr>
        <w:t xml:space="preserve">ISO/IEC. (2011). </w:t>
      </w:r>
      <w:r w:rsidRPr="003325A7">
        <w:rPr>
          <w:rFonts w:eastAsia="Times New Roman" w:cs="Times New Roman"/>
          <w:i/>
          <w:iCs/>
          <w:sz w:val="20"/>
          <w:szCs w:val="24"/>
          <w:lang w:val="en-US" w:eastAsia="es-CO"/>
        </w:rPr>
        <w:t>Software engineering - Lifecycle profiles for Very Small Entities (VSEs) Part 5-1-2: Management and engineering guide: Generic profile group: Basic profile</w:t>
      </w:r>
      <w:r w:rsidRPr="003325A7">
        <w:rPr>
          <w:rFonts w:eastAsia="Times New Roman" w:cs="Times New Roman"/>
          <w:sz w:val="20"/>
          <w:szCs w:val="24"/>
          <w:lang w:val="en-US" w:eastAsia="es-CO"/>
        </w:rPr>
        <w:t>.</w:t>
      </w:r>
    </w:p>
    <w:p w14:paraId="56ED098A" w14:textId="69C06062" w:rsidR="00471220" w:rsidRPr="003325A7" w:rsidRDefault="00471220">
      <w:pPr>
        <w:pStyle w:val="Textonotapie"/>
        <w:rPr>
          <w:lang w:val="en-US"/>
        </w:rPr>
      </w:pPr>
    </w:p>
  </w:footnote>
  <w:footnote w:id="7">
    <w:p w14:paraId="21EA53F8" w14:textId="1470D792" w:rsidR="00471220" w:rsidRPr="003325A7" w:rsidRDefault="00471220" w:rsidP="003325A7">
      <w:pPr>
        <w:spacing w:line="240" w:lineRule="auto"/>
        <w:ind w:firstLine="0"/>
        <w:rPr>
          <w:rFonts w:eastAsia="Times New Roman" w:cs="Times New Roman"/>
          <w:szCs w:val="24"/>
          <w:lang w:val="en-US" w:eastAsia="es-CO"/>
        </w:rPr>
      </w:pPr>
      <w:r>
        <w:rPr>
          <w:rStyle w:val="Refdenotaalpie"/>
        </w:rPr>
        <w:footnoteRef/>
      </w:r>
      <w:r w:rsidRPr="003325A7">
        <w:rPr>
          <w:lang w:val="en-US"/>
        </w:rPr>
        <w:t xml:space="preserve"> </w:t>
      </w:r>
      <w:r w:rsidRPr="003325A7">
        <w:rPr>
          <w:rFonts w:eastAsia="Times New Roman" w:cs="Times New Roman"/>
          <w:szCs w:val="24"/>
          <w:lang w:val="en-US" w:eastAsia="es-CO"/>
        </w:rPr>
        <w:t xml:space="preserve">ISO/IEC. (2011). </w:t>
      </w:r>
      <w:r w:rsidRPr="003325A7">
        <w:rPr>
          <w:rFonts w:eastAsia="Times New Roman" w:cs="Times New Roman"/>
          <w:i/>
          <w:iCs/>
          <w:szCs w:val="24"/>
          <w:lang w:val="en-US" w:eastAsia="es-CO"/>
        </w:rPr>
        <w:t>Software engineering - Lifecycle profiles for Very Small Entities (VSEs) Part 5-1-2: Management and engineering guide: Generic profile group: Basic profile</w:t>
      </w:r>
      <w:r>
        <w:rPr>
          <w:rFonts w:eastAsia="Times New Roman" w:cs="Times New Roman"/>
          <w:szCs w:val="24"/>
          <w:lang w:val="en-US" w:eastAsia="es-CO"/>
        </w:rPr>
        <w:t>, p.33-40.</w:t>
      </w:r>
    </w:p>
    <w:p w14:paraId="1AD58D40" w14:textId="2EF9A8A2" w:rsidR="00471220" w:rsidRPr="003325A7" w:rsidRDefault="00471220">
      <w:pPr>
        <w:pStyle w:val="Textonotapie"/>
        <w:rPr>
          <w:lang w:val="en-US"/>
        </w:rPr>
      </w:pPr>
    </w:p>
  </w:footnote>
  <w:footnote w:id="8">
    <w:p w14:paraId="0D5A9D37" w14:textId="1B0280BC" w:rsidR="00471220" w:rsidRPr="00FA0E17" w:rsidRDefault="00471220" w:rsidP="00423F04">
      <w:pPr>
        <w:spacing w:line="240" w:lineRule="auto"/>
        <w:ind w:firstLine="0"/>
        <w:rPr>
          <w:rFonts w:eastAsia="Times New Roman" w:cs="Times New Roman"/>
          <w:sz w:val="20"/>
          <w:szCs w:val="24"/>
          <w:lang w:eastAsia="es-CO"/>
        </w:rPr>
      </w:pPr>
      <w:r w:rsidRPr="00423F04">
        <w:rPr>
          <w:rStyle w:val="Refdenotaalpie"/>
          <w:sz w:val="20"/>
        </w:rPr>
        <w:footnoteRef/>
      </w:r>
      <w:r w:rsidRPr="008A537B">
        <w:rPr>
          <w:sz w:val="20"/>
          <w:lang w:val="en-US"/>
        </w:rPr>
        <w:t xml:space="preserve"> </w:t>
      </w:r>
      <w:r w:rsidRPr="008A537B">
        <w:rPr>
          <w:rFonts w:eastAsia="Times New Roman" w:cs="Times New Roman"/>
          <w:sz w:val="20"/>
          <w:szCs w:val="24"/>
          <w:lang w:val="en-US" w:eastAsia="es-CO"/>
        </w:rPr>
        <w:t xml:space="preserve">Rosenberg, D., Stephens, M., &amp; Collins-Cope, M. (2005). </w:t>
      </w:r>
      <w:r w:rsidRPr="00423F04">
        <w:rPr>
          <w:rFonts w:eastAsia="Times New Roman" w:cs="Times New Roman"/>
          <w:i/>
          <w:iCs/>
          <w:sz w:val="20"/>
          <w:szCs w:val="24"/>
          <w:lang w:val="en-US" w:eastAsia="es-CO"/>
        </w:rPr>
        <w:t>Agile Development with ICONIX Process</w:t>
      </w:r>
      <w:r w:rsidRPr="00423F04">
        <w:rPr>
          <w:rFonts w:eastAsia="Times New Roman" w:cs="Times New Roman"/>
          <w:sz w:val="20"/>
          <w:szCs w:val="24"/>
          <w:lang w:val="en-US" w:eastAsia="es-CO"/>
        </w:rPr>
        <w:t xml:space="preserve">. </w:t>
      </w:r>
      <w:proofErr w:type="spellStart"/>
      <w:r w:rsidRPr="00FA0E17">
        <w:rPr>
          <w:rFonts w:eastAsia="Times New Roman" w:cs="Times New Roman"/>
          <w:sz w:val="20"/>
          <w:szCs w:val="24"/>
          <w:lang w:eastAsia="es-CO"/>
        </w:rPr>
        <w:t>United</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States</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of</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America</w:t>
      </w:r>
      <w:proofErr w:type="spellEnd"/>
      <w:r w:rsidRPr="00FA0E17">
        <w:rPr>
          <w:rFonts w:eastAsia="Times New Roman" w:cs="Times New Roman"/>
          <w:sz w:val="20"/>
          <w:szCs w:val="24"/>
          <w:lang w:eastAsia="es-CO"/>
        </w:rPr>
        <w:t xml:space="preserve">: </w:t>
      </w:r>
      <w:proofErr w:type="spellStart"/>
      <w:r w:rsidRPr="00FA0E17">
        <w:rPr>
          <w:rFonts w:eastAsia="Times New Roman" w:cs="Times New Roman"/>
          <w:sz w:val="20"/>
          <w:szCs w:val="24"/>
          <w:lang w:eastAsia="es-CO"/>
        </w:rPr>
        <w:t>Apress</w:t>
      </w:r>
      <w:proofErr w:type="spellEnd"/>
      <w:r w:rsidRPr="00FA0E17">
        <w:rPr>
          <w:rFonts w:eastAsia="Times New Roman" w:cs="Times New Roman"/>
          <w:sz w:val="20"/>
          <w:szCs w:val="24"/>
          <w:lang w:eastAsia="es-CO"/>
        </w:rPr>
        <w:t>, p.45</w:t>
      </w:r>
      <w:r>
        <w:rPr>
          <w:rFonts w:eastAsia="Times New Roman" w:cs="Times New Roman"/>
          <w:sz w:val="20"/>
          <w:szCs w:val="24"/>
          <w:lang w:eastAsia="es-CO"/>
        </w:rPr>
        <w:t>.</w:t>
      </w:r>
    </w:p>
    <w:p w14:paraId="18ED7D95" w14:textId="54E13965" w:rsidR="00471220" w:rsidRPr="00FA0E17" w:rsidRDefault="00471220">
      <w:pPr>
        <w:pStyle w:val="Textonotapie"/>
      </w:pPr>
    </w:p>
  </w:footnote>
  <w:footnote w:id="9">
    <w:p w14:paraId="505CE41C" w14:textId="05943A0D" w:rsidR="00471220" w:rsidRPr="004A7520" w:rsidRDefault="00471220" w:rsidP="004A7520">
      <w:pPr>
        <w:pStyle w:val="Bibliografa"/>
        <w:ind w:left="0" w:firstLine="0"/>
        <w:rPr>
          <w:rFonts w:cs="Times New Roman"/>
          <w:sz w:val="20"/>
          <w:szCs w:val="18"/>
        </w:rPr>
      </w:pPr>
      <w:r w:rsidRPr="004A7520">
        <w:rPr>
          <w:rStyle w:val="Refdenotaalpie"/>
          <w:sz w:val="20"/>
          <w:szCs w:val="18"/>
        </w:rPr>
        <w:footnoteRef/>
      </w:r>
      <w:r w:rsidRPr="004A7520">
        <w:rPr>
          <w:sz w:val="20"/>
          <w:szCs w:val="18"/>
        </w:rPr>
        <w:t xml:space="preserve"> Elaboración propia con base en</w:t>
      </w:r>
      <w:r>
        <w:rPr>
          <w:sz w:val="20"/>
          <w:szCs w:val="18"/>
        </w:rPr>
        <w:t xml:space="preserve"> </w:t>
      </w:r>
      <w:proofErr w:type="spellStart"/>
      <w:r w:rsidRPr="004A7520">
        <w:rPr>
          <w:rFonts w:cs="Times New Roman"/>
          <w:sz w:val="20"/>
          <w:szCs w:val="18"/>
        </w:rPr>
        <w:t>Matla</w:t>
      </w:r>
      <w:proofErr w:type="spellEnd"/>
      <w:r w:rsidRPr="004A7520">
        <w:rPr>
          <w:rFonts w:cs="Times New Roman"/>
          <w:sz w:val="20"/>
          <w:szCs w:val="18"/>
        </w:rPr>
        <w:t xml:space="preserve"> Cruz, E. O. (2014). </w:t>
      </w:r>
      <w:r w:rsidRPr="004A7520">
        <w:rPr>
          <w:rFonts w:cs="Times New Roman"/>
          <w:i/>
          <w:iCs/>
          <w:sz w:val="20"/>
          <w:szCs w:val="18"/>
        </w:rPr>
        <w:t>Desarrollo de software guiado por la norma ISO/IEC</w:t>
      </w:r>
      <w:r>
        <w:rPr>
          <w:rFonts w:cs="Times New Roman"/>
          <w:i/>
          <w:iCs/>
          <w:sz w:val="20"/>
          <w:szCs w:val="18"/>
        </w:rPr>
        <w:t xml:space="preserve"> </w:t>
      </w:r>
      <w:r w:rsidRPr="004A7520">
        <w:rPr>
          <w:rFonts w:cs="Times New Roman"/>
          <w:i/>
          <w:iCs/>
          <w:sz w:val="20"/>
          <w:szCs w:val="18"/>
        </w:rPr>
        <w:t>29110 y Scrum: SIDEP v.2.0</w:t>
      </w:r>
      <w:r w:rsidRPr="004A7520">
        <w:rPr>
          <w:rFonts w:cs="Times New Roman"/>
          <w:sz w:val="20"/>
          <w:szCs w:val="18"/>
        </w:rPr>
        <w:t>. Universidad Nacional Autónoma de México, Ciudad de México.</w:t>
      </w:r>
    </w:p>
    <w:p w14:paraId="3AAE78AC" w14:textId="5D9BE403" w:rsidR="00471220" w:rsidRDefault="00471220">
      <w:pPr>
        <w:pStyle w:val="Textonotapie"/>
      </w:pPr>
    </w:p>
  </w:footnote>
  <w:footnote w:id="10">
    <w:p w14:paraId="051A4B26" w14:textId="1971646C" w:rsidR="00471220" w:rsidRDefault="00471220">
      <w:pPr>
        <w:pStyle w:val="Textonotapie"/>
      </w:pPr>
      <w:r>
        <w:rPr>
          <w:rStyle w:val="Refdenotaalpie"/>
        </w:rPr>
        <w:footnoteRef/>
      </w:r>
      <w:r>
        <w:t xml:space="preserve"> Elaboración propia con base en lo propuesto por la ISO/IEC 29110.</w:t>
      </w:r>
    </w:p>
  </w:footnote>
  <w:footnote w:id="11">
    <w:p w14:paraId="3F0AE894" w14:textId="292A5639" w:rsidR="00471220" w:rsidRDefault="00471220" w:rsidP="00944DC8">
      <w:pPr>
        <w:pStyle w:val="Textonotapie"/>
      </w:pPr>
      <w:r>
        <w:rPr>
          <w:rStyle w:val="Refdenotaalpie"/>
        </w:rPr>
        <w:footnoteRef/>
      </w:r>
      <w:r>
        <w:t xml:space="preserve"> Elaboración propia con base en lo propuesto por la ISO/IEC 29110.</w:t>
      </w:r>
    </w:p>
  </w:footnote>
  <w:footnote w:id="12">
    <w:p w14:paraId="3D978943" w14:textId="2128D7F3" w:rsidR="00471220" w:rsidRDefault="00471220">
      <w:pPr>
        <w:pStyle w:val="Textonotapie"/>
      </w:pPr>
      <w:r>
        <w:rPr>
          <w:rStyle w:val="Refdenotaalpie"/>
        </w:rPr>
        <w:footnoteRef/>
      </w:r>
      <w:r>
        <w:t xml:space="preserve"> Elaboración propia con base en lo propuesto por la ISO/IEC 29110.</w:t>
      </w:r>
    </w:p>
  </w:footnote>
  <w:footnote w:id="13">
    <w:p w14:paraId="3CE7BEE8" w14:textId="21A52257" w:rsidR="00471220" w:rsidRDefault="00471220">
      <w:pPr>
        <w:pStyle w:val="Textonotapie"/>
      </w:pPr>
      <w:r>
        <w:rPr>
          <w:rStyle w:val="Refdenotaalpie"/>
        </w:rPr>
        <w:footnoteRef/>
      </w:r>
      <w:r>
        <w:t xml:space="preserve"> Elaboración propia con base en lo propuesto por la ISO/IEC 29110.</w:t>
      </w:r>
    </w:p>
  </w:footnote>
  <w:footnote w:id="14">
    <w:p w14:paraId="4DD272D7" w14:textId="7B04C6E3" w:rsidR="00471220" w:rsidRDefault="00471220">
      <w:pPr>
        <w:pStyle w:val="Textonotapie"/>
      </w:pPr>
      <w:r>
        <w:rPr>
          <w:rStyle w:val="Refdenotaalpie"/>
        </w:rPr>
        <w:footnoteRef/>
      </w:r>
      <w:r>
        <w:t xml:space="preserve"> Elaboración propia con base en lo propuesto por la ISO/IEC 29110.</w:t>
      </w:r>
    </w:p>
  </w:footnote>
  <w:footnote w:id="15">
    <w:p w14:paraId="3C901911" w14:textId="6145F65C" w:rsidR="00471220" w:rsidRDefault="00471220" w:rsidP="004469D8">
      <w:pPr>
        <w:pStyle w:val="Textonotapie"/>
      </w:pPr>
      <w:r>
        <w:rPr>
          <w:rStyle w:val="Refdenotaalpie"/>
        </w:rPr>
        <w:footnoteRef/>
      </w:r>
      <w:r>
        <w:t xml:space="preserve"> Elaboración propia con base en lo propuesto por la ISO/IEC 29110.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1300522"/>
      <w:docPartObj>
        <w:docPartGallery w:val="Page Numbers (Top of Page)"/>
        <w:docPartUnique/>
      </w:docPartObj>
    </w:sdtPr>
    <w:sdtEndPr/>
    <w:sdtContent>
      <w:p w14:paraId="3193FB33" w14:textId="689EC86A" w:rsidR="00471220" w:rsidRDefault="00471220">
        <w:pPr>
          <w:pStyle w:val="Encabezado"/>
          <w:jc w:val="right"/>
        </w:pPr>
        <w:r>
          <w:fldChar w:fldCharType="begin"/>
        </w:r>
        <w:r>
          <w:instrText>PAGE   \* MERGEFORMAT</w:instrText>
        </w:r>
        <w:r>
          <w:fldChar w:fldCharType="separate"/>
        </w:r>
        <w:r w:rsidRPr="00987323">
          <w:rPr>
            <w:noProof/>
            <w:lang w:val="es-ES"/>
          </w:rPr>
          <w:t>ii</w:t>
        </w:r>
        <w:r>
          <w:fldChar w:fldCharType="end"/>
        </w:r>
      </w:p>
    </w:sdtContent>
  </w:sdt>
  <w:p w14:paraId="1518AC65" w14:textId="77777777" w:rsidR="00471220" w:rsidRDefault="004712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1B11A" w14:textId="77777777" w:rsidR="00471220" w:rsidRDefault="0047122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9346994"/>
      <w:docPartObj>
        <w:docPartGallery w:val="Page Numbers (Top of Page)"/>
        <w:docPartUnique/>
      </w:docPartObj>
    </w:sdtPr>
    <w:sdtEndPr/>
    <w:sdtContent>
      <w:p w14:paraId="1BCFBAA5" w14:textId="2C6CC9DB" w:rsidR="00471220" w:rsidRDefault="00471220">
        <w:pPr>
          <w:pStyle w:val="Encabezado"/>
          <w:jc w:val="right"/>
        </w:pPr>
        <w:r>
          <w:fldChar w:fldCharType="begin"/>
        </w:r>
        <w:r>
          <w:instrText>PAGE   \* MERGEFORMAT</w:instrText>
        </w:r>
        <w:r>
          <w:fldChar w:fldCharType="separate"/>
        </w:r>
        <w:r w:rsidRPr="00987323">
          <w:rPr>
            <w:noProof/>
            <w:lang w:val="es-ES"/>
          </w:rPr>
          <w:t>13</w:t>
        </w:r>
        <w:r>
          <w:fldChar w:fldCharType="end"/>
        </w:r>
      </w:p>
    </w:sdtContent>
  </w:sdt>
  <w:p w14:paraId="0B38173F" w14:textId="77777777" w:rsidR="00471220" w:rsidRDefault="0047122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A0973F" w14:textId="77777777" w:rsidR="00471220" w:rsidRDefault="004712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E5CCA"/>
    <w:multiLevelType w:val="multilevel"/>
    <w:tmpl w:val="02B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B6210C"/>
    <w:multiLevelType w:val="multilevel"/>
    <w:tmpl w:val="0088E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0050B9"/>
    <w:multiLevelType w:val="multilevel"/>
    <w:tmpl w:val="1834F6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6D74E3"/>
    <w:multiLevelType w:val="multilevel"/>
    <w:tmpl w:val="0CC2D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4D35360"/>
    <w:multiLevelType w:val="hybridMultilevel"/>
    <w:tmpl w:val="BA0AA2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51227F9"/>
    <w:multiLevelType w:val="hybridMultilevel"/>
    <w:tmpl w:val="D1B6B156"/>
    <w:lvl w:ilvl="0" w:tplc="DD581B5A">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 w15:restartNumberingAfterBreak="0">
    <w:nsid w:val="05C75353"/>
    <w:multiLevelType w:val="multilevel"/>
    <w:tmpl w:val="9AA2D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503496"/>
    <w:multiLevelType w:val="multilevel"/>
    <w:tmpl w:val="3BB059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7C66F57"/>
    <w:multiLevelType w:val="multilevel"/>
    <w:tmpl w:val="45C64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4C507A"/>
    <w:multiLevelType w:val="multilevel"/>
    <w:tmpl w:val="3B160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A144B61"/>
    <w:multiLevelType w:val="multilevel"/>
    <w:tmpl w:val="33CC8D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5A3483"/>
    <w:multiLevelType w:val="multilevel"/>
    <w:tmpl w:val="84D216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CD15BA0"/>
    <w:multiLevelType w:val="multilevel"/>
    <w:tmpl w:val="B448D9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4" w15:restartNumberingAfterBreak="0">
    <w:nsid w:val="10C344C8"/>
    <w:multiLevelType w:val="multilevel"/>
    <w:tmpl w:val="C6EA8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12E3D86"/>
    <w:multiLevelType w:val="multilevel"/>
    <w:tmpl w:val="E04AF4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1BE4730"/>
    <w:multiLevelType w:val="multilevel"/>
    <w:tmpl w:val="9F4CD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1D66EDE"/>
    <w:multiLevelType w:val="multilevel"/>
    <w:tmpl w:val="28F235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2D401BD"/>
    <w:multiLevelType w:val="multilevel"/>
    <w:tmpl w:val="B5786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33E7463"/>
    <w:multiLevelType w:val="hybridMultilevel"/>
    <w:tmpl w:val="1B26083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0" w15:restartNumberingAfterBreak="0">
    <w:nsid w:val="143E4C3E"/>
    <w:multiLevelType w:val="multilevel"/>
    <w:tmpl w:val="40321D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14C451C1"/>
    <w:multiLevelType w:val="multilevel"/>
    <w:tmpl w:val="4FC6E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25674C"/>
    <w:multiLevelType w:val="multilevel"/>
    <w:tmpl w:val="2152CB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152B512B"/>
    <w:multiLevelType w:val="multilevel"/>
    <w:tmpl w:val="39026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15366674"/>
    <w:multiLevelType w:val="multilevel"/>
    <w:tmpl w:val="84007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57C7180"/>
    <w:multiLevelType w:val="multilevel"/>
    <w:tmpl w:val="189204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15994EBA"/>
    <w:multiLevelType w:val="multilevel"/>
    <w:tmpl w:val="DB9EBF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15BF04A3"/>
    <w:multiLevelType w:val="multilevel"/>
    <w:tmpl w:val="45D8B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161A0BF2"/>
    <w:multiLevelType w:val="multilevel"/>
    <w:tmpl w:val="C3869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66B3FAA"/>
    <w:multiLevelType w:val="hybridMultilevel"/>
    <w:tmpl w:val="2B6E7A68"/>
    <w:lvl w:ilvl="0" w:tplc="240A0003">
      <w:start w:val="1"/>
      <w:numFmt w:val="bullet"/>
      <w:lvlText w:val="o"/>
      <w:lvlJc w:val="left"/>
      <w:pPr>
        <w:ind w:left="1724" w:hanging="360"/>
      </w:pPr>
      <w:rPr>
        <w:rFonts w:ascii="Courier New" w:hAnsi="Courier New" w:cs="Courier New" w:hint="default"/>
      </w:rPr>
    </w:lvl>
    <w:lvl w:ilvl="1" w:tplc="240A0003" w:tentative="1">
      <w:start w:val="1"/>
      <w:numFmt w:val="bullet"/>
      <w:lvlText w:val="o"/>
      <w:lvlJc w:val="left"/>
      <w:pPr>
        <w:ind w:left="2444" w:hanging="360"/>
      </w:pPr>
      <w:rPr>
        <w:rFonts w:ascii="Courier New" w:hAnsi="Courier New" w:cs="Courier New" w:hint="default"/>
      </w:rPr>
    </w:lvl>
    <w:lvl w:ilvl="2" w:tplc="240A0005" w:tentative="1">
      <w:start w:val="1"/>
      <w:numFmt w:val="bullet"/>
      <w:lvlText w:val=""/>
      <w:lvlJc w:val="left"/>
      <w:pPr>
        <w:ind w:left="3164" w:hanging="360"/>
      </w:pPr>
      <w:rPr>
        <w:rFonts w:ascii="Wingdings" w:hAnsi="Wingdings" w:hint="default"/>
      </w:rPr>
    </w:lvl>
    <w:lvl w:ilvl="3" w:tplc="240A0001" w:tentative="1">
      <w:start w:val="1"/>
      <w:numFmt w:val="bullet"/>
      <w:lvlText w:val=""/>
      <w:lvlJc w:val="left"/>
      <w:pPr>
        <w:ind w:left="3884" w:hanging="360"/>
      </w:pPr>
      <w:rPr>
        <w:rFonts w:ascii="Symbol" w:hAnsi="Symbol" w:hint="default"/>
      </w:rPr>
    </w:lvl>
    <w:lvl w:ilvl="4" w:tplc="240A0003" w:tentative="1">
      <w:start w:val="1"/>
      <w:numFmt w:val="bullet"/>
      <w:lvlText w:val="o"/>
      <w:lvlJc w:val="left"/>
      <w:pPr>
        <w:ind w:left="4604" w:hanging="360"/>
      </w:pPr>
      <w:rPr>
        <w:rFonts w:ascii="Courier New" w:hAnsi="Courier New" w:cs="Courier New" w:hint="default"/>
      </w:rPr>
    </w:lvl>
    <w:lvl w:ilvl="5" w:tplc="240A0005" w:tentative="1">
      <w:start w:val="1"/>
      <w:numFmt w:val="bullet"/>
      <w:lvlText w:val=""/>
      <w:lvlJc w:val="left"/>
      <w:pPr>
        <w:ind w:left="5324" w:hanging="360"/>
      </w:pPr>
      <w:rPr>
        <w:rFonts w:ascii="Wingdings" w:hAnsi="Wingdings" w:hint="default"/>
      </w:rPr>
    </w:lvl>
    <w:lvl w:ilvl="6" w:tplc="240A0001" w:tentative="1">
      <w:start w:val="1"/>
      <w:numFmt w:val="bullet"/>
      <w:lvlText w:val=""/>
      <w:lvlJc w:val="left"/>
      <w:pPr>
        <w:ind w:left="6044" w:hanging="360"/>
      </w:pPr>
      <w:rPr>
        <w:rFonts w:ascii="Symbol" w:hAnsi="Symbol" w:hint="default"/>
      </w:rPr>
    </w:lvl>
    <w:lvl w:ilvl="7" w:tplc="240A0003" w:tentative="1">
      <w:start w:val="1"/>
      <w:numFmt w:val="bullet"/>
      <w:lvlText w:val="o"/>
      <w:lvlJc w:val="left"/>
      <w:pPr>
        <w:ind w:left="6764" w:hanging="360"/>
      </w:pPr>
      <w:rPr>
        <w:rFonts w:ascii="Courier New" w:hAnsi="Courier New" w:cs="Courier New" w:hint="default"/>
      </w:rPr>
    </w:lvl>
    <w:lvl w:ilvl="8" w:tplc="240A0005" w:tentative="1">
      <w:start w:val="1"/>
      <w:numFmt w:val="bullet"/>
      <w:lvlText w:val=""/>
      <w:lvlJc w:val="left"/>
      <w:pPr>
        <w:ind w:left="7484" w:hanging="360"/>
      </w:pPr>
      <w:rPr>
        <w:rFonts w:ascii="Wingdings" w:hAnsi="Wingdings" w:hint="default"/>
      </w:rPr>
    </w:lvl>
  </w:abstractNum>
  <w:abstractNum w:abstractNumId="30" w15:restartNumberingAfterBreak="0">
    <w:nsid w:val="1707179A"/>
    <w:multiLevelType w:val="hybridMultilevel"/>
    <w:tmpl w:val="605C3538"/>
    <w:lvl w:ilvl="0" w:tplc="240A000F">
      <w:start w:val="1"/>
      <w:numFmt w:val="decimal"/>
      <w:lvlText w:val="%1."/>
      <w:lvlJc w:val="left"/>
      <w:pPr>
        <w:ind w:left="1004" w:hanging="360"/>
      </w:pPr>
    </w:lvl>
    <w:lvl w:ilvl="1" w:tplc="240A0019" w:tentative="1">
      <w:start w:val="1"/>
      <w:numFmt w:val="lowerLetter"/>
      <w:lvlText w:val="%2."/>
      <w:lvlJc w:val="left"/>
      <w:pPr>
        <w:ind w:left="1724" w:hanging="360"/>
      </w:pPr>
    </w:lvl>
    <w:lvl w:ilvl="2" w:tplc="240A001B" w:tentative="1">
      <w:start w:val="1"/>
      <w:numFmt w:val="lowerRoman"/>
      <w:lvlText w:val="%3."/>
      <w:lvlJc w:val="right"/>
      <w:pPr>
        <w:ind w:left="2444" w:hanging="180"/>
      </w:pPr>
    </w:lvl>
    <w:lvl w:ilvl="3" w:tplc="240A000F" w:tentative="1">
      <w:start w:val="1"/>
      <w:numFmt w:val="decimal"/>
      <w:lvlText w:val="%4."/>
      <w:lvlJc w:val="left"/>
      <w:pPr>
        <w:ind w:left="3164" w:hanging="360"/>
      </w:pPr>
    </w:lvl>
    <w:lvl w:ilvl="4" w:tplc="240A0019" w:tentative="1">
      <w:start w:val="1"/>
      <w:numFmt w:val="lowerLetter"/>
      <w:lvlText w:val="%5."/>
      <w:lvlJc w:val="left"/>
      <w:pPr>
        <w:ind w:left="3884" w:hanging="360"/>
      </w:pPr>
    </w:lvl>
    <w:lvl w:ilvl="5" w:tplc="240A001B" w:tentative="1">
      <w:start w:val="1"/>
      <w:numFmt w:val="lowerRoman"/>
      <w:lvlText w:val="%6."/>
      <w:lvlJc w:val="right"/>
      <w:pPr>
        <w:ind w:left="4604" w:hanging="180"/>
      </w:pPr>
    </w:lvl>
    <w:lvl w:ilvl="6" w:tplc="240A000F" w:tentative="1">
      <w:start w:val="1"/>
      <w:numFmt w:val="decimal"/>
      <w:lvlText w:val="%7."/>
      <w:lvlJc w:val="left"/>
      <w:pPr>
        <w:ind w:left="5324" w:hanging="360"/>
      </w:pPr>
    </w:lvl>
    <w:lvl w:ilvl="7" w:tplc="240A0019" w:tentative="1">
      <w:start w:val="1"/>
      <w:numFmt w:val="lowerLetter"/>
      <w:lvlText w:val="%8."/>
      <w:lvlJc w:val="left"/>
      <w:pPr>
        <w:ind w:left="6044" w:hanging="360"/>
      </w:pPr>
    </w:lvl>
    <w:lvl w:ilvl="8" w:tplc="240A001B" w:tentative="1">
      <w:start w:val="1"/>
      <w:numFmt w:val="lowerRoman"/>
      <w:lvlText w:val="%9."/>
      <w:lvlJc w:val="right"/>
      <w:pPr>
        <w:ind w:left="6764" w:hanging="180"/>
      </w:pPr>
    </w:lvl>
  </w:abstractNum>
  <w:abstractNum w:abstractNumId="31" w15:restartNumberingAfterBreak="0">
    <w:nsid w:val="18CF7721"/>
    <w:multiLevelType w:val="multilevel"/>
    <w:tmpl w:val="1B7CC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9131B32"/>
    <w:multiLevelType w:val="multilevel"/>
    <w:tmpl w:val="E828E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92015B7"/>
    <w:multiLevelType w:val="multilevel"/>
    <w:tmpl w:val="A09C3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D49283A"/>
    <w:multiLevelType w:val="multilevel"/>
    <w:tmpl w:val="E7820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1D8F2B04"/>
    <w:multiLevelType w:val="multilevel"/>
    <w:tmpl w:val="EFD420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D951793"/>
    <w:multiLevelType w:val="multilevel"/>
    <w:tmpl w:val="4F7C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1DF14E72"/>
    <w:multiLevelType w:val="multilevel"/>
    <w:tmpl w:val="82743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9"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40" w15:restartNumberingAfterBreak="0">
    <w:nsid w:val="2000627E"/>
    <w:multiLevelType w:val="multilevel"/>
    <w:tmpl w:val="A74A4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206040C9"/>
    <w:multiLevelType w:val="hybridMultilevel"/>
    <w:tmpl w:val="044C3560"/>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2" w15:restartNumberingAfterBreak="0">
    <w:nsid w:val="20AD4919"/>
    <w:multiLevelType w:val="multilevel"/>
    <w:tmpl w:val="01D8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F10154"/>
    <w:multiLevelType w:val="multilevel"/>
    <w:tmpl w:val="1E667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21741FFD"/>
    <w:multiLevelType w:val="hybridMultilevel"/>
    <w:tmpl w:val="8D50B472"/>
    <w:lvl w:ilvl="0" w:tplc="C87E46A6">
      <w:numFmt w:val="bullet"/>
      <w:lvlText w:val=""/>
      <w:lvlJc w:val="left"/>
      <w:pPr>
        <w:ind w:left="643" w:hanging="360"/>
      </w:pPr>
      <w:rPr>
        <w:rFonts w:ascii="Symbol" w:eastAsiaTheme="minorHAnsi" w:hAnsi="Symbol" w:cs="Aria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45" w15:restartNumberingAfterBreak="0">
    <w:nsid w:val="223E6709"/>
    <w:multiLevelType w:val="multilevel"/>
    <w:tmpl w:val="FF2CC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225710CA"/>
    <w:multiLevelType w:val="multilevel"/>
    <w:tmpl w:val="8EDE7A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22A134A2"/>
    <w:multiLevelType w:val="hybridMultilevel"/>
    <w:tmpl w:val="F35CD540"/>
    <w:lvl w:ilvl="0" w:tplc="C87E46A6">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15:restartNumberingAfterBreak="0">
    <w:nsid w:val="238D173B"/>
    <w:multiLevelType w:val="multilevel"/>
    <w:tmpl w:val="B7D4C6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24DC57C8"/>
    <w:multiLevelType w:val="multilevel"/>
    <w:tmpl w:val="9C2E1E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261E15E6"/>
    <w:multiLevelType w:val="multilevel"/>
    <w:tmpl w:val="A1EC70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27117D4F"/>
    <w:multiLevelType w:val="multilevel"/>
    <w:tmpl w:val="04382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272B4A08"/>
    <w:multiLevelType w:val="multilevel"/>
    <w:tmpl w:val="B96CD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277F7EEA"/>
    <w:multiLevelType w:val="multilevel"/>
    <w:tmpl w:val="6450B9C8"/>
    <w:lvl w:ilvl="0">
      <w:start w:val="1"/>
      <w:numFmt w:val="decimal"/>
      <w:suff w:val="space"/>
      <w:lvlText w:val="%1."/>
      <w:lvlJc w:val="left"/>
      <w:pPr>
        <w:ind w:left="5179"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Restart w:val="3"/>
      <w:pStyle w:val="Ttulo5"/>
      <w:suff w:val="space"/>
      <w:lvlText w:val="%1.%2.%3.%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4" w15:restartNumberingAfterBreak="0">
    <w:nsid w:val="27BB6822"/>
    <w:multiLevelType w:val="multilevel"/>
    <w:tmpl w:val="3E6E5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27CC7E86"/>
    <w:multiLevelType w:val="multilevel"/>
    <w:tmpl w:val="6150A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2A117757"/>
    <w:multiLevelType w:val="multilevel"/>
    <w:tmpl w:val="48F084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58" w15:restartNumberingAfterBreak="0">
    <w:nsid w:val="2B2037C5"/>
    <w:multiLevelType w:val="hybridMultilevel"/>
    <w:tmpl w:val="7F1E3750"/>
    <w:lvl w:ilvl="0" w:tplc="53205D52">
      <w:start w:val="4"/>
      <w:numFmt w:val="bullet"/>
      <w:lvlText w:val=""/>
      <w:lvlJc w:val="left"/>
      <w:pPr>
        <w:ind w:left="644" w:hanging="360"/>
      </w:pPr>
      <w:rPr>
        <w:rFonts w:ascii="Symbol" w:eastAsiaTheme="minorHAnsi" w:hAnsi="Symbol" w:cstheme="minorBidi" w:hint="default"/>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59" w15:restartNumberingAfterBreak="0">
    <w:nsid w:val="2CC427D5"/>
    <w:multiLevelType w:val="multilevel"/>
    <w:tmpl w:val="AE16EE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302D613C"/>
    <w:multiLevelType w:val="multilevel"/>
    <w:tmpl w:val="179AE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312B07BA"/>
    <w:multiLevelType w:val="hybridMultilevel"/>
    <w:tmpl w:val="7460E528"/>
    <w:lvl w:ilvl="0" w:tplc="240A0003">
      <w:start w:val="1"/>
      <w:numFmt w:val="bullet"/>
      <w:lvlText w:val="o"/>
      <w:lvlJc w:val="left"/>
      <w:pPr>
        <w:ind w:left="644" w:hanging="360"/>
      </w:pPr>
      <w:rPr>
        <w:rFonts w:ascii="Courier New" w:hAnsi="Courier New" w:cs="Courier New" w:hint="default"/>
      </w:rPr>
    </w:lvl>
    <w:lvl w:ilvl="1" w:tplc="240A0003">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62" w15:restartNumberingAfterBreak="0">
    <w:nsid w:val="314B5A02"/>
    <w:multiLevelType w:val="multilevel"/>
    <w:tmpl w:val="6EEA85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4623ECD"/>
    <w:multiLevelType w:val="multilevel"/>
    <w:tmpl w:val="EF9E4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46A714B"/>
    <w:multiLevelType w:val="multilevel"/>
    <w:tmpl w:val="59EA0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35357BCE"/>
    <w:multiLevelType w:val="multilevel"/>
    <w:tmpl w:val="C32C1D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363C5085"/>
    <w:multiLevelType w:val="multilevel"/>
    <w:tmpl w:val="9D2875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36BD2B0C"/>
    <w:multiLevelType w:val="multilevel"/>
    <w:tmpl w:val="6DEED8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36CE2D57"/>
    <w:multiLevelType w:val="multilevel"/>
    <w:tmpl w:val="568480B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83A57D1"/>
    <w:multiLevelType w:val="multilevel"/>
    <w:tmpl w:val="5E902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386C58E5"/>
    <w:multiLevelType w:val="multilevel"/>
    <w:tmpl w:val="34841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38A4351B"/>
    <w:multiLevelType w:val="multilevel"/>
    <w:tmpl w:val="13C02A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38F72D88"/>
    <w:multiLevelType w:val="multilevel"/>
    <w:tmpl w:val="0F58F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3990073A"/>
    <w:multiLevelType w:val="multilevel"/>
    <w:tmpl w:val="C4F80E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39D321F1"/>
    <w:multiLevelType w:val="hybridMultilevel"/>
    <w:tmpl w:val="A32E92DE"/>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5" w15:restartNumberingAfterBreak="0">
    <w:nsid w:val="3C012664"/>
    <w:multiLevelType w:val="multilevel"/>
    <w:tmpl w:val="1430E7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3D343732"/>
    <w:multiLevelType w:val="multilevel"/>
    <w:tmpl w:val="69987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3D680F65"/>
    <w:multiLevelType w:val="multilevel"/>
    <w:tmpl w:val="6D1A0B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D762A22"/>
    <w:multiLevelType w:val="multilevel"/>
    <w:tmpl w:val="36001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D9F35B6"/>
    <w:multiLevelType w:val="hybridMultilevel"/>
    <w:tmpl w:val="B94C192A"/>
    <w:lvl w:ilvl="0" w:tplc="240A0003">
      <w:start w:val="1"/>
      <w:numFmt w:val="bullet"/>
      <w:lvlText w:val="o"/>
      <w:lvlJc w:val="left"/>
      <w:pPr>
        <w:ind w:left="1001" w:hanging="360"/>
      </w:pPr>
      <w:rPr>
        <w:rFonts w:ascii="Courier New" w:hAnsi="Courier New" w:cs="Courier New" w:hint="default"/>
      </w:rPr>
    </w:lvl>
    <w:lvl w:ilvl="1" w:tplc="240A0003" w:tentative="1">
      <w:start w:val="1"/>
      <w:numFmt w:val="bullet"/>
      <w:lvlText w:val="o"/>
      <w:lvlJc w:val="left"/>
      <w:pPr>
        <w:ind w:left="1721" w:hanging="360"/>
      </w:pPr>
      <w:rPr>
        <w:rFonts w:ascii="Courier New" w:hAnsi="Courier New" w:cs="Courier New" w:hint="default"/>
      </w:rPr>
    </w:lvl>
    <w:lvl w:ilvl="2" w:tplc="240A0005" w:tentative="1">
      <w:start w:val="1"/>
      <w:numFmt w:val="bullet"/>
      <w:lvlText w:val=""/>
      <w:lvlJc w:val="left"/>
      <w:pPr>
        <w:ind w:left="2441" w:hanging="360"/>
      </w:pPr>
      <w:rPr>
        <w:rFonts w:ascii="Wingdings" w:hAnsi="Wingdings" w:hint="default"/>
      </w:rPr>
    </w:lvl>
    <w:lvl w:ilvl="3" w:tplc="240A0001" w:tentative="1">
      <w:start w:val="1"/>
      <w:numFmt w:val="bullet"/>
      <w:lvlText w:val=""/>
      <w:lvlJc w:val="left"/>
      <w:pPr>
        <w:ind w:left="3161" w:hanging="360"/>
      </w:pPr>
      <w:rPr>
        <w:rFonts w:ascii="Symbol" w:hAnsi="Symbol" w:hint="default"/>
      </w:rPr>
    </w:lvl>
    <w:lvl w:ilvl="4" w:tplc="240A0003" w:tentative="1">
      <w:start w:val="1"/>
      <w:numFmt w:val="bullet"/>
      <w:lvlText w:val="o"/>
      <w:lvlJc w:val="left"/>
      <w:pPr>
        <w:ind w:left="3881" w:hanging="360"/>
      </w:pPr>
      <w:rPr>
        <w:rFonts w:ascii="Courier New" w:hAnsi="Courier New" w:cs="Courier New" w:hint="default"/>
      </w:rPr>
    </w:lvl>
    <w:lvl w:ilvl="5" w:tplc="240A0005" w:tentative="1">
      <w:start w:val="1"/>
      <w:numFmt w:val="bullet"/>
      <w:lvlText w:val=""/>
      <w:lvlJc w:val="left"/>
      <w:pPr>
        <w:ind w:left="4601" w:hanging="360"/>
      </w:pPr>
      <w:rPr>
        <w:rFonts w:ascii="Wingdings" w:hAnsi="Wingdings" w:hint="default"/>
      </w:rPr>
    </w:lvl>
    <w:lvl w:ilvl="6" w:tplc="240A0001" w:tentative="1">
      <w:start w:val="1"/>
      <w:numFmt w:val="bullet"/>
      <w:lvlText w:val=""/>
      <w:lvlJc w:val="left"/>
      <w:pPr>
        <w:ind w:left="5321" w:hanging="360"/>
      </w:pPr>
      <w:rPr>
        <w:rFonts w:ascii="Symbol" w:hAnsi="Symbol" w:hint="default"/>
      </w:rPr>
    </w:lvl>
    <w:lvl w:ilvl="7" w:tplc="240A0003" w:tentative="1">
      <w:start w:val="1"/>
      <w:numFmt w:val="bullet"/>
      <w:lvlText w:val="o"/>
      <w:lvlJc w:val="left"/>
      <w:pPr>
        <w:ind w:left="6041" w:hanging="360"/>
      </w:pPr>
      <w:rPr>
        <w:rFonts w:ascii="Courier New" w:hAnsi="Courier New" w:cs="Courier New" w:hint="default"/>
      </w:rPr>
    </w:lvl>
    <w:lvl w:ilvl="8" w:tplc="240A0005" w:tentative="1">
      <w:start w:val="1"/>
      <w:numFmt w:val="bullet"/>
      <w:lvlText w:val=""/>
      <w:lvlJc w:val="left"/>
      <w:pPr>
        <w:ind w:left="6761" w:hanging="360"/>
      </w:pPr>
      <w:rPr>
        <w:rFonts w:ascii="Wingdings" w:hAnsi="Wingdings" w:hint="default"/>
      </w:rPr>
    </w:lvl>
  </w:abstractNum>
  <w:abstractNum w:abstractNumId="80" w15:restartNumberingAfterBreak="0">
    <w:nsid w:val="3DEC36D4"/>
    <w:multiLevelType w:val="multilevel"/>
    <w:tmpl w:val="5DF04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3F9C04C6"/>
    <w:multiLevelType w:val="multilevel"/>
    <w:tmpl w:val="B6D8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4191088B"/>
    <w:multiLevelType w:val="hybridMultilevel"/>
    <w:tmpl w:val="D006028A"/>
    <w:lvl w:ilvl="0" w:tplc="240A0003">
      <w:start w:val="1"/>
      <w:numFmt w:val="bullet"/>
      <w:lvlText w:val="o"/>
      <w:lvlJc w:val="left"/>
      <w:pPr>
        <w:ind w:left="1440" w:hanging="360"/>
      </w:pPr>
      <w:rPr>
        <w:rFonts w:ascii="Courier New" w:hAnsi="Courier New" w:cs="Courier New"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3" w15:restartNumberingAfterBreak="0">
    <w:nsid w:val="42B1345C"/>
    <w:multiLevelType w:val="multilevel"/>
    <w:tmpl w:val="EC68F9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448E446F"/>
    <w:multiLevelType w:val="multilevel"/>
    <w:tmpl w:val="476C75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47B65DF1"/>
    <w:multiLevelType w:val="multilevel"/>
    <w:tmpl w:val="7B90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48A227BC"/>
    <w:multiLevelType w:val="multilevel"/>
    <w:tmpl w:val="3A0655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48C577F8"/>
    <w:multiLevelType w:val="multilevel"/>
    <w:tmpl w:val="5B7C2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4A277343"/>
    <w:multiLevelType w:val="multilevel"/>
    <w:tmpl w:val="27CA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4B385A2C"/>
    <w:multiLevelType w:val="multilevel"/>
    <w:tmpl w:val="2BD025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4B456B71"/>
    <w:multiLevelType w:val="hybridMultilevel"/>
    <w:tmpl w:val="08DE67F4"/>
    <w:lvl w:ilvl="0" w:tplc="96B04560">
      <w:numFmt w:val="bullet"/>
      <w:lvlText w:val="-"/>
      <w:lvlJc w:val="left"/>
      <w:pPr>
        <w:ind w:left="644" w:hanging="360"/>
      </w:pPr>
      <w:rPr>
        <w:rFonts w:ascii="Times New Roman" w:eastAsiaTheme="minorHAnsi" w:hAnsi="Times New Roman" w:cs="Times New Roman" w:hint="default"/>
        <w:b/>
      </w:rPr>
    </w:lvl>
    <w:lvl w:ilvl="1" w:tplc="240A0003" w:tentative="1">
      <w:start w:val="1"/>
      <w:numFmt w:val="bullet"/>
      <w:lvlText w:val="o"/>
      <w:lvlJc w:val="left"/>
      <w:pPr>
        <w:ind w:left="1364" w:hanging="360"/>
      </w:pPr>
      <w:rPr>
        <w:rFonts w:ascii="Courier New" w:hAnsi="Courier New" w:cs="Courier New" w:hint="default"/>
      </w:rPr>
    </w:lvl>
    <w:lvl w:ilvl="2" w:tplc="240A0005" w:tentative="1">
      <w:start w:val="1"/>
      <w:numFmt w:val="bullet"/>
      <w:lvlText w:val=""/>
      <w:lvlJc w:val="left"/>
      <w:pPr>
        <w:ind w:left="2084" w:hanging="360"/>
      </w:pPr>
      <w:rPr>
        <w:rFonts w:ascii="Wingdings" w:hAnsi="Wingdings" w:hint="default"/>
      </w:rPr>
    </w:lvl>
    <w:lvl w:ilvl="3" w:tplc="240A0001" w:tentative="1">
      <w:start w:val="1"/>
      <w:numFmt w:val="bullet"/>
      <w:lvlText w:val=""/>
      <w:lvlJc w:val="left"/>
      <w:pPr>
        <w:ind w:left="2804" w:hanging="360"/>
      </w:pPr>
      <w:rPr>
        <w:rFonts w:ascii="Symbol" w:hAnsi="Symbol" w:hint="default"/>
      </w:rPr>
    </w:lvl>
    <w:lvl w:ilvl="4" w:tplc="240A0003" w:tentative="1">
      <w:start w:val="1"/>
      <w:numFmt w:val="bullet"/>
      <w:lvlText w:val="o"/>
      <w:lvlJc w:val="left"/>
      <w:pPr>
        <w:ind w:left="3524" w:hanging="360"/>
      </w:pPr>
      <w:rPr>
        <w:rFonts w:ascii="Courier New" w:hAnsi="Courier New" w:cs="Courier New" w:hint="default"/>
      </w:rPr>
    </w:lvl>
    <w:lvl w:ilvl="5" w:tplc="240A0005" w:tentative="1">
      <w:start w:val="1"/>
      <w:numFmt w:val="bullet"/>
      <w:lvlText w:val=""/>
      <w:lvlJc w:val="left"/>
      <w:pPr>
        <w:ind w:left="4244" w:hanging="360"/>
      </w:pPr>
      <w:rPr>
        <w:rFonts w:ascii="Wingdings" w:hAnsi="Wingdings" w:hint="default"/>
      </w:rPr>
    </w:lvl>
    <w:lvl w:ilvl="6" w:tplc="240A0001" w:tentative="1">
      <w:start w:val="1"/>
      <w:numFmt w:val="bullet"/>
      <w:lvlText w:val=""/>
      <w:lvlJc w:val="left"/>
      <w:pPr>
        <w:ind w:left="4964" w:hanging="360"/>
      </w:pPr>
      <w:rPr>
        <w:rFonts w:ascii="Symbol" w:hAnsi="Symbol" w:hint="default"/>
      </w:rPr>
    </w:lvl>
    <w:lvl w:ilvl="7" w:tplc="240A0003" w:tentative="1">
      <w:start w:val="1"/>
      <w:numFmt w:val="bullet"/>
      <w:lvlText w:val="o"/>
      <w:lvlJc w:val="left"/>
      <w:pPr>
        <w:ind w:left="5684" w:hanging="360"/>
      </w:pPr>
      <w:rPr>
        <w:rFonts w:ascii="Courier New" w:hAnsi="Courier New" w:cs="Courier New" w:hint="default"/>
      </w:rPr>
    </w:lvl>
    <w:lvl w:ilvl="8" w:tplc="240A0005" w:tentative="1">
      <w:start w:val="1"/>
      <w:numFmt w:val="bullet"/>
      <w:lvlText w:val=""/>
      <w:lvlJc w:val="left"/>
      <w:pPr>
        <w:ind w:left="6404" w:hanging="360"/>
      </w:pPr>
      <w:rPr>
        <w:rFonts w:ascii="Wingdings" w:hAnsi="Wingdings" w:hint="default"/>
      </w:rPr>
    </w:lvl>
  </w:abstractNum>
  <w:abstractNum w:abstractNumId="91" w15:restartNumberingAfterBreak="0">
    <w:nsid w:val="4BE72FD1"/>
    <w:multiLevelType w:val="multilevel"/>
    <w:tmpl w:val="29144A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4C7560AC"/>
    <w:multiLevelType w:val="multilevel"/>
    <w:tmpl w:val="ED7411C0"/>
    <w:lvl w:ilvl="0">
      <w:start w:val="1"/>
      <w:numFmt w:val="decimal"/>
      <w:pStyle w:val="Ttulo1"/>
      <w:suff w:val="space"/>
      <w:lvlText w:val="%1."/>
      <w:lvlJc w:val="left"/>
      <w:pPr>
        <w:ind w:left="284" w:hanging="284"/>
      </w:pPr>
      <w:rPr>
        <w:rFonts w:hint="default"/>
      </w:rPr>
    </w:lvl>
    <w:lvl w:ilvl="1">
      <w:start w:val="1"/>
      <w:numFmt w:val="decimal"/>
      <w:pStyle w:val="Ttulo2"/>
      <w:suff w:val="space"/>
      <w:lvlText w:val="%1.%2"/>
      <w:lvlJc w:val="left"/>
      <w:pPr>
        <w:ind w:left="284" w:hanging="284"/>
      </w:pPr>
      <w:rPr>
        <w:rFonts w:hint="default"/>
      </w:rPr>
    </w:lvl>
    <w:lvl w:ilvl="2">
      <w:start w:val="1"/>
      <w:numFmt w:val="decimal"/>
      <w:pStyle w:val="Ttulo3"/>
      <w:suff w:val="space"/>
      <w:lvlText w:val="%1.%2.%3"/>
      <w:lvlJc w:val="left"/>
      <w:pPr>
        <w:ind w:left="0" w:firstLine="2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3" w15:restartNumberingAfterBreak="0">
    <w:nsid w:val="4EBE118C"/>
    <w:multiLevelType w:val="hybridMultilevel"/>
    <w:tmpl w:val="BCBE69F2"/>
    <w:lvl w:ilvl="0" w:tplc="240A0003">
      <w:start w:val="1"/>
      <w:numFmt w:val="bullet"/>
      <w:lvlText w:val="o"/>
      <w:lvlJc w:val="left"/>
      <w:pPr>
        <w:ind w:left="1361" w:hanging="360"/>
      </w:pPr>
      <w:rPr>
        <w:rFonts w:ascii="Courier New" w:hAnsi="Courier New" w:cs="Courier New" w:hint="default"/>
      </w:rPr>
    </w:lvl>
    <w:lvl w:ilvl="1" w:tplc="240A0003" w:tentative="1">
      <w:start w:val="1"/>
      <w:numFmt w:val="bullet"/>
      <w:lvlText w:val="o"/>
      <w:lvlJc w:val="left"/>
      <w:pPr>
        <w:ind w:left="2081" w:hanging="360"/>
      </w:pPr>
      <w:rPr>
        <w:rFonts w:ascii="Courier New" w:hAnsi="Courier New" w:cs="Courier New" w:hint="default"/>
      </w:rPr>
    </w:lvl>
    <w:lvl w:ilvl="2" w:tplc="240A0005" w:tentative="1">
      <w:start w:val="1"/>
      <w:numFmt w:val="bullet"/>
      <w:lvlText w:val=""/>
      <w:lvlJc w:val="left"/>
      <w:pPr>
        <w:ind w:left="2801" w:hanging="360"/>
      </w:pPr>
      <w:rPr>
        <w:rFonts w:ascii="Wingdings" w:hAnsi="Wingdings" w:hint="default"/>
      </w:rPr>
    </w:lvl>
    <w:lvl w:ilvl="3" w:tplc="240A0001" w:tentative="1">
      <w:start w:val="1"/>
      <w:numFmt w:val="bullet"/>
      <w:lvlText w:val=""/>
      <w:lvlJc w:val="left"/>
      <w:pPr>
        <w:ind w:left="3521" w:hanging="360"/>
      </w:pPr>
      <w:rPr>
        <w:rFonts w:ascii="Symbol" w:hAnsi="Symbol" w:hint="default"/>
      </w:rPr>
    </w:lvl>
    <w:lvl w:ilvl="4" w:tplc="240A0003" w:tentative="1">
      <w:start w:val="1"/>
      <w:numFmt w:val="bullet"/>
      <w:lvlText w:val="o"/>
      <w:lvlJc w:val="left"/>
      <w:pPr>
        <w:ind w:left="4241" w:hanging="360"/>
      </w:pPr>
      <w:rPr>
        <w:rFonts w:ascii="Courier New" w:hAnsi="Courier New" w:cs="Courier New" w:hint="default"/>
      </w:rPr>
    </w:lvl>
    <w:lvl w:ilvl="5" w:tplc="240A0005" w:tentative="1">
      <w:start w:val="1"/>
      <w:numFmt w:val="bullet"/>
      <w:lvlText w:val=""/>
      <w:lvlJc w:val="left"/>
      <w:pPr>
        <w:ind w:left="4961" w:hanging="360"/>
      </w:pPr>
      <w:rPr>
        <w:rFonts w:ascii="Wingdings" w:hAnsi="Wingdings" w:hint="default"/>
      </w:rPr>
    </w:lvl>
    <w:lvl w:ilvl="6" w:tplc="240A0001" w:tentative="1">
      <w:start w:val="1"/>
      <w:numFmt w:val="bullet"/>
      <w:lvlText w:val=""/>
      <w:lvlJc w:val="left"/>
      <w:pPr>
        <w:ind w:left="5681" w:hanging="360"/>
      </w:pPr>
      <w:rPr>
        <w:rFonts w:ascii="Symbol" w:hAnsi="Symbol" w:hint="default"/>
      </w:rPr>
    </w:lvl>
    <w:lvl w:ilvl="7" w:tplc="240A0003" w:tentative="1">
      <w:start w:val="1"/>
      <w:numFmt w:val="bullet"/>
      <w:lvlText w:val="o"/>
      <w:lvlJc w:val="left"/>
      <w:pPr>
        <w:ind w:left="6401" w:hanging="360"/>
      </w:pPr>
      <w:rPr>
        <w:rFonts w:ascii="Courier New" w:hAnsi="Courier New" w:cs="Courier New" w:hint="default"/>
      </w:rPr>
    </w:lvl>
    <w:lvl w:ilvl="8" w:tplc="240A0005" w:tentative="1">
      <w:start w:val="1"/>
      <w:numFmt w:val="bullet"/>
      <w:lvlText w:val=""/>
      <w:lvlJc w:val="left"/>
      <w:pPr>
        <w:ind w:left="7121" w:hanging="360"/>
      </w:pPr>
      <w:rPr>
        <w:rFonts w:ascii="Wingdings" w:hAnsi="Wingdings" w:hint="default"/>
      </w:rPr>
    </w:lvl>
  </w:abstractNum>
  <w:abstractNum w:abstractNumId="94" w15:restartNumberingAfterBreak="0">
    <w:nsid w:val="528D3389"/>
    <w:multiLevelType w:val="multilevel"/>
    <w:tmpl w:val="797042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53B4619F"/>
    <w:multiLevelType w:val="multilevel"/>
    <w:tmpl w:val="D474E3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5580633A"/>
    <w:multiLevelType w:val="hybridMultilevel"/>
    <w:tmpl w:val="142AD3D2"/>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7"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8" w15:restartNumberingAfterBreak="0">
    <w:nsid w:val="5B2862E5"/>
    <w:multiLevelType w:val="multilevel"/>
    <w:tmpl w:val="5E9878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5E717064"/>
    <w:multiLevelType w:val="multilevel"/>
    <w:tmpl w:val="E7CAF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5EB803CE"/>
    <w:multiLevelType w:val="multilevel"/>
    <w:tmpl w:val="63B0C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FC42254"/>
    <w:multiLevelType w:val="multilevel"/>
    <w:tmpl w:val="45FC5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FF61A0D"/>
    <w:multiLevelType w:val="multilevel"/>
    <w:tmpl w:val="5BB24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15:restartNumberingAfterBreak="0">
    <w:nsid w:val="6055625E"/>
    <w:multiLevelType w:val="multilevel"/>
    <w:tmpl w:val="023E7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15:restartNumberingAfterBreak="0">
    <w:nsid w:val="61CA5D60"/>
    <w:multiLevelType w:val="multilevel"/>
    <w:tmpl w:val="D19CD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61DE3D1B"/>
    <w:multiLevelType w:val="multilevel"/>
    <w:tmpl w:val="F64EB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15:restartNumberingAfterBreak="0">
    <w:nsid w:val="635863E9"/>
    <w:multiLevelType w:val="multilevel"/>
    <w:tmpl w:val="668C8F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15:restartNumberingAfterBreak="0">
    <w:nsid w:val="635E5ED5"/>
    <w:multiLevelType w:val="multilevel"/>
    <w:tmpl w:val="B75A9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644D23F6"/>
    <w:multiLevelType w:val="multilevel"/>
    <w:tmpl w:val="AB66E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15:restartNumberingAfterBreak="0">
    <w:nsid w:val="65E30E35"/>
    <w:multiLevelType w:val="multilevel"/>
    <w:tmpl w:val="67A498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11" w15:restartNumberingAfterBreak="0">
    <w:nsid w:val="668D7163"/>
    <w:multiLevelType w:val="multilevel"/>
    <w:tmpl w:val="61162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66EB178B"/>
    <w:multiLevelType w:val="multilevel"/>
    <w:tmpl w:val="BC30F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6A4F29C0"/>
    <w:multiLevelType w:val="hybridMultilevel"/>
    <w:tmpl w:val="CDACC9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4" w15:restartNumberingAfterBreak="0">
    <w:nsid w:val="6AEC1F67"/>
    <w:multiLevelType w:val="multilevel"/>
    <w:tmpl w:val="E370F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15:restartNumberingAfterBreak="0">
    <w:nsid w:val="6CFE1E42"/>
    <w:multiLevelType w:val="multilevel"/>
    <w:tmpl w:val="0CC643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15:restartNumberingAfterBreak="0">
    <w:nsid w:val="6D343187"/>
    <w:multiLevelType w:val="multilevel"/>
    <w:tmpl w:val="6BA4F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15:restartNumberingAfterBreak="0">
    <w:nsid w:val="6DFD5E1E"/>
    <w:multiLevelType w:val="multilevel"/>
    <w:tmpl w:val="F7D2D6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8" w15:restartNumberingAfterBreak="0">
    <w:nsid w:val="6E712FC4"/>
    <w:multiLevelType w:val="multilevel"/>
    <w:tmpl w:val="5DFE3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0" w15:restartNumberingAfterBreak="0">
    <w:nsid w:val="714357DB"/>
    <w:multiLevelType w:val="hybridMultilevel"/>
    <w:tmpl w:val="3C304BF4"/>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1"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22" w15:restartNumberingAfterBreak="0">
    <w:nsid w:val="73207177"/>
    <w:multiLevelType w:val="multilevel"/>
    <w:tmpl w:val="89B42B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15:restartNumberingAfterBreak="0">
    <w:nsid w:val="73DF0C85"/>
    <w:multiLevelType w:val="multilevel"/>
    <w:tmpl w:val="DE8E8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15:restartNumberingAfterBreak="0">
    <w:nsid w:val="76253D48"/>
    <w:multiLevelType w:val="multilevel"/>
    <w:tmpl w:val="67F822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76BB47EA"/>
    <w:multiLevelType w:val="multilevel"/>
    <w:tmpl w:val="34B218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15:restartNumberingAfterBreak="0">
    <w:nsid w:val="76E74ADD"/>
    <w:multiLevelType w:val="multilevel"/>
    <w:tmpl w:val="78F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77640533"/>
    <w:multiLevelType w:val="multilevel"/>
    <w:tmpl w:val="5C8253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8" w15:restartNumberingAfterBreak="0">
    <w:nsid w:val="77B060D8"/>
    <w:multiLevelType w:val="multilevel"/>
    <w:tmpl w:val="0018D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78744931"/>
    <w:multiLevelType w:val="multilevel"/>
    <w:tmpl w:val="3D66B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15:restartNumberingAfterBreak="0">
    <w:nsid w:val="78CE503D"/>
    <w:multiLevelType w:val="multilevel"/>
    <w:tmpl w:val="E4B828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15:restartNumberingAfterBreak="0">
    <w:nsid w:val="79C84465"/>
    <w:multiLevelType w:val="multilevel"/>
    <w:tmpl w:val="12D4A8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7B316C8A"/>
    <w:multiLevelType w:val="multilevel"/>
    <w:tmpl w:val="794CE2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cs="Courier New" w:hint="default"/>
      </w:rPr>
    </w:lvl>
    <w:lvl w:ilvl="1" w:tplc="240A0003" w:tentative="1">
      <w:start w:val="1"/>
      <w:numFmt w:val="bullet"/>
      <w:lvlText w:val="o"/>
      <w:lvlJc w:val="left"/>
      <w:pPr>
        <w:ind w:left="2728" w:hanging="360"/>
      </w:pPr>
      <w:rPr>
        <w:rFonts w:ascii="Courier New" w:hAnsi="Courier New" w:cs="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cs="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cs="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34" w15:restartNumberingAfterBreak="0">
    <w:nsid w:val="7B610A32"/>
    <w:multiLevelType w:val="multilevel"/>
    <w:tmpl w:val="8B04B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5" w15:restartNumberingAfterBreak="0">
    <w:nsid w:val="7C761118"/>
    <w:multiLevelType w:val="multilevel"/>
    <w:tmpl w:val="FF761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6" w15:restartNumberingAfterBreak="0">
    <w:nsid w:val="7CE70468"/>
    <w:multiLevelType w:val="multilevel"/>
    <w:tmpl w:val="7B167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15:restartNumberingAfterBreak="0">
    <w:nsid w:val="7DFD338E"/>
    <w:multiLevelType w:val="multilevel"/>
    <w:tmpl w:val="1CC40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15:restartNumberingAfterBreak="0">
    <w:nsid w:val="7F662FDE"/>
    <w:multiLevelType w:val="multilevel"/>
    <w:tmpl w:val="16C83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4"/>
  </w:num>
  <w:num w:numId="2">
    <w:abstractNumId w:val="53"/>
  </w:num>
  <w:num w:numId="3">
    <w:abstractNumId w:val="58"/>
  </w:num>
  <w:num w:numId="4">
    <w:abstractNumId w:val="47"/>
  </w:num>
  <w:num w:numId="5">
    <w:abstractNumId w:val="19"/>
  </w:num>
  <w:num w:numId="6">
    <w:abstractNumId w:val="120"/>
  </w:num>
  <w:num w:numId="7">
    <w:abstractNumId w:val="82"/>
  </w:num>
  <w:num w:numId="8">
    <w:abstractNumId w:val="29"/>
  </w:num>
  <w:num w:numId="9">
    <w:abstractNumId w:val="79"/>
  </w:num>
  <w:num w:numId="10">
    <w:abstractNumId w:val="41"/>
  </w:num>
  <w:num w:numId="11">
    <w:abstractNumId w:val="61"/>
  </w:num>
  <w:num w:numId="12">
    <w:abstractNumId w:val="97"/>
  </w:num>
  <w:num w:numId="13">
    <w:abstractNumId w:val="121"/>
  </w:num>
  <w:num w:numId="14">
    <w:abstractNumId w:val="57"/>
  </w:num>
  <w:num w:numId="15">
    <w:abstractNumId w:val="39"/>
  </w:num>
  <w:num w:numId="16">
    <w:abstractNumId w:val="119"/>
  </w:num>
  <w:num w:numId="17">
    <w:abstractNumId w:val="13"/>
  </w:num>
  <w:num w:numId="18">
    <w:abstractNumId w:val="38"/>
  </w:num>
  <w:num w:numId="19">
    <w:abstractNumId w:val="110"/>
  </w:num>
  <w:num w:numId="20">
    <w:abstractNumId w:val="133"/>
  </w:num>
  <w:num w:numId="21">
    <w:abstractNumId w:val="105"/>
  </w:num>
  <w:num w:numId="22">
    <w:abstractNumId w:val="99"/>
  </w:num>
  <w:num w:numId="23">
    <w:abstractNumId w:val="114"/>
  </w:num>
  <w:num w:numId="24">
    <w:abstractNumId w:val="21"/>
  </w:num>
  <w:num w:numId="25">
    <w:abstractNumId w:val="14"/>
  </w:num>
  <w:num w:numId="26">
    <w:abstractNumId w:val="8"/>
  </w:num>
  <w:num w:numId="27">
    <w:abstractNumId w:val="67"/>
  </w:num>
  <w:num w:numId="28">
    <w:abstractNumId w:val="134"/>
  </w:num>
  <w:num w:numId="29">
    <w:abstractNumId w:val="125"/>
  </w:num>
  <w:num w:numId="30">
    <w:abstractNumId w:val="94"/>
  </w:num>
  <w:num w:numId="31">
    <w:abstractNumId w:val="102"/>
  </w:num>
  <w:num w:numId="32">
    <w:abstractNumId w:val="126"/>
  </w:num>
  <w:num w:numId="33">
    <w:abstractNumId w:val="131"/>
  </w:num>
  <w:num w:numId="34">
    <w:abstractNumId w:val="71"/>
  </w:num>
  <w:num w:numId="35">
    <w:abstractNumId w:val="75"/>
  </w:num>
  <w:num w:numId="36">
    <w:abstractNumId w:val="108"/>
  </w:num>
  <w:num w:numId="37">
    <w:abstractNumId w:val="50"/>
  </w:num>
  <w:num w:numId="38">
    <w:abstractNumId w:val="42"/>
  </w:num>
  <w:num w:numId="39">
    <w:abstractNumId w:val="109"/>
  </w:num>
  <w:num w:numId="40">
    <w:abstractNumId w:val="28"/>
  </w:num>
  <w:num w:numId="41">
    <w:abstractNumId w:val="31"/>
  </w:num>
  <w:num w:numId="42">
    <w:abstractNumId w:val="37"/>
  </w:num>
  <w:num w:numId="43">
    <w:abstractNumId w:val="129"/>
  </w:num>
  <w:num w:numId="44">
    <w:abstractNumId w:val="6"/>
  </w:num>
  <w:num w:numId="45">
    <w:abstractNumId w:val="122"/>
  </w:num>
  <w:num w:numId="46">
    <w:abstractNumId w:val="3"/>
  </w:num>
  <w:num w:numId="47">
    <w:abstractNumId w:val="100"/>
  </w:num>
  <w:num w:numId="48">
    <w:abstractNumId w:val="26"/>
  </w:num>
  <w:num w:numId="49">
    <w:abstractNumId w:val="80"/>
  </w:num>
  <w:num w:numId="50">
    <w:abstractNumId w:val="89"/>
  </w:num>
  <w:num w:numId="51">
    <w:abstractNumId w:val="101"/>
  </w:num>
  <w:num w:numId="52">
    <w:abstractNumId w:val="9"/>
  </w:num>
  <w:num w:numId="53">
    <w:abstractNumId w:val="18"/>
  </w:num>
  <w:num w:numId="54">
    <w:abstractNumId w:val="32"/>
  </w:num>
  <w:num w:numId="55">
    <w:abstractNumId w:val="63"/>
  </w:num>
  <w:num w:numId="56">
    <w:abstractNumId w:val="81"/>
  </w:num>
  <w:num w:numId="57">
    <w:abstractNumId w:val="25"/>
  </w:num>
  <w:num w:numId="58">
    <w:abstractNumId w:val="10"/>
  </w:num>
  <w:num w:numId="59">
    <w:abstractNumId w:val="84"/>
  </w:num>
  <w:num w:numId="60">
    <w:abstractNumId w:val="15"/>
  </w:num>
  <w:num w:numId="61">
    <w:abstractNumId w:val="95"/>
  </w:num>
  <w:num w:numId="62">
    <w:abstractNumId w:val="27"/>
  </w:num>
  <w:num w:numId="63">
    <w:abstractNumId w:val="11"/>
  </w:num>
  <w:num w:numId="64">
    <w:abstractNumId w:val="91"/>
  </w:num>
  <w:num w:numId="65">
    <w:abstractNumId w:val="118"/>
  </w:num>
  <w:num w:numId="66">
    <w:abstractNumId w:val="46"/>
  </w:num>
  <w:num w:numId="67">
    <w:abstractNumId w:val="135"/>
  </w:num>
  <w:num w:numId="68">
    <w:abstractNumId w:val="77"/>
  </w:num>
  <w:num w:numId="69">
    <w:abstractNumId w:val="85"/>
  </w:num>
  <w:num w:numId="70">
    <w:abstractNumId w:val="72"/>
  </w:num>
  <w:num w:numId="71">
    <w:abstractNumId w:val="73"/>
  </w:num>
  <w:num w:numId="72">
    <w:abstractNumId w:val="106"/>
  </w:num>
  <w:num w:numId="73">
    <w:abstractNumId w:val="128"/>
  </w:num>
  <w:num w:numId="74">
    <w:abstractNumId w:val="78"/>
  </w:num>
  <w:num w:numId="75">
    <w:abstractNumId w:val="2"/>
  </w:num>
  <w:num w:numId="76">
    <w:abstractNumId w:val="45"/>
  </w:num>
  <w:num w:numId="77">
    <w:abstractNumId w:val="43"/>
  </w:num>
  <w:num w:numId="78">
    <w:abstractNumId w:val="111"/>
  </w:num>
  <w:num w:numId="79">
    <w:abstractNumId w:val="12"/>
  </w:num>
  <w:num w:numId="80">
    <w:abstractNumId w:val="136"/>
  </w:num>
  <w:num w:numId="81">
    <w:abstractNumId w:val="52"/>
  </w:num>
  <w:num w:numId="82">
    <w:abstractNumId w:val="112"/>
  </w:num>
  <w:num w:numId="83">
    <w:abstractNumId w:val="20"/>
  </w:num>
  <w:num w:numId="84">
    <w:abstractNumId w:val="116"/>
  </w:num>
  <w:num w:numId="85">
    <w:abstractNumId w:val="103"/>
  </w:num>
  <w:num w:numId="86">
    <w:abstractNumId w:val="59"/>
  </w:num>
  <w:num w:numId="87">
    <w:abstractNumId w:val="40"/>
  </w:num>
  <w:num w:numId="88">
    <w:abstractNumId w:val="69"/>
  </w:num>
  <w:num w:numId="89">
    <w:abstractNumId w:val="130"/>
  </w:num>
  <w:num w:numId="90">
    <w:abstractNumId w:val="0"/>
  </w:num>
  <w:num w:numId="91">
    <w:abstractNumId w:val="55"/>
  </w:num>
  <w:num w:numId="92">
    <w:abstractNumId w:val="117"/>
  </w:num>
  <w:num w:numId="93">
    <w:abstractNumId w:val="98"/>
  </w:num>
  <w:num w:numId="94">
    <w:abstractNumId w:val="34"/>
  </w:num>
  <w:num w:numId="95">
    <w:abstractNumId w:val="123"/>
  </w:num>
  <w:num w:numId="96">
    <w:abstractNumId w:val="127"/>
  </w:num>
  <w:num w:numId="97">
    <w:abstractNumId w:val="107"/>
  </w:num>
  <w:num w:numId="98">
    <w:abstractNumId w:val="76"/>
  </w:num>
  <w:num w:numId="99">
    <w:abstractNumId w:val="49"/>
  </w:num>
  <w:num w:numId="100">
    <w:abstractNumId w:val="104"/>
  </w:num>
  <w:num w:numId="101">
    <w:abstractNumId w:val="33"/>
  </w:num>
  <w:num w:numId="102">
    <w:abstractNumId w:val="66"/>
  </w:num>
  <w:num w:numId="103">
    <w:abstractNumId w:val="24"/>
  </w:num>
  <w:num w:numId="104">
    <w:abstractNumId w:val="86"/>
  </w:num>
  <w:num w:numId="105">
    <w:abstractNumId w:val="137"/>
  </w:num>
  <w:num w:numId="106">
    <w:abstractNumId w:val="22"/>
  </w:num>
  <w:num w:numId="107">
    <w:abstractNumId w:val="16"/>
  </w:num>
  <w:num w:numId="108">
    <w:abstractNumId w:val="56"/>
  </w:num>
  <w:num w:numId="109">
    <w:abstractNumId w:val="68"/>
  </w:num>
  <w:num w:numId="110">
    <w:abstractNumId w:val="132"/>
  </w:num>
  <w:num w:numId="111">
    <w:abstractNumId w:val="7"/>
  </w:num>
  <w:num w:numId="112">
    <w:abstractNumId w:val="87"/>
  </w:num>
  <w:num w:numId="113">
    <w:abstractNumId w:val="1"/>
  </w:num>
  <w:num w:numId="114">
    <w:abstractNumId w:val="64"/>
  </w:num>
  <w:num w:numId="115">
    <w:abstractNumId w:val="60"/>
  </w:num>
  <w:num w:numId="116">
    <w:abstractNumId w:val="65"/>
  </w:num>
  <w:num w:numId="117">
    <w:abstractNumId w:val="62"/>
  </w:num>
  <w:num w:numId="118">
    <w:abstractNumId w:val="124"/>
  </w:num>
  <w:num w:numId="119">
    <w:abstractNumId w:val="23"/>
  </w:num>
  <w:num w:numId="120">
    <w:abstractNumId w:val="115"/>
  </w:num>
  <w:num w:numId="121">
    <w:abstractNumId w:val="88"/>
  </w:num>
  <w:num w:numId="122">
    <w:abstractNumId w:val="70"/>
  </w:num>
  <w:num w:numId="123">
    <w:abstractNumId w:val="36"/>
  </w:num>
  <w:num w:numId="124">
    <w:abstractNumId w:val="83"/>
  </w:num>
  <w:num w:numId="125">
    <w:abstractNumId w:val="138"/>
  </w:num>
  <w:num w:numId="126">
    <w:abstractNumId w:val="54"/>
  </w:num>
  <w:num w:numId="127">
    <w:abstractNumId w:val="48"/>
  </w:num>
  <w:num w:numId="128">
    <w:abstractNumId w:val="17"/>
  </w:num>
  <w:num w:numId="129">
    <w:abstractNumId w:val="51"/>
  </w:num>
  <w:num w:numId="130">
    <w:abstractNumId w:val="35"/>
  </w:num>
  <w:num w:numId="131">
    <w:abstractNumId w:val="74"/>
  </w:num>
  <w:num w:numId="132">
    <w:abstractNumId w:val="30"/>
  </w:num>
  <w:num w:numId="133">
    <w:abstractNumId w:val="92"/>
  </w:num>
  <w:num w:numId="134">
    <w:abstractNumId w:val="5"/>
  </w:num>
  <w:num w:numId="135">
    <w:abstractNumId w:val="90"/>
  </w:num>
  <w:num w:numId="136">
    <w:abstractNumId w:val="96"/>
  </w:num>
  <w:num w:numId="137">
    <w:abstractNumId w:val="93"/>
  </w:num>
  <w:num w:numId="138">
    <w:abstractNumId w:val="4"/>
  </w:num>
  <w:num w:numId="139">
    <w:abstractNumId w:val="61"/>
  </w:num>
  <w:num w:numId="140">
    <w:abstractNumId w:val="113"/>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D45"/>
    <w:rsid w:val="000000F1"/>
    <w:rsid w:val="0000098D"/>
    <w:rsid w:val="000012EE"/>
    <w:rsid w:val="0000146A"/>
    <w:rsid w:val="00001DC5"/>
    <w:rsid w:val="00004313"/>
    <w:rsid w:val="00004CF3"/>
    <w:rsid w:val="00005B5D"/>
    <w:rsid w:val="00005CF4"/>
    <w:rsid w:val="00007418"/>
    <w:rsid w:val="00010104"/>
    <w:rsid w:val="00010F47"/>
    <w:rsid w:val="000113F3"/>
    <w:rsid w:val="0001167D"/>
    <w:rsid w:val="000130F7"/>
    <w:rsid w:val="00013F4F"/>
    <w:rsid w:val="00014D66"/>
    <w:rsid w:val="00014DEB"/>
    <w:rsid w:val="000151A4"/>
    <w:rsid w:val="000151CE"/>
    <w:rsid w:val="000160C1"/>
    <w:rsid w:val="000161A7"/>
    <w:rsid w:val="00016DEF"/>
    <w:rsid w:val="000173BB"/>
    <w:rsid w:val="00021156"/>
    <w:rsid w:val="0002136A"/>
    <w:rsid w:val="0002153E"/>
    <w:rsid w:val="000216D3"/>
    <w:rsid w:val="000224F5"/>
    <w:rsid w:val="00022B2E"/>
    <w:rsid w:val="00024880"/>
    <w:rsid w:val="00025723"/>
    <w:rsid w:val="00025C75"/>
    <w:rsid w:val="00026A51"/>
    <w:rsid w:val="00030891"/>
    <w:rsid w:val="000318F3"/>
    <w:rsid w:val="00031A7B"/>
    <w:rsid w:val="00031FC8"/>
    <w:rsid w:val="0003201D"/>
    <w:rsid w:val="00032469"/>
    <w:rsid w:val="000361D6"/>
    <w:rsid w:val="000362D8"/>
    <w:rsid w:val="00036CFF"/>
    <w:rsid w:val="00036D24"/>
    <w:rsid w:val="0004023D"/>
    <w:rsid w:val="000404FB"/>
    <w:rsid w:val="0004055D"/>
    <w:rsid w:val="000405F5"/>
    <w:rsid w:val="000409B1"/>
    <w:rsid w:val="00046B6F"/>
    <w:rsid w:val="00046E69"/>
    <w:rsid w:val="000517F0"/>
    <w:rsid w:val="00052035"/>
    <w:rsid w:val="0005220B"/>
    <w:rsid w:val="000528A8"/>
    <w:rsid w:val="00053E03"/>
    <w:rsid w:val="00055D12"/>
    <w:rsid w:val="0005627F"/>
    <w:rsid w:val="000565FC"/>
    <w:rsid w:val="000576B6"/>
    <w:rsid w:val="00057A93"/>
    <w:rsid w:val="00063148"/>
    <w:rsid w:val="00063F62"/>
    <w:rsid w:val="0006467C"/>
    <w:rsid w:val="00065325"/>
    <w:rsid w:val="0006543D"/>
    <w:rsid w:val="00066E34"/>
    <w:rsid w:val="000671C4"/>
    <w:rsid w:val="00070CE7"/>
    <w:rsid w:val="000716E2"/>
    <w:rsid w:val="00071C00"/>
    <w:rsid w:val="00073765"/>
    <w:rsid w:val="000744A9"/>
    <w:rsid w:val="0007631F"/>
    <w:rsid w:val="00076C42"/>
    <w:rsid w:val="00076C84"/>
    <w:rsid w:val="00076D6F"/>
    <w:rsid w:val="00076F5C"/>
    <w:rsid w:val="00077536"/>
    <w:rsid w:val="000777C6"/>
    <w:rsid w:val="00082EC6"/>
    <w:rsid w:val="0008340E"/>
    <w:rsid w:val="00083A4D"/>
    <w:rsid w:val="00083CDD"/>
    <w:rsid w:val="000843A9"/>
    <w:rsid w:val="000859D8"/>
    <w:rsid w:val="00086415"/>
    <w:rsid w:val="000914C2"/>
    <w:rsid w:val="0009194E"/>
    <w:rsid w:val="00091FC0"/>
    <w:rsid w:val="0009350B"/>
    <w:rsid w:val="000935FE"/>
    <w:rsid w:val="00093BEA"/>
    <w:rsid w:val="000956EB"/>
    <w:rsid w:val="000A00C0"/>
    <w:rsid w:val="000A03CA"/>
    <w:rsid w:val="000A082A"/>
    <w:rsid w:val="000A1274"/>
    <w:rsid w:val="000A186F"/>
    <w:rsid w:val="000A227B"/>
    <w:rsid w:val="000A314C"/>
    <w:rsid w:val="000A32DB"/>
    <w:rsid w:val="000A3395"/>
    <w:rsid w:val="000A57C7"/>
    <w:rsid w:val="000A5830"/>
    <w:rsid w:val="000A5931"/>
    <w:rsid w:val="000A7B9C"/>
    <w:rsid w:val="000A7D01"/>
    <w:rsid w:val="000B0C1F"/>
    <w:rsid w:val="000B19DE"/>
    <w:rsid w:val="000B1D0F"/>
    <w:rsid w:val="000B20EA"/>
    <w:rsid w:val="000B21AF"/>
    <w:rsid w:val="000B27E6"/>
    <w:rsid w:val="000B359D"/>
    <w:rsid w:val="000B5611"/>
    <w:rsid w:val="000B5B81"/>
    <w:rsid w:val="000B65FD"/>
    <w:rsid w:val="000B71B1"/>
    <w:rsid w:val="000C022D"/>
    <w:rsid w:val="000C0EE3"/>
    <w:rsid w:val="000C3EC8"/>
    <w:rsid w:val="000C3FBF"/>
    <w:rsid w:val="000C436B"/>
    <w:rsid w:val="000C47DF"/>
    <w:rsid w:val="000C4DF6"/>
    <w:rsid w:val="000D21E6"/>
    <w:rsid w:val="000D3E61"/>
    <w:rsid w:val="000D3FBB"/>
    <w:rsid w:val="000D4214"/>
    <w:rsid w:val="000D4AB2"/>
    <w:rsid w:val="000D55A0"/>
    <w:rsid w:val="000D5897"/>
    <w:rsid w:val="000D6BA4"/>
    <w:rsid w:val="000D6E6C"/>
    <w:rsid w:val="000D7A1E"/>
    <w:rsid w:val="000E0AEE"/>
    <w:rsid w:val="000E0EDD"/>
    <w:rsid w:val="000E2252"/>
    <w:rsid w:val="000E2B01"/>
    <w:rsid w:val="000E35D0"/>
    <w:rsid w:val="000E36AF"/>
    <w:rsid w:val="000E3C88"/>
    <w:rsid w:val="000E4B1D"/>
    <w:rsid w:val="000E4CAA"/>
    <w:rsid w:val="000E52BD"/>
    <w:rsid w:val="000E5765"/>
    <w:rsid w:val="000E5D88"/>
    <w:rsid w:val="000E68F4"/>
    <w:rsid w:val="000E738E"/>
    <w:rsid w:val="000F0CAD"/>
    <w:rsid w:val="000F36DB"/>
    <w:rsid w:val="000F3963"/>
    <w:rsid w:val="000F3AB3"/>
    <w:rsid w:val="000F5195"/>
    <w:rsid w:val="000F5732"/>
    <w:rsid w:val="000F7ABF"/>
    <w:rsid w:val="00101CCC"/>
    <w:rsid w:val="001036D2"/>
    <w:rsid w:val="0010387F"/>
    <w:rsid w:val="00104106"/>
    <w:rsid w:val="00104FBE"/>
    <w:rsid w:val="001052BF"/>
    <w:rsid w:val="00105AA2"/>
    <w:rsid w:val="0010622F"/>
    <w:rsid w:val="00106CB7"/>
    <w:rsid w:val="0010738D"/>
    <w:rsid w:val="00107668"/>
    <w:rsid w:val="001103E4"/>
    <w:rsid w:val="00110B8E"/>
    <w:rsid w:val="00110F3F"/>
    <w:rsid w:val="001116E4"/>
    <w:rsid w:val="001203D3"/>
    <w:rsid w:val="00121DCF"/>
    <w:rsid w:val="0012227F"/>
    <w:rsid w:val="00123880"/>
    <w:rsid w:val="00123A7E"/>
    <w:rsid w:val="001249FA"/>
    <w:rsid w:val="00125501"/>
    <w:rsid w:val="00125761"/>
    <w:rsid w:val="00125EE1"/>
    <w:rsid w:val="00126209"/>
    <w:rsid w:val="001264AD"/>
    <w:rsid w:val="00126B5A"/>
    <w:rsid w:val="00126E76"/>
    <w:rsid w:val="00126F6E"/>
    <w:rsid w:val="00127EDE"/>
    <w:rsid w:val="00127F3D"/>
    <w:rsid w:val="0013060A"/>
    <w:rsid w:val="00130D64"/>
    <w:rsid w:val="00131AE5"/>
    <w:rsid w:val="00132298"/>
    <w:rsid w:val="00134EF6"/>
    <w:rsid w:val="00136F1E"/>
    <w:rsid w:val="00140531"/>
    <w:rsid w:val="0014062D"/>
    <w:rsid w:val="00141833"/>
    <w:rsid w:val="00141A7F"/>
    <w:rsid w:val="00141F6E"/>
    <w:rsid w:val="001421F1"/>
    <w:rsid w:val="001423C2"/>
    <w:rsid w:val="001427CF"/>
    <w:rsid w:val="00142FD9"/>
    <w:rsid w:val="001433C4"/>
    <w:rsid w:val="001455A5"/>
    <w:rsid w:val="001456D5"/>
    <w:rsid w:val="00145C24"/>
    <w:rsid w:val="0014651D"/>
    <w:rsid w:val="0014749A"/>
    <w:rsid w:val="00147C19"/>
    <w:rsid w:val="001512CF"/>
    <w:rsid w:val="001524A6"/>
    <w:rsid w:val="001527E3"/>
    <w:rsid w:val="00153198"/>
    <w:rsid w:val="00154E89"/>
    <w:rsid w:val="00156844"/>
    <w:rsid w:val="00160537"/>
    <w:rsid w:val="00161AA5"/>
    <w:rsid w:val="0016311D"/>
    <w:rsid w:val="00164A0B"/>
    <w:rsid w:val="00166356"/>
    <w:rsid w:val="00167A43"/>
    <w:rsid w:val="00170758"/>
    <w:rsid w:val="00170EA9"/>
    <w:rsid w:val="001715D3"/>
    <w:rsid w:val="00172F55"/>
    <w:rsid w:val="001754BD"/>
    <w:rsid w:val="00176173"/>
    <w:rsid w:val="00176283"/>
    <w:rsid w:val="0017772D"/>
    <w:rsid w:val="00182D65"/>
    <w:rsid w:val="00183540"/>
    <w:rsid w:val="00185AA6"/>
    <w:rsid w:val="00185F30"/>
    <w:rsid w:val="00187AD5"/>
    <w:rsid w:val="0019119E"/>
    <w:rsid w:val="00192180"/>
    <w:rsid w:val="001927EC"/>
    <w:rsid w:val="00193F22"/>
    <w:rsid w:val="00194165"/>
    <w:rsid w:val="00194D8C"/>
    <w:rsid w:val="001953EF"/>
    <w:rsid w:val="00195553"/>
    <w:rsid w:val="00196454"/>
    <w:rsid w:val="001A052A"/>
    <w:rsid w:val="001A1936"/>
    <w:rsid w:val="001A20FF"/>
    <w:rsid w:val="001A31D5"/>
    <w:rsid w:val="001A4374"/>
    <w:rsid w:val="001A4D04"/>
    <w:rsid w:val="001A5896"/>
    <w:rsid w:val="001A6E0F"/>
    <w:rsid w:val="001B39DD"/>
    <w:rsid w:val="001B3E13"/>
    <w:rsid w:val="001B5AE8"/>
    <w:rsid w:val="001B63AE"/>
    <w:rsid w:val="001B73D7"/>
    <w:rsid w:val="001C01F0"/>
    <w:rsid w:val="001C14E9"/>
    <w:rsid w:val="001C198A"/>
    <w:rsid w:val="001C1E38"/>
    <w:rsid w:val="001C1F28"/>
    <w:rsid w:val="001C29DB"/>
    <w:rsid w:val="001C4EAF"/>
    <w:rsid w:val="001C5748"/>
    <w:rsid w:val="001C5D57"/>
    <w:rsid w:val="001C62AD"/>
    <w:rsid w:val="001C66AE"/>
    <w:rsid w:val="001D0F0D"/>
    <w:rsid w:val="001D1FA3"/>
    <w:rsid w:val="001D247C"/>
    <w:rsid w:val="001D24C0"/>
    <w:rsid w:val="001D2504"/>
    <w:rsid w:val="001D3E1F"/>
    <w:rsid w:val="001D5470"/>
    <w:rsid w:val="001D57D7"/>
    <w:rsid w:val="001D60AC"/>
    <w:rsid w:val="001D65D3"/>
    <w:rsid w:val="001D7910"/>
    <w:rsid w:val="001D79FB"/>
    <w:rsid w:val="001E11AC"/>
    <w:rsid w:val="001E171B"/>
    <w:rsid w:val="001E3AEC"/>
    <w:rsid w:val="001E4C6A"/>
    <w:rsid w:val="001E4ED3"/>
    <w:rsid w:val="001E50EA"/>
    <w:rsid w:val="001E65E1"/>
    <w:rsid w:val="001E7251"/>
    <w:rsid w:val="001E7CE5"/>
    <w:rsid w:val="001F0D8F"/>
    <w:rsid w:val="001F193C"/>
    <w:rsid w:val="001F2073"/>
    <w:rsid w:val="001F2DCD"/>
    <w:rsid w:val="001F3918"/>
    <w:rsid w:val="001F3A57"/>
    <w:rsid w:val="001F5536"/>
    <w:rsid w:val="001F77B2"/>
    <w:rsid w:val="0020006B"/>
    <w:rsid w:val="0020281B"/>
    <w:rsid w:val="002044B3"/>
    <w:rsid w:val="002061C0"/>
    <w:rsid w:val="0020777E"/>
    <w:rsid w:val="00210B8F"/>
    <w:rsid w:val="00210DAB"/>
    <w:rsid w:val="0021279F"/>
    <w:rsid w:val="00214546"/>
    <w:rsid w:val="002167A4"/>
    <w:rsid w:val="00216A5F"/>
    <w:rsid w:val="00217991"/>
    <w:rsid w:val="00217B7F"/>
    <w:rsid w:val="00217FF3"/>
    <w:rsid w:val="002215AF"/>
    <w:rsid w:val="0022161F"/>
    <w:rsid w:val="00221D0E"/>
    <w:rsid w:val="002224BC"/>
    <w:rsid w:val="002225F9"/>
    <w:rsid w:val="00222DFA"/>
    <w:rsid w:val="00222F92"/>
    <w:rsid w:val="002237EB"/>
    <w:rsid w:val="0022454D"/>
    <w:rsid w:val="00227699"/>
    <w:rsid w:val="00227E9A"/>
    <w:rsid w:val="002302E2"/>
    <w:rsid w:val="00232169"/>
    <w:rsid w:val="00232AE7"/>
    <w:rsid w:val="00232E19"/>
    <w:rsid w:val="0023344B"/>
    <w:rsid w:val="00233742"/>
    <w:rsid w:val="0023380C"/>
    <w:rsid w:val="002341F3"/>
    <w:rsid w:val="00234BB1"/>
    <w:rsid w:val="00241448"/>
    <w:rsid w:val="00241811"/>
    <w:rsid w:val="002431D1"/>
    <w:rsid w:val="00244103"/>
    <w:rsid w:val="002446A1"/>
    <w:rsid w:val="0024492B"/>
    <w:rsid w:val="0024509F"/>
    <w:rsid w:val="00245A2A"/>
    <w:rsid w:val="00245CFE"/>
    <w:rsid w:val="002504DB"/>
    <w:rsid w:val="00254690"/>
    <w:rsid w:val="00255758"/>
    <w:rsid w:val="00255805"/>
    <w:rsid w:val="00256580"/>
    <w:rsid w:val="0025674D"/>
    <w:rsid w:val="002603B1"/>
    <w:rsid w:val="0026110B"/>
    <w:rsid w:val="002614A6"/>
    <w:rsid w:val="00263635"/>
    <w:rsid w:val="00263DF3"/>
    <w:rsid w:val="00265AE4"/>
    <w:rsid w:val="002662EC"/>
    <w:rsid w:val="0026642B"/>
    <w:rsid w:val="00266458"/>
    <w:rsid w:val="00267A52"/>
    <w:rsid w:val="00267DE1"/>
    <w:rsid w:val="00270AE4"/>
    <w:rsid w:val="002726FB"/>
    <w:rsid w:val="002729D4"/>
    <w:rsid w:val="00272DB2"/>
    <w:rsid w:val="0027380A"/>
    <w:rsid w:val="00274BC6"/>
    <w:rsid w:val="00274ECB"/>
    <w:rsid w:val="00276B9A"/>
    <w:rsid w:val="002826F4"/>
    <w:rsid w:val="00283D85"/>
    <w:rsid w:val="002848AA"/>
    <w:rsid w:val="00285784"/>
    <w:rsid w:val="002869B1"/>
    <w:rsid w:val="00287E5C"/>
    <w:rsid w:val="00290915"/>
    <w:rsid w:val="0029179E"/>
    <w:rsid w:val="00292FAA"/>
    <w:rsid w:val="00293402"/>
    <w:rsid w:val="00294762"/>
    <w:rsid w:val="00294A0E"/>
    <w:rsid w:val="00297B8F"/>
    <w:rsid w:val="002A011E"/>
    <w:rsid w:val="002A0C74"/>
    <w:rsid w:val="002A0D83"/>
    <w:rsid w:val="002A1E4F"/>
    <w:rsid w:val="002A2586"/>
    <w:rsid w:val="002A2994"/>
    <w:rsid w:val="002A4F93"/>
    <w:rsid w:val="002A5387"/>
    <w:rsid w:val="002A57DE"/>
    <w:rsid w:val="002A5CF0"/>
    <w:rsid w:val="002A7218"/>
    <w:rsid w:val="002A72E3"/>
    <w:rsid w:val="002A78DB"/>
    <w:rsid w:val="002B1C61"/>
    <w:rsid w:val="002B22E4"/>
    <w:rsid w:val="002B2BEF"/>
    <w:rsid w:val="002B3972"/>
    <w:rsid w:val="002B4589"/>
    <w:rsid w:val="002B4811"/>
    <w:rsid w:val="002B54F8"/>
    <w:rsid w:val="002B5ADE"/>
    <w:rsid w:val="002B6219"/>
    <w:rsid w:val="002B7352"/>
    <w:rsid w:val="002C09A1"/>
    <w:rsid w:val="002C4363"/>
    <w:rsid w:val="002C556C"/>
    <w:rsid w:val="002C5888"/>
    <w:rsid w:val="002C7C99"/>
    <w:rsid w:val="002D022D"/>
    <w:rsid w:val="002D0355"/>
    <w:rsid w:val="002D0AA1"/>
    <w:rsid w:val="002D1A31"/>
    <w:rsid w:val="002D1C14"/>
    <w:rsid w:val="002D1ECC"/>
    <w:rsid w:val="002D244B"/>
    <w:rsid w:val="002D2B7D"/>
    <w:rsid w:val="002D3DE8"/>
    <w:rsid w:val="002D4746"/>
    <w:rsid w:val="002D4781"/>
    <w:rsid w:val="002D4A01"/>
    <w:rsid w:val="002D5324"/>
    <w:rsid w:val="002D6688"/>
    <w:rsid w:val="002E0059"/>
    <w:rsid w:val="002E0130"/>
    <w:rsid w:val="002E09B9"/>
    <w:rsid w:val="002E1D27"/>
    <w:rsid w:val="002E30CA"/>
    <w:rsid w:val="002E406C"/>
    <w:rsid w:val="002E41C9"/>
    <w:rsid w:val="002E49F7"/>
    <w:rsid w:val="002E4E9D"/>
    <w:rsid w:val="002E5A2B"/>
    <w:rsid w:val="002E5D5E"/>
    <w:rsid w:val="002E6719"/>
    <w:rsid w:val="002E6771"/>
    <w:rsid w:val="002E6B38"/>
    <w:rsid w:val="002E6B7E"/>
    <w:rsid w:val="002E744A"/>
    <w:rsid w:val="002F1AF6"/>
    <w:rsid w:val="002F203C"/>
    <w:rsid w:val="002F25FA"/>
    <w:rsid w:val="002F29F1"/>
    <w:rsid w:val="002F3D96"/>
    <w:rsid w:val="002F6B74"/>
    <w:rsid w:val="002F7185"/>
    <w:rsid w:val="00300E07"/>
    <w:rsid w:val="003027DB"/>
    <w:rsid w:val="00303F14"/>
    <w:rsid w:val="0030482C"/>
    <w:rsid w:val="00305E55"/>
    <w:rsid w:val="00305E88"/>
    <w:rsid w:val="003065FD"/>
    <w:rsid w:val="00306E84"/>
    <w:rsid w:val="0031022A"/>
    <w:rsid w:val="00311153"/>
    <w:rsid w:val="00311553"/>
    <w:rsid w:val="00311F6B"/>
    <w:rsid w:val="00312A2F"/>
    <w:rsid w:val="00312F78"/>
    <w:rsid w:val="00313190"/>
    <w:rsid w:val="00313999"/>
    <w:rsid w:val="00313B42"/>
    <w:rsid w:val="00314042"/>
    <w:rsid w:val="003159B1"/>
    <w:rsid w:val="0031765B"/>
    <w:rsid w:val="0032009C"/>
    <w:rsid w:val="003204F7"/>
    <w:rsid w:val="0032096C"/>
    <w:rsid w:val="00320EA2"/>
    <w:rsid w:val="003222B8"/>
    <w:rsid w:val="00324675"/>
    <w:rsid w:val="00325818"/>
    <w:rsid w:val="00326E0C"/>
    <w:rsid w:val="00330484"/>
    <w:rsid w:val="00332161"/>
    <w:rsid w:val="00332275"/>
    <w:rsid w:val="003323AD"/>
    <w:rsid w:val="003325A7"/>
    <w:rsid w:val="00332ACD"/>
    <w:rsid w:val="003337A9"/>
    <w:rsid w:val="00334258"/>
    <w:rsid w:val="00336F07"/>
    <w:rsid w:val="00337DD1"/>
    <w:rsid w:val="00340A5D"/>
    <w:rsid w:val="003419C2"/>
    <w:rsid w:val="00342250"/>
    <w:rsid w:val="00344CBC"/>
    <w:rsid w:val="003507AC"/>
    <w:rsid w:val="00350B96"/>
    <w:rsid w:val="003517E0"/>
    <w:rsid w:val="003527EE"/>
    <w:rsid w:val="00353F48"/>
    <w:rsid w:val="0035726B"/>
    <w:rsid w:val="003573C9"/>
    <w:rsid w:val="00360E75"/>
    <w:rsid w:val="0036139D"/>
    <w:rsid w:val="003613EA"/>
    <w:rsid w:val="00362DDC"/>
    <w:rsid w:val="00363F51"/>
    <w:rsid w:val="00363F54"/>
    <w:rsid w:val="00365B0E"/>
    <w:rsid w:val="00366A8A"/>
    <w:rsid w:val="0036745F"/>
    <w:rsid w:val="00367D47"/>
    <w:rsid w:val="00371333"/>
    <w:rsid w:val="00371F68"/>
    <w:rsid w:val="00372D49"/>
    <w:rsid w:val="003733F9"/>
    <w:rsid w:val="0037434C"/>
    <w:rsid w:val="00374410"/>
    <w:rsid w:val="003753F5"/>
    <w:rsid w:val="00376D5C"/>
    <w:rsid w:val="00376EE3"/>
    <w:rsid w:val="00380C1E"/>
    <w:rsid w:val="00381BAA"/>
    <w:rsid w:val="00382112"/>
    <w:rsid w:val="0038377E"/>
    <w:rsid w:val="003839EA"/>
    <w:rsid w:val="0038576C"/>
    <w:rsid w:val="00386071"/>
    <w:rsid w:val="003879FC"/>
    <w:rsid w:val="00387A59"/>
    <w:rsid w:val="00390470"/>
    <w:rsid w:val="00390671"/>
    <w:rsid w:val="00390A51"/>
    <w:rsid w:val="00390E59"/>
    <w:rsid w:val="00390EAF"/>
    <w:rsid w:val="00391178"/>
    <w:rsid w:val="003912B5"/>
    <w:rsid w:val="00391614"/>
    <w:rsid w:val="003941AB"/>
    <w:rsid w:val="00394278"/>
    <w:rsid w:val="003947DB"/>
    <w:rsid w:val="003950A5"/>
    <w:rsid w:val="0039511C"/>
    <w:rsid w:val="00395467"/>
    <w:rsid w:val="00395F7A"/>
    <w:rsid w:val="003A0A98"/>
    <w:rsid w:val="003A1358"/>
    <w:rsid w:val="003A13BE"/>
    <w:rsid w:val="003A17A1"/>
    <w:rsid w:val="003A19DB"/>
    <w:rsid w:val="003A2734"/>
    <w:rsid w:val="003A4F99"/>
    <w:rsid w:val="003A5404"/>
    <w:rsid w:val="003A60B5"/>
    <w:rsid w:val="003B2101"/>
    <w:rsid w:val="003B2DF1"/>
    <w:rsid w:val="003B357E"/>
    <w:rsid w:val="003B38E2"/>
    <w:rsid w:val="003B4FDA"/>
    <w:rsid w:val="003B608C"/>
    <w:rsid w:val="003B6834"/>
    <w:rsid w:val="003B72AD"/>
    <w:rsid w:val="003B7EF5"/>
    <w:rsid w:val="003C0D42"/>
    <w:rsid w:val="003C21CC"/>
    <w:rsid w:val="003C2832"/>
    <w:rsid w:val="003C28D5"/>
    <w:rsid w:val="003C3A62"/>
    <w:rsid w:val="003C48AE"/>
    <w:rsid w:val="003C5535"/>
    <w:rsid w:val="003C74C0"/>
    <w:rsid w:val="003C7A19"/>
    <w:rsid w:val="003D1345"/>
    <w:rsid w:val="003D2A4F"/>
    <w:rsid w:val="003D2A7F"/>
    <w:rsid w:val="003D37FE"/>
    <w:rsid w:val="003D3E77"/>
    <w:rsid w:val="003D4461"/>
    <w:rsid w:val="003D4E90"/>
    <w:rsid w:val="003D5664"/>
    <w:rsid w:val="003D6B27"/>
    <w:rsid w:val="003D743D"/>
    <w:rsid w:val="003D7C4E"/>
    <w:rsid w:val="003D7CEC"/>
    <w:rsid w:val="003D7ECC"/>
    <w:rsid w:val="003E11B7"/>
    <w:rsid w:val="003E2EC3"/>
    <w:rsid w:val="003E376E"/>
    <w:rsid w:val="003E3B2F"/>
    <w:rsid w:val="003E599D"/>
    <w:rsid w:val="003E680E"/>
    <w:rsid w:val="003E7BBF"/>
    <w:rsid w:val="003F1938"/>
    <w:rsid w:val="003F2313"/>
    <w:rsid w:val="003F3363"/>
    <w:rsid w:val="003F34A2"/>
    <w:rsid w:val="003F35B8"/>
    <w:rsid w:val="003F39FF"/>
    <w:rsid w:val="003F640B"/>
    <w:rsid w:val="004011B9"/>
    <w:rsid w:val="00401CEC"/>
    <w:rsid w:val="00402A58"/>
    <w:rsid w:val="00402E49"/>
    <w:rsid w:val="004032DA"/>
    <w:rsid w:val="004053DE"/>
    <w:rsid w:val="00405A5D"/>
    <w:rsid w:val="00406042"/>
    <w:rsid w:val="00406CE3"/>
    <w:rsid w:val="00411C4D"/>
    <w:rsid w:val="004126E0"/>
    <w:rsid w:val="00412FEF"/>
    <w:rsid w:val="004167F7"/>
    <w:rsid w:val="00416A55"/>
    <w:rsid w:val="00417D0E"/>
    <w:rsid w:val="00420B46"/>
    <w:rsid w:val="00422A6E"/>
    <w:rsid w:val="00422B4D"/>
    <w:rsid w:val="00423F04"/>
    <w:rsid w:val="00424FAE"/>
    <w:rsid w:val="00427E41"/>
    <w:rsid w:val="00430237"/>
    <w:rsid w:val="00430F32"/>
    <w:rsid w:val="00430F51"/>
    <w:rsid w:val="004311BF"/>
    <w:rsid w:val="00431E7F"/>
    <w:rsid w:val="004335B5"/>
    <w:rsid w:val="004353EF"/>
    <w:rsid w:val="00435810"/>
    <w:rsid w:val="00435A0A"/>
    <w:rsid w:val="00436B31"/>
    <w:rsid w:val="0044012B"/>
    <w:rsid w:val="00441D1F"/>
    <w:rsid w:val="004425E1"/>
    <w:rsid w:val="00443FC6"/>
    <w:rsid w:val="00444997"/>
    <w:rsid w:val="0044590F"/>
    <w:rsid w:val="004467AC"/>
    <w:rsid w:val="004469D8"/>
    <w:rsid w:val="00446F3E"/>
    <w:rsid w:val="00446FDC"/>
    <w:rsid w:val="00452883"/>
    <w:rsid w:val="00452980"/>
    <w:rsid w:val="004537F7"/>
    <w:rsid w:val="004546F5"/>
    <w:rsid w:val="0045640A"/>
    <w:rsid w:val="00456D66"/>
    <w:rsid w:val="00456D7C"/>
    <w:rsid w:val="004605BA"/>
    <w:rsid w:val="004612CA"/>
    <w:rsid w:val="004664C0"/>
    <w:rsid w:val="004667AC"/>
    <w:rsid w:val="00471220"/>
    <w:rsid w:val="00471548"/>
    <w:rsid w:val="0047199A"/>
    <w:rsid w:val="00473B2D"/>
    <w:rsid w:val="00475679"/>
    <w:rsid w:val="00476715"/>
    <w:rsid w:val="004772C2"/>
    <w:rsid w:val="004775B6"/>
    <w:rsid w:val="004778DE"/>
    <w:rsid w:val="00480B41"/>
    <w:rsid w:val="00480D56"/>
    <w:rsid w:val="00485388"/>
    <w:rsid w:val="00485D00"/>
    <w:rsid w:val="00486244"/>
    <w:rsid w:val="00487B9F"/>
    <w:rsid w:val="00490E8B"/>
    <w:rsid w:val="00491808"/>
    <w:rsid w:val="00491C2C"/>
    <w:rsid w:val="004933CE"/>
    <w:rsid w:val="00494A6A"/>
    <w:rsid w:val="0049643D"/>
    <w:rsid w:val="00496FA9"/>
    <w:rsid w:val="004A025A"/>
    <w:rsid w:val="004A02BC"/>
    <w:rsid w:val="004A1BBE"/>
    <w:rsid w:val="004A1F7A"/>
    <w:rsid w:val="004A2766"/>
    <w:rsid w:val="004A2F7E"/>
    <w:rsid w:val="004A3A09"/>
    <w:rsid w:val="004A4F6F"/>
    <w:rsid w:val="004A53CC"/>
    <w:rsid w:val="004A57BF"/>
    <w:rsid w:val="004A636F"/>
    <w:rsid w:val="004A63C0"/>
    <w:rsid w:val="004A7520"/>
    <w:rsid w:val="004B11CB"/>
    <w:rsid w:val="004B1EDB"/>
    <w:rsid w:val="004B226F"/>
    <w:rsid w:val="004B2AFC"/>
    <w:rsid w:val="004B2CAA"/>
    <w:rsid w:val="004B39B1"/>
    <w:rsid w:val="004B4511"/>
    <w:rsid w:val="004B4ADB"/>
    <w:rsid w:val="004B5F07"/>
    <w:rsid w:val="004B6041"/>
    <w:rsid w:val="004B6DFB"/>
    <w:rsid w:val="004B7175"/>
    <w:rsid w:val="004C0480"/>
    <w:rsid w:val="004C1410"/>
    <w:rsid w:val="004C17B6"/>
    <w:rsid w:val="004C1E49"/>
    <w:rsid w:val="004C4D59"/>
    <w:rsid w:val="004C5106"/>
    <w:rsid w:val="004C5302"/>
    <w:rsid w:val="004C5FF9"/>
    <w:rsid w:val="004C6040"/>
    <w:rsid w:val="004C69DC"/>
    <w:rsid w:val="004D0510"/>
    <w:rsid w:val="004D2610"/>
    <w:rsid w:val="004D4C16"/>
    <w:rsid w:val="004D4FB2"/>
    <w:rsid w:val="004D64DF"/>
    <w:rsid w:val="004D74A3"/>
    <w:rsid w:val="004D7FB9"/>
    <w:rsid w:val="004E1AE4"/>
    <w:rsid w:val="004E31A0"/>
    <w:rsid w:val="004E3717"/>
    <w:rsid w:val="004E3EBE"/>
    <w:rsid w:val="004E4283"/>
    <w:rsid w:val="004E5DDB"/>
    <w:rsid w:val="004E7276"/>
    <w:rsid w:val="004F02BE"/>
    <w:rsid w:val="004F12BB"/>
    <w:rsid w:val="004F213C"/>
    <w:rsid w:val="004F28F4"/>
    <w:rsid w:val="004F2FDB"/>
    <w:rsid w:val="004F6006"/>
    <w:rsid w:val="004F620E"/>
    <w:rsid w:val="004F7004"/>
    <w:rsid w:val="004F7994"/>
    <w:rsid w:val="00500C47"/>
    <w:rsid w:val="00501261"/>
    <w:rsid w:val="00503A19"/>
    <w:rsid w:val="00503A54"/>
    <w:rsid w:val="00503C84"/>
    <w:rsid w:val="005045EC"/>
    <w:rsid w:val="00506AE1"/>
    <w:rsid w:val="00506E7E"/>
    <w:rsid w:val="005100A0"/>
    <w:rsid w:val="00510610"/>
    <w:rsid w:val="005118C7"/>
    <w:rsid w:val="00511ACA"/>
    <w:rsid w:val="00512036"/>
    <w:rsid w:val="00512625"/>
    <w:rsid w:val="00513089"/>
    <w:rsid w:val="00513B8A"/>
    <w:rsid w:val="00514ABC"/>
    <w:rsid w:val="00515558"/>
    <w:rsid w:val="0051564A"/>
    <w:rsid w:val="0051609A"/>
    <w:rsid w:val="005165C2"/>
    <w:rsid w:val="00517DC3"/>
    <w:rsid w:val="00520B01"/>
    <w:rsid w:val="00520C4F"/>
    <w:rsid w:val="0052152D"/>
    <w:rsid w:val="0052307B"/>
    <w:rsid w:val="00523749"/>
    <w:rsid w:val="00526F38"/>
    <w:rsid w:val="005275FE"/>
    <w:rsid w:val="00530D3A"/>
    <w:rsid w:val="005313E8"/>
    <w:rsid w:val="00532876"/>
    <w:rsid w:val="00533B64"/>
    <w:rsid w:val="00533C47"/>
    <w:rsid w:val="00534E95"/>
    <w:rsid w:val="005356C8"/>
    <w:rsid w:val="005356CF"/>
    <w:rsid w:val="005357FB"/>
    <w:rsid w:val="00537551"/>
    <w:rsid w:val="005375A2"/>
    <w:rsid w:val="00537D4D"/>
    <w:rsid w:val="005418ED"/>
    <w:rsid w:val="00543168"/>
    <w:rsid w:val="00545C9B"/>
    <w:rsid w:val="0055009B"/>
    <w:rsid w:val="00550705"/>
    <w:rsid w:val="005516CA"/>
    <w:rsid w:val="00552DF3"/>
    <w:rsid w:val="00553C5E"/>
    <w:rsid w:val="00553FC0"/>
    <w:rsid w:val="0055430E"/>
    <w:rsid w:val="00554B94"/>
    <w:rsid w:val="00554BF1"/>
    <w:rsid w:val="00555095"/>
    <w:rsid w:val="00555993"/>
    <w:rsid w:val="00556727"/>
    <w:rsid w:val="00556F36"/>
    <w:rsid w:val="005571F7"/>
    <w:rsid w:val="00557E7B"/>
    <w:rsid w:val="00560129"/>
    <w:rsid w:val="005603BD"/>
    <w:rsid w:val="00560C9B"/>
    <w:rsid w:val="005612A4"/>
    <w:rsid w:val="00562299"/>
    <w:rsid w:val="00562ED4"/>
    <w:rsid w:val="005635DC"/>
    <w:rsid w:val="00566434"/>
    <w:rsid w:val="00570984"/>
    <w:rsid w:val="00571487"/>
    <w:rsid w:val="005729F2"/>
    <w:rsid w:val="00573F87"/>
    <w:rsid w:val="00575174"/>
    <w:rsid w:val="00575A85"/>
    <w:rsid w:val="005774C0"/>
    <w:rsid w:val="00581CEC"/>
    <w:rsid w:val="005827D9"/>
    <w:rsid w:val="00582870"/>
    <w:rsid w:val="00586273"/>
    <w:rsid w:val="0059192A"/>
    <w:rsid w:val="00592690"/>
    <w:rsid w:val="00592FFD"/>
    <w:rsid w:val="00593D03"/>
    <w:rsid w:val="00594F0C"/>
    <w:rsid w:val="00595237"/>
    <w:rsid w:val="00595FE7"/>
    <w:rsid w:val="00596C84"/>
    <w:rsid w:val="0059783B"/>
    <w:rsid w:val="005A0AB5"/>
    <w:rsid w:val="005A0B91"/>
    <w:rsid w:val="005A1195"/>
    <w:rsid w:val="005A2055"/>
    <w:rsid w:val="005A3760"/>
    <w:rsid w:val="005A37F7"/>
    <w:rsid w:val="005A5373"/>
    <w:rsid w:val="005A5CB7"/>
    <w:rsid w:val="005A6A76"/>
    <w:rsid w:val="005A6ED2"/>
    <w:rsid w:val="005B1752"/>
    <w:rsid w:val="005B2533"/>
    <w:rsid w:val="005B3189"/>
    <w:rsid w:val="005B5074"/>
    <w:rsid w:val="005B5749"/>
    <w:rsid w:val="005B6296"/>
    <w:rsid w:val="005B7B16"/>
    <w:rsid w:val="005C1E50"/>
    <w:rsid w:val="005C2765"/>
    <w:rsid w:val="005C310A"/>
    <w:rsid w:val="005C3470"/>
    <w:rsid w:val="005C3BD5"/>
    <w:rsid w:val="005C4E38"/>
    <w:rsid w:val="005C6609"/>
    <w:rsid w:val="005C6972"/>
    <w:rsid w:val="005D0C95"/>
    <w:rsid w:val="005D1EC1"/>
    <w:rsid w:val="005D3149"/>
    <w:rsid w:val="005D3AA2"/>
    <w:rsid w:val="005D53F3"/>
    <w:rsid w:val="005D5A0A"/>
    <w:rsid w:val="005D72F5"/>
    <w:rsid w:val="005E100E"/>
    <w:rsid w:val="005E2390"/>
    <w:rsid w:val="005E342D"/>
    <w:rsid w:val="005E40CC"/>
    <w:rsid w:val="005E4513"/>
    <w:rsid w:val="005E60A1"/>
    <w:rsid w:val="005F03BE"/>
    <w:rsid w:val="005F074E"/>
    <w:rsid w:val="005F0E40"/>
    <w:rsid w:val="005F2D8D"/>
    <w:rsid w:val="005F3D66"/>
    <w:rsid w:val="005F43C5"/>
    <w:rsid w:val="005F49BB"/>
    <w:rsid w:val="005F7EC8"/>
    <w:rsid w:val="00600952"/>
    <w:rsid w:val="006010FC"/>
    <w:rsid w:val="0060407C"/>
    <w:rsid w:val="0060439E"/>
    <w:rsid w:val="00604D4E"/>
    <w:rsid w:val="0060636D"/>
    <w:rsid w:val="00611497"/>
    <w:rsid w:val="006119B5"/>
    <w:rsid w:val="00611F16"/>
    <w:rsid w:val="006121C7"/>
    <w:rsid w:val="00612C3C"/>
    <w:rsid w:val="006132D2"/>
    <w:rsid w:val="00613B36"/>
    <w:rsid w:val="0061474E"/>
    <w:rsid w:val="006150BC"/>
    <w:rsid w:val="00615F7C"/>
    <w:rsid w:val="00616175"/>
    <w:rsid w:val="00616886"/>
    <w:rsid w:val="006178DB"/>
    <w:rsid w:val="00617A36"/>
    <w:rsid w:val="00617EE4"/>
    <w:rsid w:val="006207C2"/>
    <w:rsid w:val="0062296A"/>
    <w:rsid w:val="00622C72"/>
    <w:rsid w:val="0062347B"/>
    <w:rsid w:val="006236AA"/>
    <w:rsid w:val="00623EEB"/>
    <w:rsid w:val="00624660"/>
    <w:rsid w:val="00624C38"/>
    <w:rsid w:val="00625534"/>
    <w:rsid w:val="00625DF7"/>
    <w:rsid w:val="0062630C"/>
    <w:rsid w:val="00626F1C"/>
    <w:rsid w:val="006276AD"/>
    <w:rsid w:val="00627FC6"/>
    <w:rsid w:val="00630E6C"/>
    <w:rsid w:val="00631804"/>
    <w:rsid w:val="00634259"/>
    <w:rsid w:val="00634C23"/>
    <w:rsid w:val="00635483"/>
    <w:rsid w:val="00636C9C"/>
    <w:rsid w:val="00640755"/>
    <w:rsid w:val="006407E4"/>
    <w:rsid w:val="00640F5A"/>
    <w:rsid w:val="0064117A"/>
    <w:rsid w:val="00641F43"/>
    <w:rsid w:val="00642761"/>
    <w:rsid w:val="00647030"/>
    <w:rsid w:val="006502DD"/>
    <w:rsid w:val="00651245"/>
    <w:rsid w:val="006534A8"/>
    <w:rsid w:val="006541E9"/>
    <w:rsid w:val="00655E52"/>
    <w:rsid w:val="00656A4A"/>
    <w:rsid w:val="006571AD"/>
    <w:rsid w:val="00661E2D"/>
    <w:rsid w:val="006620F6"/>
    <w:rsid w:val="006623AB"/>
    <w:rsid w:val="006625CA"/>
    <w:rsid w:val="006627A6"/>
    <w:rsid w:val="00663438"/>
    <w:rsid w:val="0066431D"/>
    <w:rsid w:val="0066464D"/>
    <w:rsid w:val="00664BE7"/>
    <w:rsid w:val="006655E5"/>
    <w:rsid w:val="00665FC0"/>
    <w:rsid w:val="00666189"/>
    <w:rsid w:val="0067059D"/>
    <w:rsid w:val="00670D75"/>
    <w:rsid w:val="00670E5A"/>
    <w:rsid w:val="00671979"/>
    <w:rsid w:val="00674A3E"/>
    <w:rsid w:val="0067587B"/>
    <w:rsid w:val="00675B0D"/>
    <w:rsid w:val="00677BAE"/>
    <w:rsid w:val="0069136F"/>
    <w:rsid w:val="00692731"/>
    <w:rsid w:val="00694200"/>
    <w:rsid w:val="00694E59"/>
    <w:rsid w:val="00695959"/>
    <w:rsid w:val="00696630"/>
    <w:rsid w:val="006A067A"/>
    <w:rsid w:val="006A1108"/>
    <w:rsid w:val="006A2649"/>
    <w:rsid w:val="006A2B49"/>
    <w:rsid w:val="006A314F"/>
    <w:rsid w:val="006A56E2"/>
    <w:rsid w:val="006A787C"/>
    <w:rsid w:val="006A7A30"/>
    <w:rsid w:val="006B01A5"/>
    <w:rsid w:val="006B18CF"/>
    <w:rsid w:val="006B1AF0"/>
    <w:rsid w:val="006B397D"/>
    <w:rsid w:val="006B596F"/>
    <w:rsid w:val="006B7C3D"/>
    <w:rsid w:val="006C0855"/>
    <w:rsid w:val="006C09F1"/>
    <w:rsid w:val="006C0EEC"/>
    <w:rsid w:val="006C208A"/>
    <w:rsid w:val="006C29C6"/>
    <w:rsid w:val="006C2B5B"/>
    <w:rsid w:val="006C2DE2"/>
    <w:rsid w:val="006C3E7E"/>
    <w:rsid w:val="006C3E9C"/>
    <w:rsid w:val="006C43F0"/>
    <w:rsid w:val="006C494A"/>
    <w:rsid w:val="006C4A9B"/>
    <w:rsid w:val="006D0137"/>
    <w:rsid w:val="006D0E7E"/>
    <w:rsid w:val="006D1848"/>
    <w:rsid w:val="006D2C81"/>
    <w:rsid w:val="006D2C94"/>
    <w:rsid w:val="006D3AE9"/>
    <w:rsid w:val="006D4601"/>
    <w:rsid w:val="006D4E73"/>
    <w:rsid w:val="006D4F75"/>
    <w:rsid w:val="006D5033"/>
    <w:rsid w:val="006D6F14"/>
    <w:rsid w:val="006D71DF"/>
    <w:rsid w:val="006E1407"/>
    <w:rsid w:val="006E1EF3"/>
    <w:rsid w:val="006E2415"/>
    <w:rsid w:val="006E2E63"/>
    <w:rsid w:val="006E46DC"/>
    <w:rsid w:val="006E6F42"/>
    <w:rsid w:val="006E7678"/>
    <w:rsid w:val="006E7B51"/>
    <w:rsid w:val="006F0918"/>
    <w:rsid w:val="006F3865"/>
    <w:rsid w:val="006F3936"/>
    <w:rsid w:val="006F4F50"/>
    <w:rsid w:val="006F5280"/>
    <w:rsid w:val="006F5A6E"/>
    <w:rsid w:val="006F6030"/>
    <w:rsid w:val="00701752"/>
    <w:rsid w:val="007019DE"/>
    <w:rsid w:val="00701FAB"/>
    <w:rsid w:val="007042C2"/>
    <w:rsid w:val="007046F2"/>
    <w:rsid w:val="00706570"/>
    <w:rsid w:val="00712B35"/>
    <w:rsid w:val="00712B76"/>
    <w:rsid w:val="00712C29"/>
    <w:rsid w:val="0071603D"/>
    <w:rsid w:val="007164B0"/>
    <w:rsid w:val="0071769B"/>
    <w:rsid w:val="00717B90"/>
    <w:rsid w:val="00722D83"/>
    <w:rsid w:val="007240DE"/>
    <w:rsid w:val="00725544"/>
    <w:rsid w:val="00726B5C"/>
    <w:rsid w:val="0073072A"/>
    <w:rsid w:val="0073185F"/>
    <w:rsid w:val="00732FF1"/>
    <w:rsid w:val="00733C90"/>
    <w:rsid w:val="0073407B"/>
    <w:rsid w:val="00734257"/>
    <w:rsid w:val="00735A96"/>
    <w:rsid w:val="00736009"/>
    <w:rsid w:val="0073664C"/>
    <w:rsid w:val="007368A7"/>
    <w:rsid w:val="00736C7F"/>
    <w:rsid w:val="007379CB"/>
    <w:rsid w:val="00740D7C"/>
    <w:rsid w:val="0074252B"/>
    <w:rsid w:val="007427C2"/>
    <w:rsid w:val="00744224"/>
    <w:rsid w:val="00746042"/>
    <w:rsid w:val="00747E61"/>
    <w:rsid w:val="007525FC"/>
    <w:rsid w:val="00754850"/>
    <w:rsid w:val="00754EF4"/>
    <w:rsid w:val="00755472"/>
    <w:rsid w:val="00755D4F"/>
    <w:rsid w:val="007571F8"/>
    <w:rsid w:val="00757605"/>
    <w:rsid w:val="007579D3"/>
    <w:rsid w:val="007609DC"/>
    <w:rsid w:val="00761300"/>
    <w:rsid w:val="00762909"/>
    <w:rsid w:val="00762C4B"/>
    <w:rsid w:val="0076303C"/>
    <w:rsid w:val="00763945"/>
    <w:rsid w:val="00763EC7"/>
    <w:rsid w:val="00763F14"/>
    <w:rsid w:val="00764C43"/>
    <w:rsid w:val="007672C7"/>
    <w:rsid w:val="007672CF"/>
    <w:rsid w:val="00767CBA"/>
    <w:rsid w:val="00774600"/>
    <w:rsid w:val="00774AB6"/>
    <w:rsid w:val="0077716B"/>
    <w:rsid w:val="00777AF7"/>
    <w:rsid w:val="00780650"/>
    <w:rsid w:val="0078096C"/>
    <w:rsid w:val="00781D9A"/>
    <w:rsid w:val="00783699"/>
    <w:rsid w:val="00784030"/>
    <w:rsid w:val="007853AF"/>
    <w:rsid w:val="007855AF"/>
    <w:rsid w:val="007858B7"/>
    <w:rsid w:val="0078630B"/>
    <w:rsid w:val="00786321"/>
    <w:rsid w:val="007874BB"/>
    <w:rsid w:val="00790244"/>
    <w:rsid w:val="00792BD8"/>
    <w:rsid w:val="007941BF"/>
    <w:rsid w:val="007946F1"/>
    <w:rsid w:val="00794AAA"/>
    <w:rsid w:val="00794C83"/>
    <w:rsid w:val="00795419"/>
    <w:rsid w:val="00796100"/>
    <w:rsid w:val="00796633"/>
    <w:rsid w:val="007A0404"/>
    <w:rsid w:val="007A0489"/>
    <w:rsid w:val="007A0690"/>
    <w:rsid w:val="007A078D"/>
    <w:rsid w:val="007A09B2"/>
    <w:rsid w:val="007A25CC"/>
    <w:rsid w:val="007A2C06"/>
    <w:rsid w:val="007A4C4C"/>
    <w:rsid w:val="007A539B"/>
    <w:rsid w:val="007A540A"/>
    <w:rsid w:val="007A5A2F"/>
    <w:rsid w:val="007A738A"/>
    <w:rsid w:val="007A77F8"/>
    <w:rsid w:val="007A7B40"/>
    <w:rsid w:val="007A7C03"/>
    <w:rsid w:val="007B054F"/>
    <w:rsid w:val="007B0A76"/>
    <w:rsid w:val="007B214A"/>
    <w:rsid w:val="007B338C"/>
    <w:rsid w:val="007B50AA"/>
    <w:rsid w:val="007B7830"/>
    <w:rsid w:val="007C01FE"/>
    <w:rsid w:val="007C05DF"/>
    <w:rsid w:val="007C0DFA"/>
    <w:rsid w:val="007C1DBF"/>
    <w:rsid w:val="007C21A1"/>
    <w:rsid w:val="007C37BA"/>
    <w:rsid w:val="007C389C"/>
    <w:rsid w:val="007C4523"/>
    <w:rsid w:val="007C61B8"/>
    <w:rsid w:val="007C63B3"/>
    <w:rsid w:val="007C6A83"/>
    <w:rsid w:val="007D1CED"/>
    <w:rsid w:val="007D1EB5"/>
    <w:rsid w:val="007D3954"/>
    <w:rsid w:val="007D3A05"/>
    <w:rsid w:val="007D3ACC"/>
    <w:rsid w:val="007D4B27"/>
    <w:rsid w:val="007D5FC7"/>
    <w:rsid w:val="007D7DEC"/>
    <w:rsid w:val="007E07A9"/>
    <w:rsid w:val="007E17B8"/>
    <w:rsid w:val="007E1A9B"/>
    <w:rsid w:val="007E22E0"/>
    <w:rsid w:val="007E2EF9"/>
    <w:rsid w:val="007E4190"/>
    <w:rsid w:val="007E57DE"/>
    <w:rsid w:val="007E7699"/>
    <w:rsid w:val="007E7E35"/>
    <w:rsid w:val="007F0994"/>
    <w:rsid w:val="007F09BA"/>
    <w:rsid w:val="007F1DA5"/>
    <w:rsid w:val="007F65F1"/>
    <w:rsid w:val="007F6E19"/>
    <w:rsid w:val="007F71EF"/>
    <w:rsid w:val="008001FA"/>
    <w:rsid w:val="00800AC4"/>
    <w:rsid w:val="00801B83"/>
    <w:rsid w:val="00801C38"/>
    <w:rsid w:val="00801CCE"/>
    <w:rsid w:val="00802DCF"/>
    <w:rsid w:val="00803697"/>
    <w:rsid w:val="008049B0"/>
    <w:rsid w:val="00806B4C"/>
    <w:rsid w:val="00807030"/>
    <w:rsid w:val="00810A5C"/>
    <w:rsid w:val="0081196D"/>
    <w:rsid w:val="00812026"/>
    <w:rsid w:val="0081401B"/>
    <w:rsid w:val="00816117"/>
    <w:rsid w:val="0081742C"/>
    <w:rsid w:val="008177F5"/>
    <w:rsid w:val="00817E06"/>
    <w:rsid w:val="00817F59"/>
    <w:rsid w:val="00820185"/>
    <w:rsid w:val="008208E2"/>
    <w:rsid w:val="0082168B"/>
    <w:rsid w:val="00821E38"/>
    <w:rsid w:val="00822668"/>
    <w:rsid w:val="00824981"/>
    <w:rsid w:val="008265E0"/>
    <w:rsid w:val="00826762"/>
    <w:rsid w:val="008269CB"/>
    <w:rsid w:val="00827D55"/>
    <w:rsid w:val="008313F4"/>
    <w:rsid w:val="008324BE"/>
    <w:rsid w:val="00834127"/>
    <w:rsid w:val="00834BB1"/>
    <w:rsid w:val="00834E9B"/>
    <w:rsid w:val="00843FA1"/>
    <w:rsid w:val="00844A0C"/>
    <w:rsid w:val="00845ADF"/>
    <w:rsid w:val="00846A4B"/>
    <w:rsid w:val="008477C9"/>
    <w:rsid w:val="00851731"/>
    <w:rsid w:val="00851BDD"/>
    <w:rsid w:val="0085513E"/>
    <w:rsid w:val="008555C1"/>
    <w:rsid w:val="00857AF0"/>
    <w:rsid w:val="00860E52"/>
    <w:rsid w:val="00860ECD"/>
    <w:rsid w:val="0086115C"/>
    <w:rsid w:val="008618D9"/>
    <w:rsid w:val="008635CB"/>
    <w:rsid w:val="0086442D"/>
    <w:rsid w:val="00865605"/>
    <w:rsid w:val="008662BF"/>
    <w:rsid w:val="00867A28"/>
    <w:rsid w:val="008706C6"/>
    <w:rsid w:val="00872BC8"/>
    <w:rsid w:val="0087533A"/>
    <w:rsid w:val="0087542E"/>
    <w:rsid w:val="00876111"/>
    <w:rsid w:val="0087647F"/>
    <w:rsid w:val="00876929"/>
    <w:rsid w:val="00876D64"/>
    <w:rsid w:val="00880C22"/>
    <w:rsid w:val="00881093"/>
    <w:rsid w:val="008820FB"/>
    <w:rsid w:val="00882C35"/>
    <w:rsid w:val="00887922"/>
    <w:rsid w:val="008904E7"/>
    <w:rsid w:val="008908EA"/>
    <w:rsid w:val="008918FA"/>
    <w:rsid w:val="008922D4"/>
    <w:rsid w:val="00892357"/>
    <w:rsid w:val="0089359C"/>
    <w:rsid w:val="00894A55"/>
    <w:rsid w:val="00895B05"/>
    <w:rsid w:val="008A038A"/>
    <w:rsid w:val="008A1792"/>
    <w:rsid w:val="008A1DC7"/>
    <w:rsid w:val="008A4633"/>
    <w:rsid w:val="008A4C4F"/>
    <w:rsid w:val="008A537B"/>
    <w:rsid w:val="008A791E"/>
    <w:rsid w:val="008B18AD"/>
    <w:rsid w:val="008B22DA"/>
    <w:rsid w:val="008B6212"/>
    <w:rsid w:val="008B7317"/>
    <w:rsid w:val="008C1B1D"/>
    <w:rsid w:val="008C1E88"/>
    <w:rsid w:val="008C2D04"/>
    <w:rsid w:val="008C3158"/>
    <w:rsid w:val="008C402B"/>
    <w:rsid w:val="008C4834"/>
    <w:rsid w:val="008C512F"/>
    <w:rsid w:val="008C646B"/>
    <w:rsid w:val="008D183E"/>
    <w:rsid w:val="008D1B54"/>
    <w:rsid w:val="008D20DD"/>
    <w:rsid w:val="008D3215"/>
    <w:rsid w:val="008D36A6"/>
    <w:rsid w:val="008D4EE5"/>
    <w:rsid w:val="008D60F9"/>
    <w:rsid w:val="008D615F"/>
    <w:rsid w:val="008D7EE3"/>
    <w:rsid w:val="008E09C7"/>
    <w:rsid w:val="008E1DC2"/>
    <w:rsid w:val="008E2BEA"/>
    <w:rsid w:val="008E3791"/>
    <w:rsid w:val="008E3EE6"/>
    <w:rsid w:val="008E540A"/>
    <w:rsid w:val="008E546D"/>
    <w:rsid w:val="008E561A"/>
    <w:rsid w:val="008E6FFB"/>
    <w:rsid w:val="008F016A"/>
    <w:rsid w:val="008F0CB1"/>
    <w:rsid w:val="008F0F62"/>
    <w:rsid w:val="008F1716"/>
    <w:rsid w:val="008F3232"/>
    <w:rsid w:val="008F379F"/>
    <w:rsid w:val="008F41F8"/>
    <w:rsid w:val="008F6BB7"/>
    <w:rsid w:val="00901D76"/>
    <w:rsid w:val="00901E97"/>
    <w:rsid w:val="009024AD"/>
    <w:rsid w:val="0090533B"/>
    <w:rsid w:val="009057E1"/>
    <w:rsid w:val="0090600A"/>
    <w:rsid w:val="00907D8A"/>
    <w:rsid w:val="009107B1"/>
    <w:rsid w:val="00910B1F"/>
    <w:rsid w:val="00910D34"/>
    <w:rsid w:val="009114FC"/>
    <w:rsid w:val="0091175C"/>
    <w:rsid w:val="0091352E"/>
    <w:rsid w:val="009144A0"/>
    <w:rsid w:val="00914C66"/>
    <w:rsid w:val="009152A6"/>
    <w:rsid w:val="00915FE0"/>
    <w:rsid w:val="0091695D"/>
    <w:rsid w:val="00916C59"/>
    <w:rsid w:val="009203B9"/>
    <w:rsid w:val="0092162B"/>
    <w:rsid w:val="00923895"/>
    <w:rsid w:val="00923E03"/>
    <w:rsid w:val="009249B6"/>
    <w:rsid w:val="00925B3C"/>
    <w:rsid w:val="009265F6"/>
    <w:rsid w:val="00926FEF"/>
    <w:rsid w:val="00927169"/>
    <w:rsid w:val="009304F2"/>
    <w:rsid w:val="00932ADD"/>
    <w:rsid w:val="00934521"/>
    <w:rsid w:val="00937F50"/>
    <w:rsid w:val="00941B67"/>
    <w:rsid w:val="009424BD"/>
    <w:rsid w:val="00942C4D"/>
    <w:rsid w:val="009434BC"/>
    <w:rsid w:val="00944DC8"/>
    <w:rsid w:val="009450EE"/>
    <w:rsid w:val="00946C91"/>
    <w:rsid w:val="009477F5"/>
    <w:rsid w:val="00950666"/>
    <w:rsid w:val="00951147"/>
    <w:rsid w:val="00951CE3"/>
    <w:rsid w:val="00954663"/>
    <w:rsid w:val="009548F9"/>
    <w:rsid w:val="00954D9D"/>
    <w:rsid w:val="009550CD"/>
    <w:rsid w:val="0095537F"/>
    <w:rsid w:val="00956C68"/>
    <w:rsid w:val="00956D7D"/>
    <w:rsid w:val="00956E19"/>
    <w:rsid w:val="00956E95"/>
    <w:rsid w:val="009574FE"/>
    <w:rsid w:val="00957BA9"/>
    <w:rsid w:val="00957E6D"/>
    <w:rsid w:val="0096092D"/>
    <w:rsid w:val="00960C53"/>
    <w:rsid w:val="009634D7"/>
    <w:rsid w:val="00964514"/>
    <w:rsid w:val="00965158"/>
    <w:rsid w:val="00965873"/>
    <w:rsid w:val="0096737D"/>
    <w:rsid w:val="00967874"/>
    <w:rsid w:val="009704A4"/>
    <w:rsid w:val="009704F2"/>
    <w:rsid w:val="00972CA1"/>
    <w:rsid w:val="00972FBC"/>
    <w:rsid w:val="0097322C"/>
    <w:rsid w:val="00973755"/>
    <w:rsid w:val="00973F01"/>
    <w:rsid w:val="0097559B"/>
    <w:rsid w:val="00976B2F"/>
    <w:rsid w:val="0097793A"/>
    <w:rsid w:val="0098032E"/>
    <w:rsid w:val="009814CB"/>
    <w:rsid w:val="00981582"/>
    <w:rsid w:val="00982504"/>
    <w:rsid w:val="009825A8"/>
    <w:rsid w:val="00983149"/>
    <w:rsid w:val="0098523C"/>
    <w:rsid w:val="00985EBA"/>
    <w:rsid w:val="009864B8"/>
    <w:rsid w:val="00987323"/>
    <w:rsid w:val="00987D57"/>
    <w:rsid w:val="0099053B"/>
    <w:rsid w:val="00991E2E"/>
    <w:rsid w:val="0099207C"/>
    <w:rsid w:val="00992080"/>
    <w:rsid w:val="00992161"/>
    <w:rsid w:val="00993C49"/>
    <w:rsid w:val="00994DEF"/>
    <w:rsid w:val="00996094"/>
    <w:rsid w:val="009962CC"/>
    <w:rsid w:val="00997091"/>
    <w:rsid w:val="009977CB"/>
    <w:rsid w:val="00997B57"/>
    <w:rsid w:val="009A033C"/>
    <w:rsid w:val="009A1025"/>
    <w:rsid w:val="009A2156"/>
    <w:rsid w:val="009A31B8"/>
    <w:rsid w:val="009A3B22"/>
    <w:rsid w:val="009A4A3D"/>
    <w:rsid w:val="009A6902"/>
    <w:rsid w:val="009A6E1F"/>
    <w:rsid w:val="009A784F"/>
    <w:rsid w:val="009B16EF"/>
    <w:rsid w:val="009B2103"/>
    <w:rsid w:val="009B2A4D"/>
    <w:rsid w:val="009B2C3C"/>
    <w:rsid w:val="009B2F32"/>
    <w:rsid w:val="009B3679"/>
    <w:rsid w:val="009B5605"/>
    <w:rsid w:val="009B5FAA"/>
    <w:rsid w:val="009B6145"/>
    <w:rsid w:val="009B68FF"/>
    <w:rsid w:val="009C133B"/>
    <w:rsid w:val="009C1552"/>
    <w:rsid w:val="009C1B6C"/>
    <w:rsid w:val="009C20B2"/>
    <w:rsid w:val="009C2361"/>
    <w:rsid w:val="009C238A"/>
    <w:rsid w:val="009C2798"/>
    <w:rsid w:val="009C44E9"/>
    <w:rsid w:val="009C5587"/>
    <w:rsid w:val="009C5C8C"/>
    <w:rsid w:val="009C5ED1"/>
    <w:rsid w:val="009C61AC"/>
    <w:rsid w:val="009C7674"/>
    <w:rsid w:val="009D13F6"/>
    <w:rsid w:val="009D1AEA"/>
    <w:rsid w:val="009D1E91"/>
    <w:rsid w:val="009D2D0E"/>
    <w:rsid w:val="009D32BD"/>
    <w:rsid w:val="009D34AF"/>
    <w:rsid w:val="009D34D2"/>
    <w:rsid w:val="009D3919"/>
    <w:rsid w:val="009D590E"/>
    <w:rsid w:val="009E4EB5"/>
    <w:rsid w:val="009E5E98"/>
    <w:rsid w:val="009E6292"/>
    <w:rsid w:val="009E7BE7"/>
    <w:rsid w:val="009E7F14"/>
    <w:rsid w:val="009F0A4E"/>
    <w:rsid w:val="009F12AE"/>
    <w:rsid w:val="009F40A5"/>
    <w:rsid w:val="009F4EE6"/>
    <w:rsid w:val="009F5C91"/>
    <w:rsid w:val="00A009E4"/>
    <w:rsid w:val="00A00B9D"/>
    <w:rsid w:val="00A01074"/>
    <w:rsid w:val="00A015DF"/>
    <w:rsid w:val="00A024A8"/>
    <w:rsid w:val="00A024C6"/>
    <w:rsid w:val="00A02EE6"/>
    <w:rsid w:val="00A033DE"/>
    <w:rsid w:val="00A0382E"/>
    <w:rsid w:val="00A03CBC"/>
    <w:rsid w:val="00A045DC"/>
    <w:rsid w:val="00A04705"/>
    <w:rsid w:val="00A048D9"/>
    <w:rsid w:val="00A0583A"/>
    <w:rsid w:val="00A05A62"/>
    <w:rsid w:val="00A07242"/>
    <w:rsid w:val="00A07287"/>
    <w:rsid w:val="00A074D6"/>
    <w:rsid w:val="00A10857"/>
    <w:rsid w:val="00A111B8"/>
    <w:rsid w:val="00A11B82"/>
    <w:rsid w:val="00A11D04"/>
    <w:rsid w:val="00A125B3"/>
    <w:rsid w:val="00A12D94"/>
    <w:rsid w:val="00A1340E"/>
    <w:rsid w:val="00A1551A"/>
    <w:rsid w:val="00A15E0E"/>
    <w:rsid w:val="00A177A9"/>
    <w:rsid w:val="00A20162"/>
    <w:rsid w:val="00A20496"/>
    <w:rsid w:val="00A21637"/>
    <w:rsid w:val="00A2395A"/>
    <w:rsid w:val="00A24B07"/>
    <w:rsid w:val="00A25D1D"/>
    <w:rsid w:val="00A26233"/>
    <w:rsid w:val="00A267DF"/>
    <w:rsid w:val="00A27FA5"/>
    <w:rsid w:val="00A31034"/>
    <w:rsid w:val="00A31760"/>
    <w:rsid w:val="00A322AA"/>
    <w:rsid w:val="00A32C3F"/>
    <w:rsid w:val="00A33028"/>
    <w:rsid w:val="00A34C4C"/>
    <w:rsid w:val="00A35598"/>
    <w:rsid w:val="00A35A82"/>
    <w:rsid w:val="00A37A33"/>
    <w:rsid w:val="00A37A53"/>
    <w:rsid w:val="00A402C9"/>
    <w:rsid w:val="00A40BD3"/>
    <w:rsid w:val="00A421AD"/>
    <w:rsid w:val="00A422DB"/>
    <w:rsid w:val="00A4334E"/>
    <w:rsid w:val="00A43414"/>
    <w:rsid w:val="00A46793"/>
    <w:rsid w:val="00A4699C"/>
    <w:rsid w:val="00A471EA"/>
    <w:rsid w:val="00A47374"/>
    <w:rsid w:val="00A528A6"/>
    <w:rsid w:val="00A53A08"/>
    <w:rsid w:val="00A54484"/>
    <w:rsid w:val="00A54DD3"/>
    <w:rsid w:val="00A55253"/>
    <w:rsid w:val="00A554DB"/>
    <w:rsid w:val="00A55613"/>
    <w:rsid w:val="00A55D34"/>
    <w:rsid w:val="00A57479"/>
    <w:rsid w:val="00A575C8"/>
    <w:rsid w:val="00A64807"/>
    <w:rsid w:val="00A65E1F"/>
    <w:rsid w:val="00A670F6"/>
    <w:rsid w:val="00A700F9"/>
    <w:rsid w:val="00A7217F"/>
    <w:rsid w:val="00A73C44"/>
    <w:rsid w:val="00A74B3B"/>
    <w:rsid w:val="00A74BEE"/>
    <w:rsid w:val="00A76E0D"/>
    <w:rsid w:val="00A771F9"/>
    <w:rsid w:val="00A77327"/>
    <w:rsid w:val="00A77C13"/>
    <w:rsid w:val="00A80D67"/>
    <w:rsid w:val="00A80FFE"/>
    <w:rsid w:val="00A830EF"/>
    <w:rsid w:val="00A85FC0"/>
    <w:rsid w:val="00A86C99"/>
    <w:rsid w:val="00A86CEC"/>
    <w:rsid w:val="00A90955"/>
    <w:rsid w:val="00A933FA"/>
    <w:rsid w:val="00A93FA4"/>
    <w:rsid w:val="00A9543F"/>
    <w:rsid w:val="00A95E4D"/>
    <w:rsid w:val="00A96D66"/>
    <w:rsid w:val="00A97670"/>
    <w:rsid w:val="00AA0315"/>
    <w:rsid w:val="00AA0DF4"/>
    <w:rsid w:val="00AA38E8"/>
    <w:rsid w:val="00AA3F8A"/>
    <w:rsid w:val="00AA6901"/>
    <w:rsid w:val="00AA738A"/>
    <w:rsid w:val="00AA76B0"/>
    <w:rsid w:val="00AA7762"/>
    <w:rsid w:val="00AA7E59"/>
    <w:rsid w:val="00AB11CE"/>
    <w:rsid w:val="00AB21D7"/>
    <w:rsid w:val="00AB2D8D"/>
    <w:rsid w:val="00AB36B6"/>
    <w:rsid w:val="00AB3DC4"/>
    <w:rsid w:val="00AB4721"/>
    <w:rsid w:val="00AB5839"/>
    <w:rsid w:val="00AB6CBD"/>
    <w:rsid w:val="00AC0639"/>
    <w:rsid w:val="00AC2F39"/>
    <w:rsid w:val="00AC2FC8"/>
    <w:rsid w:val="00AC3C2D"/>
    <w:rsid w:val="00AC43B0"/>
    <w:rsid w:val="00AC590B"/>
    <w:rsid w:val="00AC64CD"/>
    <w:rsid w:val="00AD28E1"/>
    <w:rsid w:val="00AD2D45"/>
    <w:rsid w:val="00AD376C"/>
    <w:rsid w:val="00AD5284"/>
    <w:rsid w:val="00AD532D"/>
    <w:rsid w:val="00AD782D"/>
    <w:rsid w:val="00AD7AC9"/>
    <w:rsid w:val="00AE14A5"/>
    <w:rsid w:val="00AE21B0"/>
    <w:rsid w:val="00AE2635"/>
    <w:rsid w:val="00AE60A9"/>
    <w:rsid w:val="00AE766A"/>
    <w:rsid w:val="00AE7B83"/>
    <w:rsid w:val="00AE7F27"/>
    <w:rsid w:val="00AF052F"/>
    <w:rsid w:val="00AF0739"/>
    <w:rsid w:val="00AF3DB7"/>
    <w:rsid w:val="00AF40C2"/>
    <w:rsid w:val="00AF4DCF"/>
    <w:rsid w:val="00AF5472"/>
    <w:rsid w:val="00AF690B"/>
    <w:rsid w:val="00AF749D"/>
    <w:rsid w:val="00AF755C"/>
    <w:rsid w:val="00B00A13"/>
    <w:rsid w:val="00B0123A"/>
    <w:rsid w:val="00B013DF"/>
    <w:rsid w:val="00B028A4"/>
    <w:rsid w:val="00B062ED"/>
    <w:rsid w:val="00B0704B"/>
    <w:rsid w:val="00B070F3"/>
    <w:rsid w:val="00B10AA9"/>
    <w:rsid w:val="00B10EDD"/>
    <w:rsid w:val="00B12173"/>
    <w:rsid w:val="00B13319"/>
    <w:rsid w:val="00B13534"/>
    <w:rsid w:val="00B15440"/>
    <w:rsid w:val="00B15F3A"/>
    <w:rsid w:val="00B16EEC"/>
    <w:rsid w:val="00B175A1"/>
    <w:rsid w:val="00B2014B"/>
    <w:rsid w:val="00B20337"/>
    <w:rsid w:val="00B20841"/>
    <w:rsid w:val="00B20BC0"/>
    <w:rsid w:val="00B20C3D"/>
    <w:rsid w:val="00B20F55"/>
    <w:rsid w:val="00B222A5"/>
    <w:rsid w:val="00B22585"/>
    <w:rsid w:val="00B229AB"/>
    <w:rsid w:val="00B23633"/>
    <w:rsid w:val="00B23FA6"/>
    <w:rsid w:val="00B24ADE"/>
    <w:rsid w:val="00B24F82"/>
    <w:rsid w:val="00B266CE"/>
    <w:rsid w:val="00B26EFD"/>
    <w:rsid w:val="00B27559"/>
    <w:rsid w:val="00B30463"/>
    <w:rsid w:val="00B30981"/>
    <w:rsid w:val="00B3111B"/>
    <w:rsid w:val="00B31323"/>
    <w:rsid w:val="00B3147A"/>
    <w:rsid w:val="00B316B2"/>
    <w:rsid w:val="00B317AF"/>
    <w:rsid w:val="00B317B0"/>
    <w:rsid w:val="00B31ED0"/>
    <w:rsid w:val="00B32125"/>
    <w:rsid w:val="00B33477"/>
    <w:rsid w:val="00B33DC3"/>
    <w:rsid w:val="00B4081F"/>
    <w:rsid w:val="00B43746"/>
    <w:rsid w:val="00B4491C"/>
    <w:rsid w:val="00B4602C"/>
    <w:rsid w:val="00B5067E"/>
    <w:rsid w:val="00B50836"/>
    <w:rsid w:val="00B50AAA"/>
    <w:rsid w:val="00B50C2C"/>
    <w:rsid w:val="00B5175E"/>
    <w:rsid w:val="00B519EA"/>
    <w:rsid w:val="00B53FC3"/>
    <w:rsid w:val="00B5576B"/>
    <w:rsid w:val="00B56C82"/>
    <w:rsid w:val="00B606D0"/>
    <w:rsid w:val="00B614D2"/>
    <w:rsid w:val="00B618B8"/>
    <w:rsid w:val="00B630A7"/>
    <w:rsid w:val="00B64710"/>
    <w:rsid w:val="00B65EB3"/>
    <w:rsid w:val="00B6605D"/>
    <w:rsid w:val="00B66312"/>
    <w:rsid w:val="00B66D66"/>
    <w:rsid w:val="00B67154"/>
    <w:rsid w:val="00B70ECE"/>
    <w:rsid w:val="00B71144"/>
    <w:rsid w:val="00B72F35"/>
    <w:rsid w:val="00B7337C"/>
    <w:rsid w:val="00B73420"/>
    <w:rsid w:val="00B73D22"/>
    <w:rsid w:val="00B73FCC"/>
    <w:rsid w:val="00B74701"/>
    <w:rsid w:val="00B7592A"/>
    <w:rsid w:val="00B75F3B"/>
    <w:rsid w:val="00B76C63"/>
    <w:rsid w:val="00B777D6"/>
    <w:rsid w:val="00B80CF9"/>
    <w:rsid w:val="00B8263C"/>
    <w:rsid w:val="00B85436"/>
    <w:rsid w:val="00B85609"/>
    <w:rsid w:val="00B85C54"/>
    <w:rsid w:val="00B85DFB"/>
    <w:rsid w:val="00B87C07"/>
    <w:rsid w:val="00B87C2A"/>
    <w:rsid w:val="00B90340"/>
    <w:rsid w:val="00B9053A"/>
    <w:rsid w:val="00B90853"/>
    <w:rsid w:val="00B91209"/>
    <w:rsid w:val="00B91A37"/>
    <w:rsid w:val="00B93DF7"/>
    <w:rsid w:val="00B94348"/>
    <w:rsid w:val="00B97FFE"/>
    <w:rsid w:val="00BA2A14"/>
    <w:rsid w:val="00BA4E07"/>
    <w:rsid w:val="00BA4F5E"/>
    <w:rsid w:val="00BA53A3"/>
    <w:rsid w:val="00BA56E2"/>
    <w:rsid w:val="00BA593C"/>
    <w:rsid w:val="00BA7135"/>
    <w:rsid w:val="00BB108C"/>
    <w:rsid w:val="00BB2D4D"/>
    <w:rsid w:val="00BB335F"/>
    <w:rsid w:val="00BB33A8"/>
    <w:rsid w:val="00BB38F7"/>
    <w:rsid w:val="00BB57FD"/>
    <w:rsid w:val="00BB67B0"/>
    <w:rsid w:val="00BC185E"/>
    <w:rsid w:val="00BC39B6"/>
    <w:rsid w:val="00BC5465"/>
    <w:rsid w:val="00BC54DE"/>
    <w:rsid w:val="00BC7364"/>
    <w:rsid w:val="00BD265F"/>
    <w:rsid w:val="00BD26C9"/>
    <w:rsid w:val="00BD2A9A"/>
    <w:rsid w:val="00BD50EC"/>
    <w:rsid w:val="00BD536F"/>
    <w:rsid w:val="00BD5C6D"/>
    <w:rsid w:val="00BD5D8C"/>
    <w:rsid w:val="00BD75FB"/>
    <w:rsid w:val="00BE1456"/>
    <w:rsid w:val="00BE4F86"/>
    <w:rsid w:val="00BE6AAB"/>
    <w:rsid w:val="00BE7202"/>
    <w:rsid w:val="00BE72A5"/>
    <w:rsid w:val="00BE72B4"/>
    <w:rsid w:val="00BE7A62"/>
    <w:rsid w:val="00BE7E65"/>
    <w:rsid w:val="00BF11E4"/>
    <w:rsid w:val="00BF19A2"/>
    <w:rsid w:val="00BF41DA"/>
    <w:rsid w:val="00BF4717"/>
    <w:rsid w:val="00BF47BA"/>
    <w:rsid w:val="00BF60E1"/>
    <w:rsid w:val="00BF625B"/>
    <w:rsid w:val="00BF762D"/>
    <w:rsid w:val="00BF767B"/>
    <w:rsid w:val="00BF7CBF"/>
    <w:rsid w:val="00BF7FC7"/>
    <w:rsid w:val="00C00BC2"/>
    <w:rsid w:val="00C01F5C"/>
    <w:rsid w:val="00C02B89"/>
    <w:rsid w:val="00C03E1A"/>
    <w:rsid w:val="00C05A3E"/>
    <w:rsid w:val="00C06472"/>
    <w:rsid w:val="00C06980"/>
    <w:rsid w:val="00C079A7"/>
    <w:rsid w:val="00C100DB"/>
    <w:rsid w:val="00C10CF1"/>
    <w:rsid w:val="00C10EB4"/>
    <w:rsid w:val="00C12B84"/>
    <w:rsid w:val="00C1335A"/>
    <w:rsid w:val="00C14813"/>
    <w:rsid w:val="00C1554A"/>
    <w:rsid w:val="00C15C62"/>
    <w:rsid w:val="00C17173"/>
    <w:rsid w:val="00C1730B"/>
    <w:rsid w:val="00C20581"/>
    <w:rsid w:val="00C21688"/>
    <w:rsid w:val="00C21C0D"/>
    <w:rsid w:val="00C22F8A"/>
    <w:rsid w:val="00C24C2F"/>
    <w:rsid w:val="00C303DD"/>
    <w:rsid w:val="00C325A5"/>
    <w:rsid w:val="00C3279D"/>
    <w:rsid w:val="00C32A7D"/>
    <w:rsid w:val="00C3369C"/>
    <w:rsid w:val="00C33943"/>
    <w:rsid w:val="00C34939"/>
    <w:rsid w:val="00C35062"/>
    <w:rsid w:val="00C3561F"/>
    <w:rsid w:val="00C35EDB"/>
    <w:rsid w:val="00C4231D"/>
    <w:rsid w:val="00C44BEC"/>
    <w:rsid w:val="00C452B2"/>
    <w:rsid w:val="00C456BB"/>
    <w:rsid w:val="00C471F1"/>
    <w:rsid w:val="00C473ED"/>
    <w:rsid w:val="00C47764"/>
    <w:rsid w:val="00C50A6C"/>
    <w:rsid w:val="00C51165"/>
    <w:rsid w:val="00C54139"/>
    <w:rsid w:val="00C54AE4"/>
    <w:rsid w:val="00C54FF1"/>
    <w:rsid w:val="00C561D3"/>
    <w:rsid w:val="00C56D6C"/>
    <w:rsid w:val="00C57680"/>
    <w:rsid w:val="00C614A1"/>
    <w:rsid w:val="00C62556"/>
    <w:rsid w:val="00C62558"/>
    <w:rsid w:val="00C62C8F"/>
    <w:rsid w:val="00C631A5"/>
    <w:rsid w:val="00C632FC"/>
    <w:rsid w:val="00C66981"/>
    <w:rsid w:val="00C70724"/>
    <w:rsid w:val="00C712BA"/>
    <w:rsid w:val="00C71313"/>
    <w:rsid w:val="00C713EF"/>
    <w:rsid w:val="00C72DB3"/>
    <w:rsid w:val="00C73FFF"/>
    <w:rsid w:val="00C74328"/>
    <w:rsid w:val="00C75879"/>
    <w:rsid w:val="00C75A9A"/>
    <w:rsid w:val="00C7692B"/>
    <w:rsid w:val="00C76962"/>
    <w:rsid w:val="00C7722F"/>
    <w:rsid w:val="00C77CC0"/>
    <w:rsid w:val="00C80F4B"/>
    <w:rsid w:val="00C81902"/>
    <w:rsid w:val="00C82E65"/>
    <w:rsid w:val="00C82F9E"/>
    <w:rsid w:val="00C831CB"/>
    <w:rsid w:val="00C84C82"/>
    <w:rsid w:val="00C85B44"/>
    <w:rsid w:val="00C85B6E"/>
    <w:rsid w:val="00C86974"/>
    <w:rsid w:val="00C925E5"/>
    <w:rsid w:val="00C9314E"/>
    <w:rsid w:val="00C93E04"/>
    <w:rsid w:val="00C95118"/>
    <w:rsid w:val="00C952B2"/>
    <w:rsid w:val="00C96953"/>
    <w:rsid w:val="00C96AEC"/>
    <w:rsid w:val="00CA0CA9"/>
    <w:rsid w:val="00CA0D82"/>
    <w:rsid w:val="00CA1081"/>
    <w:rsid w:val="00CA1354"/>
    <w:rsid w:val="00CA1697"/>
    <w:rsid w:val="00CA1E15"/>
    <w:rsid w:val="00CA483B"/>
    <w:rsid w:val="00CA4B72"/>
    <w:rsid w:val="00CA4F6C"/>
    <w:rsid w:val="00CA5E13"/>
    <w:rsid w:val="00CA617F"/>
    <w:rsid w:val="00CA6EEA"/>
    <w:rsid w:val="00CB10B0"/>
    <w:rsid w:val="00CB15B8"/>
    <w:rsid w:val="00CB1974"/>
    <w:rsid w:val="00CB1B2F"/>
    <w:rsid w:val="00CB31F8"/>
    <w:rsid w:val="00CB3F15"/>
    <w:rsid w:val="00CB448E"/>
    <w:rsid w:val="00CB458B"/>
    <w:rsid w:val="00CB4B98"/>
    <w:rsid w:val="00CB58E1"/>
    <w:rsid w:val="00CB6029"/>
    <w:rsid w:val="00CB70A4"/>
    <w:rsid w:val="00CC21DC"/>
    <w:rsid w:val="00CC3987"/>
    <w:rsid w:val="00CC55C5"/>
    <w:rsid w:val="00CC5776"/>
    <w:rsid w:val="00CD0631"/>
    <w:rsid w:val="00CD1AFC"/>
    <w:rsid w:val="00CD2BB6"/>
    <w:rsid w:val="00CD5E66"/>
    <w:rsid w:val="00CD62AA"/>
    <w:rsid w:val="00CE069F"/>
    <w:rsid w:val="00CE0BA9"/>
    <w:rsid w:val="00CE137D"/>
    <w:rsid w:val="00CE75A8"/>
    <w:rsid w:val="00CF0955"/>
    <w:rsid w:val="00CF1AE8"/>
    <w:rsid w:val="00CF25FC"/>
    <w:rsid w:val="00CF2A00"/>
    <w:rsid w:val="00CF2CEB"/>
    <w:rsid w:val="00CF38D2"/>
    <w:rsid w:val="00CF392C"/>
    <w:rsid w:val="00CF43F2"/>
    <w:rsid w:val="00CF4717"/>
    <w:rsid w:val="00CF517A"/>
    <w:rsid w:val="00CF52E3"/>
    <w:rsid w:val="00CF77AD"/>
    <w:rsid w:val="00CF7807"/>
    <w:rsid w:val="00D003D0"/>
    <w:rsid w:val="00D01194"/>
    <w:rsid w:val="00D02F3D"/>
    <w:rsid w:val="00D032CA"/>
    <w:rsid w:val="00D03787"/>
    <w:rsid w:val="00D03C79"/>
    <w:rsid w:val="00D0518B"/>
    <w:rsid w:val="00D064B2"/>
    <w:rsid w:val="00D069D4"/>
    <w:rsid w:val="00D077D8"/>
    <w:rsid w:val="00D1198D"/>
    <w:rsid w:val="00D14F9B"/>
    <w:rsid w:val="00D15048"/>
    <w:rsid w:val="00D17BB1"/>
    <w:rsid w:val="00D20B9D"/>
    <w:rsid w:val="00D21057"/>
    <w:rsid w:val="00D235F9"/>
    <w:rsid w:val="00D23D45"/>
    <w:rsid w:val="00D24277"/>
    <w:rsid w:val="00D25536"/>
    <w:rsid w:val="00D264C5"/>
    <w:rsid w:val="00D2799D"/>
    <w:rsid w:val="00D313D0"/>
    <w:rsid w:val="00D31763"/>
    <w:rsid w:val="00D31C16"/>
    <w:rsid w:val="00D31FEC"/>
    <w:rsid w:val="00D3203D"/>
    <w:rsid w:val="00D3284E"/>
    <w:rsid w:val="00D32A59"/>
    <w:rsid w:val="00D33D18"/>
    <w:rsid w:val="00D33F32"/>
    <w:rsid w:val="00D34541"/>
    <w:rsid w:val="00D35116"/>
    <w:rsid w:val="00D35859"/>
    <w:rsid w:val="00D35B9A"/>
    <w:rsid w:val="00D40312"/>
    <w:rsid w:val="00D40CCB"/>
    <w:rsid w:val="00D41976"/>
    <w:rsid w:val="00D50AB6"/>
    <w:rsid w:val="00D517B1"/>
    <w:rsid w:val="00D533C4"/>
    <w:rsid w:val="00D53455"/>
    <w:rsid w:val="00D5440E"/>
    <w:rsid w:val="00D55087"/>
    <w:rsid w:val="00D572F0"/>
    <w:rsid w:val="00D60172"/>
    <w:rsid w:val="00D60FDD"/>
    <w:rsid w:val="00D6174E"/>
    <w:rsid w:val="00D63ABC"/>
    <w:rsid w:val="00D63EB4"/>
    <w:rsid w:val="00D6706C"/>
    <w:rsid w:val="00D717A0"/>
    <w:rsid w:val="00D72E53"/>
    <w:rsid w:val="00D72E99"/>
    <w:rsid w:val="00D732DD"/>
    <w:rsid w:val="00D742A0"/>
    <w:rsid w:val="00D750E0"/>
    <w:rsid w:val="00D76384"/>
    <w:rsid w:val="00D7682B"/>
    <w:rsid w:val="00D802CB"/>
    <w:rsid w:val="00D80979"/>
    <w:rsid w:val="00D812FD"/>
    <w:rsid w:val="00D813A2"/>
    <w:rsid w:val="00D83BF4"/>
    <w:rsid w:val="00D8498E"/>
    <w:rsid w:val="00D85450"/>
    <w:rsid w:val="00D868DD"/>
    <w:rsid w:val="00D8719E"/>
    <w:rsid w:val="00D94B9D"/>
    <w:rsid w:val="00D95B2F"/>
    <w:rsid w:val="00D973D7"/>
    <w:rsid w:val="00D976FC"/>
    <w:rsid w:val="00DA071B"/>
    <w:rsid w:val="00DA07ED"/>
    <w:rsid w:val="00DA0A94"/>
    <w:rsid w:val="00DA11F9"/>
    <w:rsid w:val="00DA1F4A"/>
    <w:rsid w:val="00DA209F"/>
    <w:rsid w:val="00DA20D2"/>
    <w:rsid w:val="00DA219B"/>
    <w:rsid w:val="00DA24EA"/>
    <w:rsid w:val="00DA2B3C"/>
    <w:rsid w:val="00DA3D51"/>
    <w:rsid w:val="00DA5F6B"/>
    <w:rsid w:val="00DA6710"/>
    <w:rsid w:val="00DA702A"/>
    <w:rsid w:val="00DB34C0"/>
    <w:rsid w:val="00DB4B4A"/>
    <w:rsid w:val="00DB62D6"/>
    <w:rsid w:val="00DC0776"/>
    <w:rsid w:val="00DC0B21"/>
    <w:rsid w:val="00DC2173"/>
    <w:rsid w:val="00DC21E9"/>
    <w:rsid w:val="00DC2B89"/>
    <w:rsid w:val="00DC387C"/>
    <w:rsid w:val="00DC3C26"/>
    <w:rsid w:val="00DC624A"/>
    <w:rsid w:val="00DC6340"/>
    <w:rsid w:val="00DC7C81"/>
    <w:rsid w:val="00DC7EBD"/>
    <w:rsid w:val="00DD0461"/>
    <w:rsid w:val="00DD0573"/>
    <w:rsid w:val="00DD2A41"/>
    <w:rsid w:val="00DD3020"/>
    <w:rsid w:val="00DD3547"/>
    <w:rsid w:val="00DD38ED"/>
    <w:rsid w:val="00DD4B8C"/>
    <w:rsid w:val="00DD5B01"/>
    <w:rsid w:val="00DD6DC5"/>
    <w:rsid w:val="00DD7E35"/>
    <w:rsid w:val="00DE129B"/>
    <w:rsid w:val="00DE1D56"/>
    <w:rsid w:val="00DE4227"/>
    <w:rsid w:val="00DE4D71"/>
    <w:rsid w:val="00DE62C8"/>
    <w:rsid w:val="00DE6C02"/>
    <w:rsid w:val="00DE738B"/>
    <w:rsid w:val="00DF04D0"/>
    <w:rsid w:val="00DF11DD"/>
    <w:rsid w:val="00DF22BC"/>
    <w:rsid w:val="00DF5989"/>
    <w:rsid w:val="00DF6AE3"/>
    <w:rsid w:val="00DF6E1B"/>
    <w:rsid w:val="00DF72A3"/>
    <w:rsid w:val="00DF78D4"/>
    <w:rsid w:val="00DF7C44"/>
    <w:rsid w:val="00E0021F"/>
    <w:rsid w:val="00E0036E"/>
    <w:rsid w:val="00E01FA5"/>
    <w:rsid w:val="00E02E9F"/>
    <w:rsid w:val="00E03BA2"/>
    <w:rsid w:val="00E05952"/>
    <w:rsid w:val="00E06A98"/>
    <w:rsid w:val="00E074B7"/>
    <w:rsid w:val="00E0754D"/>
    <w:rsid w:val="00E07B73"/>
    <w:rsid w:val="00E10340"/>
    <w:rsid w:val="00E10D8D"/>
    <w:rsid w:val="00E11781"/>
    <w:rsid w:val="00E12BAB"/>
    <w:rsid w:val="00E13F64"/>
    <w:rsid w:val="00E14CF3"/>
    <w:rsid w:val="00E157AA"/>
    <w:rsid w:val="00E162F7"/>
    <w:rsid w:val="00E2041E"/>
    <w:rsid w:val="00E204BC"/>
    <w:rsid w:val="00E20A40"/>
    <w:rsid w:val="00E20E65"/>
    <w:rsid w:val="00E211E9"/>
    <w:rsid w:val="00E21356"/>
    <w:rsid w:val="00E2174F"/>
    <w:rsid w:val="00E21822"/>
    <w:rsid w:val="00E221DB"/>
    <w:rsid w:val="00E22F7F"/>
    <w:rsid w:val="00E23717"/>
    <w:rsid w:val="00E24DB3"/>
    <w:rsid w:val="00E26ED1"/>
    <w:rsid w:val="00E32FA4"/>
    <w:rsid w:val="00E33138"/>
    <w:rsid w:val="00E33585"/>
    <w:rsid w:val="00E34DAF"/>
    <w:rsid w:val="00E36787"/>
    <w:rsid w:val="00E37137"/>
    <w:rsid w:val="00E37ADE"/>
    <w:rsid w:val="00E41868"/>
    <w:rsid w:val="00E436DA"/>
    <w:rsid w:val="00E441E1"/>
    <w:rsid w:val="00E44BD9"/>
    <w:rsid w:val="00E45DB6"/>
    <w:rsid w:val="00E46C42"/>
    <w:rsid w:val="00E4796D"/>
    <w:rsid w:val="00E5032F"/>
    <w:rsid w:val="00E50861"/>
    <w:rsid w:val="00E5091F"/>
    <w:rsid w:val="00E510E3"/>
    <w:rsid w:val="00E51451"/>
    <w:rsid w:val="00E534EE"/>
    <w:rsid w:val="00E5554D"/>
    <w:rsid w:val="00E55E60"/>
    <w:rsid w:val="00E56506"/>
    <w:rsid w:val="00E56B3D"/>
    <w:rsid w:val="00E57D08"/>
    <w:rsid w:val="00E57F36"/>
    <w:rsid w:val="00E60657"/>
    <w:rsid w:val="00E60F43"/>
    <w:rsid w:val="00E63BB5"/>
    <w:rsid w:val="00E63C45"/>
    <w:rsid w:val="00E63FCC"/>
    <w:rsid w:val="00E661CE"/>
    <w:rsid w:val="00E66607"/>
    <w:rsid w:val="00E6683C"/>
    <w:rsid w:val="00E70AD7"/>
    <w:rsid w:val="00E71A45"/>
    <w:rsid w:val="00E72405"/>
    <w:rsid w:val="00E725BC"/>
    <w:rsid w:val="00E74655"/>
    <w:rsid w:val="00E75BE2"/>
    <w:rsid w:val="00E768D2"/>
    <w:rsid w:val="00E76FE3"/>
    <w:rsid w:val="00E80D73"/>
    <w:rsid w:val="00E81A92"/>
    <w:rsid w:val="00E82473"/>
    <w:rsid w:val="00E82A36"/>
    <w:rsid w:val="00E8527B"/>
    <w:rsid w:val="00E85B71"/>
    <w:rsid w:val="00E85FB1"/>
    <w:rsid w:val="00E87770"/>
    <w:rsid w:val="00E87A42"/>
    <w:rsid w:val="00E90037"/>
    <w:rsid w:val="00E925E4"/>
    <w:rsid w:val="00E938D4"/>
    <w:rsid w:val="00E93A86"/>
    <w:rsid w:val="00E93DAE"/>
    <w:rsid w:val="00E94F6F"/>
    <w:rsid w:val="00E9572F"/>
    <w:rsid w:val="00E964F9"/>
    <w:rsid w:val="00E967A2"/>
    <w:rsid w:val="00E9797B"/>
    <w:rsid w:val="00E97BF9"/>
    <w:rsid w:val="00EA11CF"/>
    <w:rsid w:val="00EA3648"/>
    <w:rsid w:val="00EA4291"/>
    <w:rsid w:val="00EA587F"/>
    <w:rsid w:val="00EA66DB"/>
    <w:rsid w:val="00EB0332"/>
    <w:rsid w:val="00EB0889"/>
    <w:rsid w:val="00EB09D2"/>
    <w:rsid w:val="00EB0ECD"/>
    <w:rsid w:val="00EB30BF"/>
    <w:rsid w:val="00EB3F3F"/>
    <w:rsid w:val="00EB4F09"/>
    <w:rsid w:val="00EB7F95"/>
    <w:rsid w:val="00EC28A0"/>
    <w:rsid w:val="00EC2A35"/>
    <w:rsid w:val="00EC2C95"/>
    <w:rsid w:val="00EC3448"/>
    <w:rsid w:val="00EC3589"/>
    <w:rsid w:val="00EC4996"/>
    <w:rsid w:val="00EC67F3"/>
    <w:rsid w:val="00EC758F"/>
    <w:rsid w:val="00EC75F1"/>
    <w:rsid w:val="00EC79D1"/>
    <w:rsid w:val="00EC79E8"/>
    <w:rsid w:val="00ED0059"/>
    <w:rsid w:val="00ED195D"/>
    <w:rsid w:val="00ED1D45"/>
    <w:rsid w:val="00ED2337"/>
    <w:rsid w:val="00ED2CBA"/>
    <w:rsid w:val="00ED3208"/>
    <w:rsid w:val="00ED3223"/>
    <w:rsid w:val="00ED4AAF"/>
    <w:rsid w:val="00ED50A9"/>
    <w:rsid w:val="00ED5A34"/>
    <w:rsid w:val="00ED6CF2"/>
    <w:rsid w:val="00ED72BF"/>
    <w:rsid w:val="00EE092E"/>
    <w:rsid w:val="00EE16C7"/>
    <w:rsid w:val="00EE1D38"/>
    <w:rsid w:val="00EE2725"/>
    <w:rsid w:val="00EE3272"/>
    <w:rsid w:val="00EE43B9"/>
    <w:rsid w:val="00EE607A"/>
    <w:rsid w:val="00EF0945"/>
    <w:rsid w:val="00EF1CC5"/>
    <w:rsid w:val="00EF2DA9"/>
    <w:rsid w:val="00EF46C8"/>
    <w:rsid w:val="00EF4E93"/>
    <w:rsid w:val="00EF6D39"/>
    <w:rsid w:val="00EF7222"/>
    <w:rsid w:val="00EF7C1E"/>
    <w:rsid w:val="00F0055A"/>
    <w:rsid w:val="00F036E5"/>
    <w:rsid w:val="00F04F6C"/>
    <w:rsid w:val="00F075A6"/>
    <w:rsid w:val="00F102C9"/>
    <w:rsid w:val="00F11CF1"/>
    <w:rsid w:val="00F12249"/>
    <w:rsid w:val="00F123A1"/>
    <w:rsid w:val="00F123C3"/>
    <w:rsid w:val="00F13400"/>
    <w:rsid w:val="00F13A0D"/>
    <w:rsid w:val="00F13DC6"/>
    <w:rsid w:val="00F14C86"/>
    <w:rsid w:val="00F14D31"/>
    <w:rsid w:val="00F15A7A"/>
    <w:rsid w:val="00F172E4"/>
    <w:rsid w:val="00F17726"/>
    <w:rsid w:val="00F21782"/>
    <w:rsid w:val="00F22A9F"/>
    <w:rsid w:val="00F22EBB"/>
    <w:rsid w:val="00F2405A"/>
    <w:rsid w:val="00F24268"/>
    <w:rsid w:val="00F248A1"/>
    <w:rsid w:val="00F25B91"/>
    <w:rsid w:val="00F2752D"/>
    <w:rsid w:val="00F30A24"/>
    <w:rsid w:val="00F31534"/>
    <w:rsid w:val="00F339B8"/>
    <w:rsid w:val="00F341F4"/>
    <w:rsid w:val="00F34F3A"/>
    <w:rsid w:val="00F36C58"/>
    <w:rsid w:val="00F370C9"/>
    <w:rsid w:val="00F42710"/>
    <w:rsid w:val="00F43774"/>
    <w:rsid w:val="00F443EA"/>
    <w:rsid w:val="00F46F11"/>
    <w:rsid w:val="00F50045"/>
    <w:rsid w:val="00F50592"/>
    <w:rsid w:val="00F509F2"/>
    <w:rsid w:val="00F50D4A"/>
    <w:rsid w:val="00F5172C"/>
    <w:rsid w:val="00F56142"/>
    <w:rsid w:val="00F57120"/>
    <w:rsid w:val="00F60AB0"/>
    <w:rsid w:val="00F6171E"/>
    <w:rsid w:val="00F61B30"/>
    <w:rsid w:val="00F61F25"/>
    <w:rsid w:val="00F6292D"/>
    <w:rsid w:val="00F62E12"/>
    <w:rsid w:val="00F63C84"/>
    <w:rsid w:val="00F64840"/>
    <w:rsid w:val="00F652CE"/>
    <w:rsid w:val="00F6614E"/>
    <w:rsid w:val="00F66753"/>
    <w:rsid w:val="00F66FB6"/>
    <w:rsid w:val="00F67AE6"/>
    <w:rsid w:val="00F67F19"/>
    <w:rsid w:val="00F7028A"/>
    <w:rsid w:val="00F70674"/>
    <w:rsid w:val="00F71DC1"/>
    <w:rsid w:val="00F71E8A"/>
    <w:rsid w:val="00F722D8"/>
    <w:rsid w:val="00F739EE"/>
    <w:rsid w:val="00F73FBF"/>
    <w:rsid w:val="00F748D2"/>
    <w:rsid w:val="00F7519B"/>
    <w:rsid w:val="00F75890"/>
    <w:rsid w:val="00F76F01"/>
    <w:rsid w:val="00F823AB"/>
    <w:rsid w:val="00F82BEA"/>
    <w:rsid w:val="00F82E1C"/>
    <w:rsid w:val="00F832CC"/>
    <w:rsid w:val="00F839B2"/>
    <w:rsid w:val="00F83D03"/>
    <w:rsid w:val="00F854DC"/>
    <w:rsid w:val="00F86BD6"/>
    <w:rsid w:val="00F87036"/>
    <w:rsid w:val="00F871C0"/>
    <w:rsid w:val="00F87BF8"/>
    <w:rsid w:val="00F91E09"/>
    <w:rsid w:val="00F93A6C"/>
    <w:rsid w:val="00F941C6"/>
    <w:rsid w:val="00F94635"/>
    <w:rsid w:val="00FA065A"/>
    <w:rsid w:val="00FA06DD"/>
    <w:rsid w:val="00FA0E17"/>
    <w:rsid w:val="00FA11E7"/>
    <w:rsid w:val="00FA4195"/>
    <w:rsid w:val="00FA4A0B"/>
    <w:rsid w:val="00FA63FF"/>
    <w:rsid w:val="00FA64D5"/>
    <w:rsid w:val="00FA7A9C"/>
    <w:rsid w:val="00FB0CA7"/>
    <w:rsid w:val="00FB129A"/>
    <w:rsid w:val="00FB250F"/>
    <w:rsid w:val="00FB271E"/>
    <w:rsid w:val="00FB3274"/>
    <w:rsid w:val="00FB436B"/>
    <w:rsid w:val="00FC29BD"/>
    <w:rsid w:val="00FC2BD7"/>
    <w:rsid w:val="00FC3C53"/>
    <w:rsid w:val="00FC4BD6"/>
    <w:rsid w:val="00FC5291"/>
    <w:rsid w:val="00FC68AD"/>
    <w:rsid w:val="00FD0D5E"/>
    <w:rsid w:val="00FD1908"/>
    <w:rsid w:val="00FD19DE"/>
    <w:rsid w:val="00FD20BD"/>
    <w:rsid w:val="00FD25F7"/>
    <w:rsid w:val="00FD3697"/>
    <w:rsid w:val="00FD3A0E"/>
    <w:rsid w:val="00FD4807"/>
    <w:rsid w:val="00FD5E21"/>
    <w:rsid w:val="00FD6C6F"/>
    <w:rsid w:val="00FD76F2"/>
    <w:rsid w:val="00FE05C2"/>
    <w:rsid w:val="00FE1A46"/>
    <w:rsid w:val="00FE3091"/>
    <w:rsid w:val="00FE38BF"/>
    <w:rsid w:val="00FE51E6"/>
    <w:rsid w:val="00FE59AC"/>
    <w:rsid w:val="00FE61AF"/>
    <w:rsid w:val="00FE729D"/>
    <w:rsid w:val="00FE7C6E"/>
    <w:rsid w:val="00FE7ED6"/>
    <w:rsid w:val="00FF43F3"/>
    <w:rsid w:val="00FF47E5"/>
    <w:rsid w:val="00FF5ACF"/>
    <w:rsid w:val="00FF635E"/>
    <w:rsid w:val="00FF6A92"/>
    <w:rsid w:val="00FF75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B168E1"/>
  <w15:chartTrackingRefBased/>
  <w15:docId w15:val="{6D30863F-C90C-4326-A97F-C320AD834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line="480" w:lineRule="auto"/>
        <w:ind w:firstLine="284"/>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B39DD"/>
    <w:pPr>
      <w:jc w:val="left"/>
    </w:pPr>
    <w:rPr>
      <w:rFonts w:ascii="Times New Roman" w:hAnsi="Times New Roman"/>
      <w:sz w:val="24"/>
    </w:rPr>
  </w:style>
  <w:style w:type="paragraph" w:styleId="Ttulo1">
    <w:name w:val="heading 1"/>
    <w:aliases w:val="Título 1 - APA"/>
    <w:basedOn w:val="Normal"/>
    <w:next w:val="Normal"/>
    <w:link w:val="Ttulo1Car"/>
    <w:uiPriority w:val="9"/>
    <w:qFormat/>
    <w:rsid w:val="0012227F"/>
    <w:pPr>
      <w:numPr>
        <w:numId w:val="133"/>
      </w:numPr>
      <w:jc w:val="center"/>
      <w:outlineLvl w:val="0"/>
    </w:pPr>
    <w:rPr>
      <w:rFonts w:eastAsiaTheme="majorEastAsia" w:cstheme="majorBidi"/>
      <w:b/>
      <w:szCs w:val="32"/>
    </w:rPr>
  </w:style>
  <w:style w:type="paragraph" w:styleId="Ttulo2">
    <w:name w:val="heading 2"/>
    <w:aliases w:val="Título 2 - APA"/>
    <w:basedOn w:val="Normal"/>
    <w:next w:val="Normal"/>
    <w:link w:val="Ttulo2Car"/>
    <w:uiPriority w:val="9"/>
    <w:unhideWhenUsed/>
    <w:qFormat/>
    <w:rsid w:val="00A03CBC"/>
    <w:pPr>
      <w:keepNext/>
      <w:numPr>
        <w:ilvl w:val="1"/>
        <w:numId w:val="133"/>
      </w:numPr>
      <w:outlineLvl w:val="1"/>
    </w:pPr>
    <w:rPr>
      <w:rFonts w:eastAsiaTheme="majorEastAsia" w:cstheme="majorBidi"/>
      <w:b/>
      <w:color w:val="000000" w:themeColor="text1"/>
      <w:szCs w:val="26"/>
    </w:rPr>
  </w:style>
  <w:style w:type="paragraph" w:styleId="Ttulo3">
    <w:name w:val="heading 3"/>
    <w:aliases w:val="Título 3 - APA"/>
    <w:basedOn w:val="Normal"/>
    <w:next w:val="Normal"/>
    <w:link w:val="Ttulo3Car"/>
    <w:uiPriority w:val="9"/>
    <w:unhideWhenUsed/>
    <w:qFormat/>
    <w:rsid w:val="00A53A08"/>
    <w:pPr>
      <w:numPr>
        <w:ilvl w:val="2"/>
        <w:numId w:val="133"/>
      </w:numPr>
      <w:outlineLvl w:val="2"/>
    </w:pPr>
    <w:rPr>
      <w:rFonts w:eastAsiaTheme="majorEastAsia" w:cstheme="majorBidi"/>
      <w:b/>
      <w:color w:val="000000" w:themeColor="text1"/>
      <w:szCs w:val="24"/>
    </w:rPr>
  </w:style>
  <w:style w:type="paragraph" w:styleId="Ttulo4">
    <w:name w:val="heading 4"/>
    <w:aliases w:val="Título 4 - APA"/>
    <w:basedOn w:val="Normal"/>
    <w:next w:val="Normal"/>
    <w:link w:val="Ttulo4Car"/>
    <w:uiPriority w:val="9"/>
    <w:semiHidden/>
    <w:unhideWhenUsed/>
    <w:qFormat/>
    <w:rsid w:val="00431E7F"/>
    <w:pPr>
      <w:keepNext/>
      <w:keepLines/>
      <w:spacing w:before="40" w:line="240" w:lineRule="auto"/>
      <w:outlineLvl w:val="3"/>
    </w:pPr>
    <w:rPr>
      <w:rFonts w:eastAsiaTheme="majorEastAsia" w:cstheme="majorBidi"/>
      <w:b/>
      <w:i/>
      <w:iCs/>
      <w:color w:val="000000" w:themeColor="text1"/>
    </w:rPr>
  </w:style>
  <w:style w:type="paragraph" w:styleId="Ttulo5">
    <w:name w:val="heading 5"/>
    <w:basedOn w:val="Normal"/>
    <w:next w:val="Normal"/>
    <w:link w:val="Ttulo5Car"/>
    <w:uiPriority w:val="9"/>
    <w:unhideWhenUsed/>
    <w:qFormat/>
    <w:rsid w:val="00513089"/>
    <w:pPr>
      <w:keepNext/>
      <w:keepLines/>
      <w:numPr>
        <w:ilvl w:val="4"/>
        <w:numId w:val="2"/>
      </w:numPr>
      <w:spacing w:before="40"/>
      <w:outlineLvl w:val="4"/>
    </w:pPr>
    <w:rPr>
      <w:rFonts w:eastAsiaTheme="majorEastAsia" w:cstheme="majorBidi"/>
      <w:b/>
      <w:color w:val="000000" w:themeColor="text1"/>
    </w:rPr>
  </w:style>
  <w:style w:type="paragraph" w:styleId="Ttulo6">
    <w:name w:val="heading 6"/>
    <w:basedOn w:val="Normal"/>
    <w:next w:val="Normal"/>
    <w:link w:val="Ttulo6Car"/>
    <w:uiPriority w:val="9"/>
    <w:semiHidden/>
    <w:unhideWhenUsed/>
    <w:qFormat/>
    <w:rsid w:val="008A791E"/>
    <w:pPr>
      <w:keepNext/>
      <w:keepLines/>
      <w:spacing w:before="240" w:after="80" w:line="276" w:lineRule="auto"/>
      <w:ind w:firstLine="0"/>
      <w:outlineLvl w:val="5"/>
    </w:pPr>
    <w:rPr>
      <w:rFonts w:ascii="Arial" w:eastAsia="Arial" w:hAnsi="Arial" w:cs="Arial"/>
      <w:i/>
      <w:color w:val="666666"/>
      <w:sz w:val="22"/>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 APA Car"/>
    <w:basedOn w:val="Fuentedeprrafopredeter"/>
    <w:link w:val="Ttulo1"/>
    <w:uiPriority w:val="9"/>
    <w:rsid w:val="0012227F"/>
    <w:rPr>
      <w:rFonts w:ascii="Times New Roman" w:eastAsiaTheme="majorEastAsia" w:hAnsi="Times New Roman" w:cstheme="majorBidi"/>
      <w:b/>
      <w:sz w:val="24"/>
      <w:szCs w:val="32"/>
    </w:rPr>
  </w:style>
  <w:style w:type="character" w:customStyle="1" w:styleId="Ttulo2Car">
    <w:name w:val="Título 2 Car"/>
    <w:aliases w:val="Título 2 - APA Car"/>
    <w:basedOn w:val="Fuentedeprrafopredeter"/>
    <w:link w:val="Ttulo2"/>
    <w:uiPriority w:val="9"/>
    <w:rsid w:val="00A03CBC"/>
    <w:rPr>
      <w:rFonts w:ascii="Times New Roman" w:eastAsiaTheme="majorEastAsia" w:hAnsi="Times New Roman" w:cstheme="majorBidi"/>
      <w:b/>
      <w:color w:val="000000" w:themeColor="text1"/>
      <w:sz w:val="24"/>
      <w:szCs w:val="26"/>
    </w:rPr>
  </w:style>
  <w:style w:type="character" w:customStyle="1" w:styleId="Ttulo3Car">
    <w:name w:val="Título 3 Car"/>
    <w:aliases w:val="Título 3 - APA Car"/>
    <w:basedOn w:val="Fuentedeprrafopredeter"/>
    <w:link w:val="Ttulo3"/>
    <w:uiPriority w:val="9"/>
    <w:rsid w:val="00A53A08"/>
    <w:rPr>
      <w:rFonts w:ascii="Times New Roman" w:eastAsiaTheme="majorEastAsia" w:hAnsi="Times New Roman" w:cstheme="majorBidi"/>
      <w:b/>
      <w:color w:val="000000" w:themeColor="text1"/>
      <w:sz w:val="24"/>
      <w:szCs w:val="24"/>
    </w:rPr>
  </w:style>
  <w:style w:type="character" w:customStyle="1" w:styleId="Ttulo4Car">
    <w:name w:val="Título 4 Car"/>
    <w:aliases w:val="Título 4 - APA Car"/>
    <w:basedOn w:val="Fuentedeprrafopredeter"/>
    <w:link w:val="Ttulo4"/>
    <w:uiPriority w:val="9"/>
    <w:semiHidden/>
    <w:rsid w:val="00431E7F"/>
    <w:rPr>
      <w:rFonts w:ascii="Times New Roman" w:eastAsiaTheme="majorEastAsia" w:hAnsi="Times New Roman" w:cstheme="majorBidi"/>
      <w:b/>
      <w:i/>
      <w:iCs/>
      <w:color w:val="000000" w:themeColor="text1"/>
      <w:sz w:val="24"/>
    </w:rPr>
  </w:style>
  <w:style w:type="character" w:customStyle="1" w:styleId="Ttulo5Car">
    <w:name w:val="Título 5 Car"/>
    <w:basedOn w:val="Fuentedeprrafopredeter"/>
    <w:link w:val="Ttulo5"/>
    <w:uiPriority w:val="9"/>
    <w:rsid w:val="00513089"/>
    <w:rPr>
      <w:rFonts w:ascii="Times New Roman" w:eastAsiaTheme="majorEastAsia" w:hAnsi="Times New Roman" w:cstheme="majorBidi"/>
      <w:b/>
      <w:color w:val="000000" w:themeColor="text1"/>
      <w:sz w:val="24"/>
    </w:rPr>
  </w:style>
  <w:style w:type="character" w:customStyle="1" w:styleId="Ttulo6Car">
    <w:name w:val="Título 6 Car"/>
    <w:basedOn w:val="Fuentedeprrafopredeter"/>
    <w:link w:val="Ttulo6"/>
    <w:uiPriority w:val="9"/>
    <w:semiHidden/>
    <w:rsid w:val="008A791E"/>
    <w:rPr>
      <w:rFonts w:ascii="Arial" w:eastAsia="Arial" w:hAnsi="Arial" w:cs="Arial"/>
      <w:i/>
      <w:color w:val="666666"/>
      <w:lang w:eastAsia="es-CO"/>
    </w:rPr>
  </w:style>
  <w:style w:type="paragraph" w:styleId="Prrafodelista">
    <w:name w:val="List Paragraph"/>
    <w:basedOn w:val="Normal"/>
    <w:uiPriority w:val="34"/>
    <w:qFormat/>
    <w:rsid w:val="005612A4"/>
    <w:pPr>
      <w:ind w:left="720"/>
      <w:contextualSpacing/>
    </w:pPr>
  </w:style>
  <w:style w:type="character" w:styleId="nfasis">
    <w:name w:val="Emphasis"/>
    <w:basedOn w:val="Fuentedeprrafopredeter"/>
    <w:uiPriority w:val="20"/>
    <w:qFormat/>
    <w:rsid w:val="00E01FA5"/>
    <w:rPr>
      <w:i/>
      <w:iCs/>
    </w:rPr>
  </w:style>
  <w:style w:type="paragraph" w:customStyle="1" w:styleId="Estilo1">
    <w:name w:val="Estilo1"/>
    <w:basedOn w:val="Ttulo1"/>
    <w:link w:val="Estilo1Car"/>
    <w:rsid w:val="00021156"/>
  </w:style>
  <w:style w:type="character" w:customStyle="1" w:styleId="Estilo1Car">
    <w:name w:val="Estilo1 Car"/>
    <w:basedOn w:val="Ttulo1Car"/>
    <w:link w:val="Estilo1"/>
    <w:rsid w:val="00021156"/>
    <w:rPr>
      <w:rFonts w:ascii="Times New Roman" w:eastAsiaTheme="majorEastAsia" w:hAnsi="Times New Roman" w:cstheme="majorBidi"/>
      <w:b/>
      <w:sz w:val="24"/>
      <w:szCs w:val="32"/>
    </w:rPr>
  </w:style>
  <w:style w:type="paragraph" w:styleId="TtuloTDC">
    <w:name w:val="TOC Heading"/>
    <w:basedOn w:val="Ttulo1"/>
    <w:next w:val="Normal"/>
    <w:uiPriority w:val="39"/>
    <w:unhideWhenUsed/>
    <w:qFormat/>
    <w:rsid w:val="00127F3D"/>
    <w:pPr>
      <w:keepNext/>
      <w:keepLines/>
      <w:numPr>
        <w:numId w:val="0"/>
      </w:numPr>
      <w:spacing w:before="240" w:line="259" w:lineRule="auto"/>
      <w:jc w:val="left"/>
      <w:outlineLvl w:val="9"/>
    </w:pPr>
    <w:rPr>
      <w:rFonts w:asciiTheme="majorHAnsi" w:hAnsiTheme="majorHAnsi"/>
      <w:b w:val="0"/>
      <w:color w:val="2E74B5" w:themeColor="accent1" w:themeShade="BF"/>
      <w:sz w:val="32"/>
      <w:lang w:eastAsia="es-CO"/>
    </w:rPr>
  </w:style>
  <w:style w:type="paragraph" w:styleId="TDC1">
    <w:name w:val="toc 1"/>
    <w:basedOn w:val="Normal"/>
    <w:next w:val="Normal"/>
    <w:autoRedefine/>
    <w:uiPriority w:val="39"/>
    <w:unhideWhenUsed/>
    <w:rsid w:val="00EC28A0"/>
    <w:pPr>
      <w:tabs>
        <w:tab w:val="right" w:leader="dot" w:pos="9350"/>
      </w:tabs>
      <w:spacing w:line="240" w:lineRule="auto"/>
      <w:ind w:firstLine="0"/>
      <w:contextualSpacing/>
    </w:pPr>
  </w:style>
  <w:style w:type="paragraph" w:styleId="TDC2">
    <w:name w:val="toc 2"/>
    <w:basedOn w:val="Normal"/>
    <w:next w:val="Normal"/>
    <w:autoRedefine/>
    <w:uiPriority w:val="39"/>
    <w:unhideWhenUsed/>
    <w:rsid w:val="00127F3D"/>
    <w:pPr>
      <w:spacing w:after="100"/>
      <w:ind w:left="220"/>
    </w:pPr>
  </w:style>
  <w:style w:type="character" w:styleId="Hipervnculo">
    <w:name w:val="Hyperlink"/>
    <w:basedOn w:val="Fuentedeprrafopredeter"/>
    <w:uiPriority w:val="99"/>
    <w:unhideWhenUsed/>
    <w:rsid w:val="00127F3D"/>
    <w:rPr>
      <w:color w:val="0563C1" w:themeColor="hyperlink"/>
      <w:u w:val="single"/>
    </w:rPr>
  </w:style>
  <w:style w:type="paragraph" w:styleId="Descripcin">
    <w:name w:val="caption"/>
    <w:basedOn w:val="Normal"/>
    <w:next w:val="Normal"/>
    <w:uiPriority w:val="35"/>
    <w:unhideWhenUsed/>
    <w:qFormat/>
    <w:rsid w:val="00991E2E"/>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294A0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4A0E"/>
  </w:style>
  <w:style w:type="paragraph" w:styleId="Tabladeilustraciones">
    <w:name w:val="table of figures"/>
    <w:basedOn w:val="Normal"/>
    <w:next w:val="Normal"/>
    <w:uiPriority w:val="99"/>
    <w:unhideWhenUsed/>
    <w:rsid w:val="00991E2E"/>
    <w:pPr>
      <w:spacing w:line="240" w:lineRule="auto"/>
      <w:ind w:firstLine="0"/>
    </w:pPr>
  </w:style>
  <w:style w:type="paragraph" w:styleId="Piedepgina">
    <w:name w:val="footer"/>
    <w:basedOn w:val="Normal"/>
    <w:link w:val="PiedepginaCar"/>
    <w:uiPriority w:val="99"/>
    <w:unhideWhenUsed/>
    <w:rsid w:val="00294A0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4A0E"/>
  </w:style>
  <w:style w:type="table" w:styleId="Tablaconcuadrcula">
    <w:name w:val="Table Grid"/>
    <w:basedOn w:val="Tablanormal"/>
    <w:uiPriority w:val="39"/>
    <w:rsid w:val="004605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E4796D"/>
    <w:rPr>
      <w:sz w:val="16"/>
      <w:szCs w:val="16"/>
    </w:rPr>
  </w:style>
  <w:style w:type="paragraph" w:styleId="Textocomentario">
    <w:name w:val="annotation text"/>
    <w:basedOn w:val="Normal"/>
    <w:link w:val="TextocomentarioCar"/>
    <w:uiPriority w:val="99"/>
    <w:semiHidden/>
    <w:unhideWhenUsed/>
    <w:rsid w:val="00E4796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4796D"/>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E4796D"/>
    <w:rPr>
      <w:b/>
      <w:bCs/>
    </w:rPr>
  </w:style>
  <w:style w:type="character" w:customStyle="1" w:styleId="AsuntodelcomentarioCar">
    <w:name w:val="Asunto del comentario Car"/>
    <w:basedOn w:val="TextocomentarioCar"/>
    <w:link w:val="Asuntodelcomentario"/>
    <w:uiPriority w:val="99"/>
    <w:semiHidden/>
    <w:rsid w:val="00E4796D"/>
    <w:rPr>
      <w:rFonts w:ascii="Times New Roman" w:hAnsi="Times New Roman"/>
      <w:b/>
      <w:bCs/>
      <w:sz w:val="20"/>
      <w:szCs w:val="20"/>
    </w:rPr>
  </w:style>
  <w:style w:type="paragraph" w:styleId="Textodeglobo">
    <w:name w:val="Balloon Text"/>
    <w:basedOn w:val="Normal"/>
    <w:link w:val="TextodegloboCar"/>
    <w:uiPriority w:val="99"/>
    <w:semiHidden/>
    <w:unhideWhenUsed/>
    <w:rsid w:val="00E4796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4796D"/>
    <w:rPr>
      <w:rFonts w:ascii="Segoe UI" w:hAnsi="Segoe UI" w:cs="Segoe UI"/>
      <w:sz w:val="18"/>
      <w:szCs w:val="18"/>
    </w:rPr>
  </w:style>
  <w:style w:type="character" w:customStyle="1" w:styleId="tl8wme">
    <w:name w:val="tl8wme"/>
    <w:basedOn w:val="Fuentedeprrafopredeter"/>
    <w:rsid w:val="00F64840"/>
  </w:style>
  <w:style w:type="paragraph" w:styleId="NormalWeb">
    <w:name w:val="Normal (Web)"/>
    <w:basedOn w:val="Normal"/>
    <w:uiPriority w:val="99"/>
    <w:unhideWhenUsed/>
    <w:rsid w:val="003517E0"/>
    <w:pPr>
      <w:spacing w:before="100" w:beforeAutospacing="1" w:after="100" w:afterAutospacing="1" w:line="240" w:lineRule="auto"/>
      <w:ind w:firstLine="0"/>
    </w:pPr>
    <w:rPr>
      <w:rFonts w:eastAsia="Times New Roman" w:cs="Times New Roman"/>
      <w:szCs w:val="24"/>
      <w:lang w:eastAsia="es-CO"/>
    </w:rPr>
  </w:style>
  <w:style w:type="paragraph" w:styleId="Bibliografa">
    <w:name w:val="Bibliography"/>
    <w:basedOn w:val="Normal"/>
    <w:next w:val="Normal"/>
    <w:uiPriority w:val="37"/>
    <w:unhideWhenUsed/>
    <w:rsid w:val="00AB6CBD"/>
    <w:pPr>
      <w:ind w:left="720" w:hanging="720"/>
    </w:pPr>
  </w:style>
  <w:style w:type="paragraph" w:styleId="TDC3">
    <w:name w:val="toc 3"/>
    <w:basedOn w:val="Normal"/>
    <w:next w:val="Normal"/>
    <w:autoRedefine/>
    <w:uiPriority w:val="39"/>
    <w:unhideWhenUsed/>
    <w:rsid w:val="007A0404"/>
    <w:pPr>
      <w:spacing w:after="100"/>
      <w:ind w:left="480"/>
    </w:pPr>
  </w:style>
  <w:style w:type="paragraph" w:styleId="Textonotapie">
    <w:name w:val="footnote text"/>
    <w:basedOn w:val="Normal"/>
    <w:link w:val="TextonotapieCar"/>
    <w:uiPriority w:val="99"/>
    <w:semiHidden/>
    <w:unhideWhenUsed/>
    <w:rsid w:val="008A038A"/>
    <w:pPr>
      <w:spacing w:line="240" w:lineRule="auto"/>
    </w:pPr>
    <w:rPr>
      <w:sz w:val="20"/>
      <w:szCs w:val="20"/>
    </w:rPr>
  </w:style>
  <w:style w:type="character" w:customStyle="1" w:styleId="TextonotapieCar">
    <w:name w:val="Texto nota pie Car"/>
    <w:basedOn w:val="Fuentedeprrafopredeter"/>
    <w:link w:val="Textonotapie"/>
    <w:uiPriority w:val="99"/>
    <w:semiHidden/>
    <w:rsid w:val="008A038A"/>
    <w:rPr>
      <w:rFonts w:ascii="Times New Roman" w:hAnsi="Times New Roman"/>
      <w:sz w:val="20"/>
      <w:szCs w:val="20"/>
    </w:rPr>
  </w:style>
  <w:style w:type="character" w:styleId="Refdenotaalpie">
    <w:name w:val="footnote reference"/>
    <w:basedOn w:val="Fuentedeprrafopredeter"/>
    <w:uiPriority w:val="99"/>
    <w:semiHidden/>
    <w:unhideWhenUsed/>
    <w:rsid w:val="008A038A"/>
    <w:rPr>
      <w:vertAlign w:val="superscript"/>
    </w:rPr>
  </w:style>
  <w:style w:type="paragraph" w:styleId="Textonotaalfinal">
    <w:name w:val="endnote text"/>
    <w:basedOn w:val="Normal"/>
    <w:link w:val="TextonotaalfinalCar"/>
    <w:uiPriority w:val="99"/>
    <w:semiHidden/>
    <w:unhideWhenUsed/>
    <w:rsid w:val="008D4EE5"/>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D4EE5"/>
    <w:rPr>
      <w:rFonts w:ascii="Times New Roman" w:hAnsi="Times New Roman"/>
      <w:sz w:val="20"/>
      <w:szCs w:val="20"/>
    </w:rPr>
  </w:style>
  <w:style w:type="character" w:styleId="Refdenotaalfinal">
    <w:name w:val="endnote reference"/>
    <w:basedOn w:val="Fuentedeprrafopredeter"/>
    <w:uiPriority w:val="99"/>
    <w:semiHidden/>
    <w:unhideWhenUsed/>
    <w:rsid w:val="008D4EE5"/>
    <w:rPr>
      <w:vertAlign w:val="superscript"/>
    </w:rPr>
  </w:style>
  <w:style w:type="character" w:customStyle="1" w:styleId="tlid-translation">
    <w:name w:val="tlid-translation"/>
    <w:basedOn w:val="Fuentedeprrafopredeter"/>
    <w:rsid w:val="004E3717"/>
  </w:style>
  <w:style w:type="paragraph" w:styleId="Ttulo">
    <w:name w:val="Title"/>
    <w:basedOn w:val="Normal"/>
    <w:next w:val="Normal"/>
    <w:link w:val="TtuloCar"/>
    <w:uiPriority w:val="10"/>
    <w:qFormat/>
    <w:rsid w:val="008A791E"/>
    <w:pPr>
      <w:keepNext/>
      <w:keepLines/>
      <w:spacing w:after="60" w:line="276" w:lineRule="auto"/>
      <w:ind w:firstLine="0"/>
    </w:pPr>
    <w:rPr>
      <w:rFonts w:ascii="Arial" w:eastAsia="Arial" w:hAnsi="Arial" w:cs="Arial"/>
      <w:sz w:val="52"/>
      <w:szCs w:val="52"/>
      <w:lang w:eastAsia="es-CO"/>
    </w:rPr>
  </w:style>
  <w:style w:type="character" w:customStyle="1" w:styleId="TtuloCar">
    <w:name w:val="Título Car"/>
    <w:basedOn w:val="Fuentedeprrafopredeter"/>
    <w:link w:val="Ttulo"/>
    <w:uiPriority w:val="10"/>
    <w:rsid w:val="008A791E"/>
    <w:rPr>
      <w:rFonts w:ascii="Arial" w:eastAsia="Arial" w:hAnsi="Arial" w:cs="Arial"/>
      <w:sz w:val="52"/>
      <w:szCs w:val="52"/>
      <w:lang w:eastAsia="es-CO"/>
    </w:rPr>
  </w:style>
  <w:style w:type="paragraph" w:styleId="Subttulo">
    <w:name w:val="Subtitle"/>
    <w:basedOn w:val="Normal"/>
    <w:next w:val="Normal"/>
    <w:link w:val="SubttuloCar"/>
    <w:uiPriority w:val="11"/>
    <w:qFormat/>
    <w:rsid w:val="008A791E"/>
    <w:pPr>
      <w:keepNext/>
      <w:keepLines/>
      <w:spacing w:after="320" w:line="276" w:lineRule="auto"/>
      <w:ind w:firstLine="0"/>
    </w:pPr>
    <w:rPr>
      <w:rFonts w:ascii="Arial" w:eastAsia="Arial" w:hAnsi="Arial" w:cs="Arial"/>
      <w:color w:val="666666"/>
      <w:sz w:val="30"/>
      <w:szCs w:val="30"/>
      <w:lang w:eastAsia="es-CO"/>
    </w:rPr>
  </w:style>
  <w:style w:type="character" w:customStyle="1" w:styleId="SubttuloCar">
    <w:name w:val="Subtítulo Car"/>
    <w:basedOn w:val="Fuentedeprrafopredeter"/>
    <w:link w:val="Subttulo"/>
    <w:uiPriority w:val="11"/>
    <w:rsid w:val="008A791E"/>
    <w:rPr>
      <w:rFonts w:ascii="Arial" w:eastAsia="Arial" w:hAnsi="Arial" w:cs="Arial"/>
      <w:color w:val="666666"/>
      <w:sz w:val="30"/>
      <w:szCs w:val="3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3256">
      <w:bodyDiv w:val="1"/>
      <w:marLeft w:val="0"/>
      <w:marRight w:val="0"/>
      <w:marTop w:val="0"/>
      <w:marBottom w:val="0"/>
      <w:divBdr>
        <w:top w:val="none" w:sz="0" w:space="0" w:color="auto"/>
        <w:left w:val="none" w:sz="0" w:space="0" w:color="auto"/>
        <w:bottom w:val="none" w:sz="0" w:space="0" w:color="auto"/>
        <w:right w:val="none" w:sz="0" w:space="0" w:color="auto"/>
      </w:divBdr>
    </w:div>
    <w:div w:id="25179310">
      <w:bodyDiv w:val="1"/>
      <w:marLeft w:val="0"/>
      <w:marRight w:val="0"/>
      <w:marTop w:val="0"/>
      <w:marBottom w:val="0"/>
      <w:divBdr>
        <w:top w:val="none" w:sz="0" w:space="0" w:color="auto"/>
        <w:left w:val="none" w:sz="0" w:space="0" w:color="auto"/>
        <w:bottom w:val="none" w:sz="0" w:space="0" w:color="auto"/>
        <w:right w:val="none" w:sz="0" w:space="0" w:color="auto"/>
      </w:divBdr>
    </w:div>
    <w:div w:id="37317138">
      <w:bodyDiv w:val="1"/>
      <w:marLeft w:val="0"/>
      <w:marRight w:val="0"/>
      <w:marTop w:val="0"/>
      <w:marBottom w:val="0"/>
      <w:divBdr>
        <w:top w:val="none" w:sz="0" w:space="0" w:color="auto"/>
        <w:left w:val="none" w:sz="0" w:space="0" w:color="auto"/>
        <w:bottom w:val="none" w:sz="0" w:space="0" w:color="auto"/>
        <w:right w:val="none" w:sz="0" w:space="0" w:color="auto"/>
      </w:divBdr>
    </w:div>
    <w:div w:id="142433529">
      <w:bodyDiv w:val="1"/>
      <w:marLeft w:val="0"/>
      <w:marRight w:val="0"/>
      <w:marTop w:val="0"/>
      <w:marBottom w:val="0"/>
      <w:divBdr>
        <w:top w:val="none" w:sz="0" w:space="0" w:color="auto"/>
        <w:left w:val="none" w:sz="0" w:space="0" w:color="auto"/>
        <w:bottom w:val="none" w:sz="0" w:space="0" w:color="auto"/>
        <w:right w:val="none" w:sz="0" w:space="0" w:color="auto"/>
      </w:divBdr>
      <w:divsChild>
        <w:div w:id="781191943">
          <w:marLeft w:val="480"/>
          <w:marRight w:val="0"/>
          <w:marTop w:val="0"/>
          <w:marBottom w:val="0"/>
          <w:divBdr>
            <w:top w:val="none" w:sz="0" w:space="0" w:color="auto"/>
            <w:left w:val="none" w:sz="0" w:space="0" w:color="auto"/>
            <w:bottom w:val="none" w:sz="0" w:space="0" w:color="auto"/>
            <w:right w:val="none" w:sz="0" w:space="0" w:color="auto"/>
          </w:divBdr>
          <w:divsChild>
            <w:div w:id="124171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665">
      <w:bodyDiv w:val="1"/>
      <w:marLeft w:val="0"/>
      <w:marRight w:val="0"/>
      <w:marTop w:val="0"/>
      <w:marBottom w:val="0"/>
      <w:divBdr>
        <w:top w:val="none" w:sz="0" w:space="0" w:color="auto"/>
        <w:left w:val="none" w:sz="0" w:space="0" w:color="auto"/>
        <w:bottom w:val="none" w:sz="0" w:space="0" w:color="auto"/>
        <w:right w:val="none" w:sz="0" w:space="0" w:color="auto"/>
      </w:divBdr>
      <w:divsChild>
        <w:div w:id="237904742">
          <w:marLeft w:val="480"/>
          <w:marRight w:val="0"/>
          <w:marTop w:val="0"/>
          <w:marBottom w:val="0"/>
          <w:divBdr>
            <w:top w:val="none" w:sz="0" w:space="0" w:color="auto"/>
            <w:left w:val="none" w:sz="0" w:space="0" w:color="auto"/>
            <w:bottom w:val="none" w:sz="0" w:space="0" w:color="auto"/>
            <w:right w:val="none" w:sz="0" w:space="0" w:color="auto"/>
          </w:divBdr>
          <w:divsChild>
            <w:div w:id="128260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22428">
      <w:bodyDiv w:val="1"/>
      <w:marLeft w:val="0"/>
      <w:marRight w:val="0"/>
      <w:marTop w:val="0"/>
      <w:marBottom w:val="0"/>
      <w:divBdr>
        <w:top w:val="none" w:sz="0" w:space="0" w:color="auto"/>
        <w:left w:val="none" w:sz="0" w:space="0" w:color="auto"/>
        <w:bottom w:val="none" w:sz="0" w:space="0" w:color="auto"/>
        <w:right w:val="none" w:sz="0" w:space="0" w:color="auto"/>
      </w:divBdr>
      <w:divsChild>
        <w:div w:id="1282883252">
          <w:marLeft w:val="0"/>
          <w:marRight w:val="0"/>
          <w:marTop w:val="0"/>
          <w:marBottom w:val="0"/>
          <w:divBdr>
            <w:top w:val="none" w:sz="0" w:space="0" w:color="auto"/>
            <w:left w:val="none" w:sz="0" w:space="0" w:color="auto"/>
            <w:bottom w:val="none" w:sz="0" w:space="0" w:color="auto"/>
            <w:right w:val="none" w:sz="0" w:space="0" w:color="auto"/>
          </w:divBdr>
        </w:div>
        <w:div w:id="1879931861">
          <w:marLeft w:val="0"/>
          <w:marRight w:val="0"/>
          <w:marTop w:val="0"/>
          <w:marBottom w:val="0"/>
          <w:divBdr>
            <w:top w:val="none" w:sz="0" w:space="0" w:color="auto"/>
            <w:left w:val="none" w:sz="0" w:space="0" w:color="auto"/>
            <w:bottom w:val="none" w:sz="0" w:space="0" w:color="auto"/>
            <w:right w:val="none" w:sz="0" w:space="0" w:color="auto"/>
          </w:divBdr>
        </w:div>
      </w:divsChild>
    </w:div>
    <w:div w:id="222453032">
      <w:bodyDiv w:val="1"/>
      <w:marLeft w:val="0"/>
      <w:marRight w:val="0"/>
      <w:marTop w:val="0"/>
      <w:marBottom w:val="0"/>
      <w:divBdr>
        <w:top w:val="none" w:sz="0" w:space="0" w:color="auto"/>
        <w:left w:val="none" w:sz="0" w:space="0" w:color="auto"/>
        <w:bottom w:val="none" w:sz="0" w:space="0" w:color="auto"/>
        <w:right w:val="none" w:sz="0" w:space="0" w:color="auto"/>
      </w:divBdr>
    </w:div>
    <w:div w:id="279145938">
      <w:bodyDiv w:val="1"/>
      <w:marLeft w:val="0"/>
      <w:marRight w:val="0"/>
      <w:marTop w:val="0"/>
      <w:marBottom w:val="0"/>
      <w:divBdr>
        <w:top w:val="none" w:sz="0" w:space="0" w:color="auto"/>
        <w:left w:val="none" w:sz="0" w:space="0" w:color="auto"/>
        <w:bottom w:val="none" w:sz="0" w:space="0" w:color="auto"/>
        <w:right w:val="none" w:sz="0" w:space="0" w:color="auto"/>
      </w:divBdr>
      <w:divsChild>
        <w:div w:id="1676415101">
          <w:marLeft w:val="480"/>
          <w:marRight w:val="0"/>
          <w:marTop w:val="0"/>
          <w:marBottom w:val="0"/>
          <w:divBdr>
            <w:top w:val="none" w:sz="0" w:space="0" w:color="auto"/>
            <w:left w:val="none" w:sz="0" w:space="0" w:color="auto"/>
            <w:bottom w:val="none" w:sz="0" w:space="0" w:color="auto"/>
            <w:right w:val="none" w:sz="0" w:space="0" w:color="auto"/>
          </w:divBdr>
          <w:divsChild>
            <w:div w:id="187815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88496">
      <w:bodyDiv w:val="1"/>
      <w:marLeft w:val="0"/>
      <w:marRight w:val="0"/>
      <w:marTop w:val="0"/>
      <w:marBottom w:val="0"/>
      <w:divBdr>
        <w:top w:val="none" w:sz="0" w:space="0" w:color="auto"/>
        <w:left w:val="none" w:sz="0" w:space="0" w:color="auto"/>
        <w:bottom w:val="none" w:sz="0" w:space="0" w:color="auto"/>
        <w:right w:val="none" w:sz="0" w:space="0" w:color="auto"/>
      </w:divBdr>
    </w:div>
    <w:div w:id="307167774">
      <w:bodyDiv w:val="1"/>
      <w:marLeft w:val="0"/>
      <w:marRight w:val="0"/>
      <w:marTop w:val="0"/>
      <w:marBottom w:val="0"/>
      <w:divBdr>
        <w:top w:val="none" w:sz="0" w:space="0" w:color="auto"/>
        <w:left w:val="none" w:sz="0" w:space="0" w:color="auto"/>
        <w:bottom w:val="none" w:sz="0" w:space="0" w:color="auto"/>
        <w:right w:val="none" w:sz="0" w:space="0" w:color="auto"/>
      </w:divBdr>
    </w:div>
    <w:div w:id="307630488">
      <w:bodyDiv w:val="1"/>
      <w:marLeft w:val="0"/>
      <w:marRight w:val="0"/>
      <w:marTop w:val="0"/>
      <w:marBottom w:val="0"/>
      <w:divBdr>
        <w:top w:val="none" w:sz="0" w:space="0" w:color="auto"/>
        <w:left w:val="none" w:sz="0" w:space="0" w:color="auto"/>
        <w:bottom w:val="none" w:sz="0" w:space="0" w:color="auto"/>
        <w:right w:val="none" w:sz="0" w:space="0" w:color="auto"/>
      </w:divBdr>
    </w:div>
    <w:div w:id="332689837">
      <w:bodyDiv w:val="1"/>
      <w:marLeft w:val="0"/>
      <w:marRight w:val="0"/>
      <w:marTop w:val="0"/>
      <w:marBottom w:val="0"/>
      <w:divBdr>
        <w:top w:val="none" w:sz="0" w:space="0" w:color="auto"/>
        <w:left w:val="none" w:sz="0" w:space="0" w:color="auto"/>
        <w:bottom w:val="none" w:sz="0" w:space="0" w:color="auto"/>
        <w:right w:val="none" w:sz="0" w:space="0" w:color="auto"/>
      </w:divBdr>
    </w:div>
    <w:div w:id="397172137">
      <w:bodyDiv w:val="1"/>
      <w:marLeft w:val="0"/>
      <w:marRight w:val="0"/>
      <w:marTop w:val="0"/>
      <w:marBottom w:val="0"/>
      <w:divBdr>
        <w:top w:val="none" w:sz="0" w:space="0" w:color="auto"/>
        <w:left w:val="none" w:sz="0" w:space="0" w:color="auto"/>
        <w:bottom w:val="none" w:sz="0" w:space="0" w:color="auto"/>
        <w:right w:val="none" w:sz="0" w:space="0" w:color="auto"/>
      </w:divBdr>
    </w:div>
    <w:div w:id="439373474">
      <w:bodyDiv w:val="1"/>
      <w:marLeft w:val="0"/>
      <w:marRight w:val="0"/>
      <w:marTop w:val="0"/>
      <w:marBottom w:val="0"/>
      <w:divBdr>
        <w:top w:val="none" w:sz="0" w:space="0" w:color="auto"/>
        <w:left w:val="none" w:sz="0" w:space="0" w:color="auto"/>
        <w:bottom w:val="none" w:sz="0" w:space="0" w:color="auto"/>
        <w:right w:val="none" w:sz="0" w:space="0" w:color="auto"/>
      </w:divBdr>
    </w:div>
    <w:div w:id="448940884">
      <w:bodyDiv w:val="1"/>
      <w:marLeft w:val="0"/>
      <w:marRight w:val="0"/>
      <w:marTop w:val="0"/>
      <w:marBottom w:val="0"/>
      <w:divBdr>
        <w:top w:val="none" w:sz="0" w:space="0" w:color="auto"/>
        <w:left w:val="none" w:sz="0" w:space="0" w:color="auto"/>
        <w:bottom w:val="none" w:sz="0" w:space="0" w:color="auto"/>
        <w:right w:val="none" w:sz="0" w:space="0" w:color="auto"/>
      </w:divBdr>
      <w:divsChild>
        <w:div w:id="555896738">
          <w:marLeft w:val="480"/>
          <w:marRight w:val="0"/>
          <w:marTop w:val="0"/>
          <w:marBottom w:val="0"/>
          <w:divBdr>
            <w:top w:val="none" w:sz="0" w:space="0" w:color="auto"/>
            <w:left w:val="none" w:sz="0" w:space="0" w:color="auto"/>
            <w:bottom w:val="none" w:sz="0" w:space="0" w:color="auto"/>
            <w:right w:val="none" w:sz="0" w:space="0" w:color="auto"/>
          </w:divBdr>
          <w:divsChild>
            <w:div w:id="119461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66232">
      <w:bodyDiv w:val="1"/>
      <w:marLeft w:val="0"/>
      <w:marRight w:val="0"/>
      <w:marTop w:val="0"/>
      <w:marBottom w:val="0"/>
      <w:divBdr>
        <w:top w:val="none" w:sz="0" w:space="0" w:color="auto"/>
        <w:left w:val="none" w:sz="0" w:space="0" w:color="auto"/>
        <w:bottom w:val="none" w:sz="0" w:space="0" w:color="auto"/>
        <w:right w:val="none" w:sz="0" w:space="0" w:color="auto"/>
      </w:divBdr>
    </w:div>
    <w:div w:id="473642539">
      <w:bodyDiv w:val="1"/>
      <w:marLeft w:val="0"/>
      <w:marRight w:val="0"/>
      <w:marTop w:val="0"/>
      <w:marBottom w:val="0"/>
      <w:divBdr>
        <w:top w:val="none" w:sz="0" w:space="0" w:color="auto"/>
        <w:left w:val="none" w:sz="0" w:space="0" w:color="auto"/>
        <w:bottom w:val="none" w:sz="0" w:space="0" w:color="auto"/>
        <w:right w:val="none" w:sz="0" w:space="0" w:color="auto"/>
      </w:divBdr>
      <w:divsChild>
        <w:div w:id="1656569374">
          <w:marLeft w:val="480"/>
          <w:marRight w:val="0"/>
          <w:marTop w:val="0"/>
          <w:marBottom w:val="0"/>
          <w:divBdr>
            <w:top w:val="none" w:sz="0" w:space="0" w:color="auto"/>
            <w:left w:val="none" w:sz="0" w:space="0" w:color="auto"/>
            <w:bottom w:val="none" w:sz="0" w:space="0" w:color="auto"/>
            <w:right w:val="none" w:sz="0" w:space="0" w:color="auto"/>
          </w:divBdr>
          <w:divsChild>
            <w:div w:id="14889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0113">
      <w:bodyDiv w:val="1"/>
      <w:marLeft w:val="0"/>
      <w:marRight w:val="0"/>
      <w:marTop w:val="0"/>
      <w:marBottom w:val="0"/>
      <w:divBdr>
        <w:top w:val="none" w:sz="0" w:space="0" w:color="auto"/>
        <w:left w:val="none" w:sz="0" w:space="0" w:color="auto"/>
        <w:bottom w:val="none" w:sz="0" w:space="0" w:color="auto"/>
        <w:right w:val="none" w:sz="0" w:space="0" w:color="auto"/>
      </w:divBdr>
    </w:div>
    <w:div w:id="551621817">
      <w:bodyDiv w:val="1"/>
      <w:marLeft w:val="0"/>
      <w:marRight w:val="0"/>
      <w:marTop w:val="0"/>
      <w:marBottom w:val="0"/>
      <w:divBdr>
        <w:top w:val="none" w:sz="0" w:space="0" w:color="auto"/>
        <w:left w:val="none" w:sz="0" w:space="0" w:color="auto"/>
        <w:bottom w:val="none" w:sz="0" w:space="0" w:color="auto"/>
        <w:right w:val="none" w:sz="0" w:space="0" w:color="auto"/>
      </w:divBdr>
    </w:div>
    <w:div w:id="563373571">
      <w:bodyDiv w:val="1"/>
      <w:marLeft w:val="0"/>
      <w:marRight w:val="0"/>
      <w:marTop w:val="0"/>
      <w:marBottom w:val="0"/>
      <w:divBdr>
        <w:top w:val="none" w:sz="0" w:space="0" w:color="auto"/>
        <w:left w:val="none" w:sz="0" w:space="0" w:color="auto"/>
        <w:bottom w:val="none" w:sz="0" w:space="0" w:color="auto"/>
        <w:right w:val="none" w:sz="0" w:space="0" w:color="auto"/>
      </w:divBdr>
    </w:div>
    <w:div w:id="564493036">
      <w:bodyDiv w:val="1"/>
      <w:marLeft w:val="0"/>
      <w:marRight w:val="0"/>
      <w:marTop w:val="0"/>
      <w:marBottom w:val="0"/>
      <w:divBdr>
        <w:top w:val="none" w:sz="0" w:space="0" w:color="auto"/>
        <w:left w:val="none" w:sz="0" w:space="0" w:color="auto"/>
        <w:bottom w:val="none" w:sz="0" w:space="0" w:color="auto"/>
        <w:right w:val="none" w:sz="0" w:space="0" w:color="auto"/>
      </w:divBdr>
    </w:div>
    <w:div w:id="606041182">
      <w:bodyDiv w:val="1"/>
      <w:marLeft w:val="0"/>
      <w:marRight w:val="0"/>
      <w:marTop w:val="0"/>
      <w:marBottom w:val="0"/>
      <w:divBdr>
        <w:top w:val="none" w:sz="0" w:space="0" w:color="auto"/>
        <w:left w:val="none" w:sz="0" w:space="0" w:color="auto"/>
        <w:bottom w:val="none" w:sz="0" w:space="0" w:color="auto"/>
        <w:right w:val="none" w:sz="0" w:space="0" w:color="auto"/>
      </w:divBdr>
      <w:divsChild>
        <w:div w:id="927347079">
          <w:marLeft w:val="480"/>
          <w:marRight w:val="0"/>
          <w:marTop w:val="0"/>
          <w:marBottom w:val="0"/>
          <w:divBdr>
            <w:top w:val="none" w:sz="0" w:space="0" w:color="auto"/>
            <w:left w:val="none" w:sz="0" w:space="0" w:color="auto"/>
            <w:bottom w:val="none" w:sz="0" w:space="0" w:color="auto"/>
            <w:right w:val="none" w:sz="0" w:space="0" w:color="auto"/>
          </w:divBdr>
          <w:divsChild>
            <w:div w:id="198758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3620">
      <w:bodyDiv w:val="1"/>
      <w:marLeft w:val="0"/>
      <w:marRight w:val="0"/>
      <w:marTop w:val="0"/>
      <w:marBottom w:val="0"/>
      <w:divBdr>
        <w:top w:val="none" w:sz="0" w:space="0" w:color="auto"/>
        <w:left w:val="none" w:sz="0" w:space="0" w:color="auto"/>
        <w:bottom w:val="none" w:sz="0" w:space="0" w:color="auto"/>
        <w:right w:val="none" w:sz="0" w:space="0" w:color="auto"/>
      </w:divBdr>
    </w:div>
    <w:div w:id="722682075">
      <w:bodyDiv w:val="1"/>
      <w:marLeft w:val="0"/>
      <w:marRight w:val="0"/>
      <w:marTop w:val="0"/>
      <w:marBottom w:val="0"/>
      <w:divBdr>
        <w:top w:val="none" w:sz="0" w:space="0" w:color="auto"/>
        <w:left w:val="none" w:sz="0" w:space="0" w:color="auto"/>
        <w:bottom w:val="none" w:sz="0" w:space="0" w:color="auto"/>
        <w:right w:val="none" w:sz="0" w:space="0" w:color="auto"/>
      </w:divBdr>
    </w:div>
    <w:div w:id="747045321">
      <w:bodyDiv w:val="1"/>
      <w:marLeft w:val="0"/>
      <w:marRight w:val="0"/>
      <w:marTop w:val="0"/>
      <w:marBottom w:val="0"/>
      <w:divBdr>
        <w:top w:val="none" w:sz="0" w:space="0" w:color="auto"/>
        <w:left w:val="none" w:sz="0" w:space="0" w:color="auto"/>
        <w:bottom w:val="none" w:sz="0" w:space="0" w:color="auto"/>
        <w:right w:val="none" w:sz="0" w:space="0" w:color="auto"/>
      </w:divBdr>
    </w:div>
    <w:div w:id="792820571">
      <w:bodyDiv w:val="1"/>
      <w:marLeft w:val="0"/>
      <w:marRight w:val="0"/>
      <w:marTop w:val="0"/>
      <w:marBottom w:val="0"/>
      <w:divBdr>
        <w:top w:val="none" w:sz="0" w:space="0" w:color="auto"/>
        <w:left w:val="none" w:sz="0" w:space="0" w:color="auto"/>
        <w:bottom w:val="none" w:sz="0" w:space="0" w:color="auto"/>
        <w:right w:val="none" w:sz="0" w:space="0" w:color="auto"/>
      </w:divBdr>
    </w:div>
    <w:div w:id="803157197">
      <w:bodyDiv w:val="1"/>
      <w:marLeft w:val="0"/>
      <w:marRight w:val="0"/>
      <w:marTop w:val="0"/>
      <w:marBottom w:val="0"/>
      <w:divBdr>
        <w:top w:val="none" w:sz="0" w:space="0" w:color="auto"/>
        <w:left w:val="none" w:sz="0" w:space="0" w:color="auto"/>
        <w:bottom w:val="none" w:sz="0" w:space="0" w:color="auto"/>
        <w:right w:val="none" w:sz="0" w:space="0" w:color="auto"/>
      </w:divBdr>
      <w:divsChild>
        <w:div w:id="1914390944">
          <w:marLeft w:val="480"/>
          <w:marRight w:val="0"/>
          <w:marTop w:val="0"/>
          <w:marBottom w:val="0"/>
          <w:divBdr>
            <w:top w:val="none" w:sz="0" w:space="0" w:color="auto"/>
            <w:left w:val="none" w:sz="0" w:space="0" w:color="auto"/>
            <w:bottom w:val="none" w:sz="0" w:space="0" w:color="auto"/>
            <w:right w:val="none" w:sz="0" w:space="0" w:color="auto"/>
          </w:divBdr>
          <w:divsChild>
            <w:div w:id="63545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1318">
      <w:bodyDiv w:val="1"/>
      <w:marLeft w:val="0"/>
      <w:marRight w:val="0"/>
      <w:marTop w:val="0"/>
      <w:marBottom w:val="0"/>
      <w:divBdr>
        <w:top w:val="none" w:sz="0" w:space="0" w:color="auto"/>
        <w:left w:val="none" w:sz="0" w:space="0" w:color="auto"/>
        <w:bottom w:val="none" w:sz="0" w:space="0" w:color="auto"/>
        <w:right w:val="none" w:sz="0" w:space="0" w:color="auto"/>
      </w:divBdr>
    </w:div>
    <w:div w:id="845444575">
      <w:bodyDiv w:val="1"/>
      <w:marLeft w:val="0"/>
      <w:marRight w:val="0"/>
      <w:marTop w:val="0"/>
      <w:marBottom w:val="0"/>
      <w:divBdr>
        <w:top w:val="none" w:sz="0" w:space="0" w:color="auto"/>
        <w:left w:val="none" w:sz="0" w:space="0" w:color="auto"/>
        <w:bottom w:val="none" w:sz="0" w:space="0" w:color="auto"/>
        <w:right w:val="none" w:sz="0" w:space="0" w:color="auto"/>
      </w:divBdr>
      <w:divsChild>
        <w:div w:id="487938743">
          <w:marLeft w:val="480"/>
          <w:marRight w:val="0"/>
          <w:marTop w:val="0"/>
          <w:marBottom w:val="0"/>
          <w:divBdr>
            <w:top w:val="none" w:sz="0" w:space="0" w:color="auto"/>
            <w:left w:val="none" w:sz="0" w:space="0" w:color="auto"/>
            <w:bottom w:val="none" w:sz="0" w:space="0" w:color="auto"/>
            <w:right w:val="none" w:sz="0" w:space="0" w:color="auto"/>
          </w:divBdr>
          <w:divsChild>
            <w:div w:id="21110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28788">
      <w:bodyDiv w:val="1"/>
      <w:marLeft w:val="0"/>
      <w:marRight w:val="0"/>
      <w:marTop w:val="0"/>
      <w:marBottom w:val="0"/>
      <w:divBdr>
        <w:top w:val="none" w:sz="0" w:space="0" w:color="auto"/>
        <w:left w:val="none" w:sz="0" w:space="0" w:color="auto"/>
        <w:bottom w:val="none" w:sz="0" w:space="0" w:color="auto"/>
        <w:right w:val="none" w:sz="0" w:space="0" w:color="auto"/>
      </w:divBdr>
      <w:divsChild>
        <w:div w:id="357434363">
          <w:marLeft w:val="480"/>
          <w:marRight w:val="0"/>
          <w:marTop w:val="0"/>
          <w:marBottom w:val="0"/>
          <w:divBdr>
            <w:top w:val="none" w:sz="0" w:space="0" w:color="auto"/>
            <w:left w:val="none" w:sz="0" w:space="0" w:color="auto"/>
            <w:bottom w:val="none" w:sz="0" w:space="0" w:color="auto"/>
            <w:right w:val="none" w:sz="0" w:space="0" w:color="auto"/>
          </w:divBdr>
          <w:divsChild>
            <w:div w:id="1068069855">
              <w:marLeft w:val="0"/>
              <w:marRight w:val="0"/>
              <w:marTop w:val="0"/>
              <w:marBottom w:val="0"/>
              <w:divBdr>
                <w:top w:val="none" w:sz="0" w:space="0" w:color="auto"/>
                <w:left w:val="none" w:sz="0" w:space="0" w:color="auto"/>
                <w:bottom w:val="none" w:sz="0" w:space="0" w:color="auto"/>
                <w:right w:val="none" w:sz="0" w:space="0" w:color="auto"/>
              </w:divBdr>
            </w:div>
            <w:div w:id="1528448400">
              <w:marLeft w:val="0"/>
              <w:marRight w:val="0"/>
              <w:marTop w:val="0"/>
              <w:marBottom w:val="0"/>
              <w:divBdr>
                <w:top w:val="none" w:sz="0" w:space="0" w:color="auto"/>
                <w:left w:val="none" w:sz="0" w:space="0" w:color="auto"/>
                <w:bottom w:val="none" w:sz="0" w:space="0" w:color="auto"/>
                <w:right w:val="none" w:sz="0" w:space="0" w:color="auto"/>
              </w:divBdr>
            </w:div>
            <w:div w:id="8889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815">
      <w:bodyDiv w:val="1"/>
      <w:marLeft w:val="0"/>
      <w:marRight w:val="0"/>
      <w:marTop w:val="0"/>
      <w:marBottom w:val="0"/>
      <w:divBdr>
        <w:top w:val="none" w:sz="0" w:space="0" w:color="auto"/>
        <w:left w:val="none" w:sz="0" w:space="0" w:color="auto"/>
        <w:bottom w:val="none" w:sz="0" w:space="0" w:color="auto"/>
        <w:right w:val="none" w:sz="0" w:space="0" w:color="auto"/>
      </w:divBdr>
      <w:divsChild>
        <w:div w:id="1327981435">
          <w:marLeft w:val="0"/>
          <w:marRight w:val="0"/>
          <w:marTop w:val="0"/>
          <w:marBottom w:val="0"/>
          <w:divBdr>
            <w:top w:val="none" w:sz="0" w:space="0" w:color="auto"/>
            <w:left w:val="none" w:sz="0" w:space="0" w:color="auto"/>
            <w:bottom w:val="none" w:sz="0" w:space="0" w:color="auto"/>
            <w:right w:val="none" w:sz="0" w:space="0" w:color="auto"/>
          </w:divBdr>
        </w:div>
        <w:div w:id="1441022632">
          <w:marLeft w:val="0"/>
          <w:marRight w:val="0"/>
          <w:marTop w:val="0"/>
          <w:marBottom w:val="0"/>
          <w:divBdr>
            <w:top w:val="none" w:sz="0" w:space="0" w:color="auto"/>
            <w:left w:val="none" w:sz="0" w:space="0" w:color="auto"/>
            <w:bottom w:val="none" w:sz="0" w:space="0" w:color="auto"/>
            <w:right w:val="none" w:sz="0" w:space="0" w:color="auto"/>
          </w:divBdr>
        </w:div>
        <w:div w:id="2112317488">
          <w:marLeft w:val="0"/>
          <w:marRight w:val="0"/>
          <w:marTop w:val="0"/>
          <w:marBottom w:val="0"/>
          <w:divBdr>
            <w:top w:val="none" w:sz="0" w:space="0" w:color="auto"/>
            <w:left w:val="none" w:sz="0" w:space="0" w:color="auto"/>
            <w:bottom w:val="none" w:sz="0" w:space="0" w:color="auto"/>
            <w:right w:val="none" w:sz="0" w:space="0" w:color="auto"/>
          </w:divBdr>
        </w:div>
      </w:divsChild>
    </w:div>
    <w:div w:id="866648633">
      <w:bodyDiv w:val="1"/>
      <w:marLeft w:val="0"/>
      <w:marRight w:val="0"/>
      <w:marTop w:val="0"/>
      <w:marBottom w:val="0"/>
      <w:divBdr>
        <w:top w:val="none" w:sz="0" w:space="0" w:color="auto"/>
        <w:left w:val="none" w:sz="0" w:space="0" w:color="auto"/>
        <w:bottom w:val="none" w:sz="0" w:space="0" w:color="auto"/>
        <w:right w:val="none" w:sz="0" w:space="0" w:color="auto"/>
      </w:divBdr>
    </w:div>
    <w:div w:id="899749774">
      <w:bodyDiv w:val="1"/>
      <w:marLeft w:val="0"/>
      <w:marRight w:val="0"/>
      <w:marTop w:val="0"/>
      <w:marBottom w:val="0"/>
      <w:divBdr>
        <w:top w:val="none" w:sz="0" w:space="0" w:color="auto"/>
        <w:left w:val="none" w:sz="0" w:space="0" w:color="auto"/>
        <w:bottom w:val="none" w:sz="0" w:space="0" w:color="auto"/>
        <w:right w:val="none" w:sz="0" w:space="0" w:color="auto"/>
      </w:divBdr>
    </w:div>
    <w:div w:id="904684104">
      <w:bodyDiv w:val="1"/>
      <w:marLeft w:val="0"/>
      <w:marRight w:val="0"/>
      <w:marTop w:val="0"/>
      <w:marBottom w:val="0"/>
      <w:divBdr>
        <w:top w:val="none" w:sz="0" w:space="0" w:color="auto"/>
        <w:left w:val="none" w:sz="0" w:space="0" w:color="auto"/>
        <w:bottom w:val="none" w:sz="0" w:space="0" w:color="auto"/>
        <w:right w:val="none" w:sz="0" w:space="0" w:color="auto"/>
      </w:divBdr>
    </w:div>
    <w:div w:id="940989067">
      <w:bodyDiv w:val="1"/>
      <w:marLeft w:val="0"/>
      <w:marRight w:val="0"/>
      <w:marTop w:val="0"/>
      <w:marBottom w:val="0"/>
      <w:divBdr>
        <w:top w:val="none" w:sz="0" w:space="0" w:color="auto"/>
        <w:left w:val="none" w:sz="0" w:space="0" w:color="auto"/>
        <w:bottom w:val="none" w:sz="0" w:space="0" w:color="auto"/>
        <w:right w:val="none" w:sz="0" w:space="0" w:color="auto"/>
      </w:divBdr>
    </w:div>
    <w:div w:id="942690404">
      <w:bodyDiv w:val="1"/>
      <w:marLeft w:val="0"/>
      <w:marRight w:val="0"/>
      <w:marTop w:val="0"/>
      <w:marBottom w:val="0"/>
      <w:divBdr>
        <w:top w:val="none" w:sz="0" w:space="0" w:color="auto"/>
        <w:left w:val="none" w:sz="0" w:space="0" w:color="auto"/>
        <w:bottom w:val="none" w:sz="0" w:space="0" w:color="auto"/>
        <w:right w:val="none" w:sz="0" w:space="0" w:color="auto"/>
      </w:divBdr>
    </w:div>
    <w:div w:id="962463940">
      <w:bodyDiv w:val="1"/>
      <w:marLeft w:val="0"/>
      <w:marRight w:val="0"/>
      <w:marTop w:val="0"/>
      <w:marBottom w:val="0"/>
      <w:divBdr>
        <w:top w:val="none" w:sz="0" w:space="0" w:color="auto"/>
        <w:left w:val="none" w:sz="0" w:space="0" w:color="auto"/>
        <w:bottom w:val="none" w:sz="0" w:space="0" w:color="auto"/>
        <w:right w:val="none" w:sz="0" w:space="0" w:color="auto"/>
      </w:divBdr>
    </w:div>
    <w:div w:id="1032461507">
      <w:bodyDiv w:val="1"/>
      <w:marLeft w:val="0"/>
      <w:marRight w:val="0"/>
      <w:marTop w:val="0"/>
      <w:marBottom w:val="0"/>
      <w:divBdr>
        <w:top w:val="none" w:sz="0" w:space="0" w:color="auto"/>
        <w:left w:val="none" w:sz="0" w:space="0" w:color="auto"/>
        <w:bottom w:val="none" w:sz="0" w:space="0" w:color="auto"/>
        <w:right w:val="none" w:sz="0" w:space="0" w:color="auto"/>
      </w:divBdr>
    </w:div>
    <w:div w:id="1039085102">
      <w:bodyDiv w:val="1"/>
      <w:marLeft w:val="0"/>
      <w:marRight w:val="0"/>
      <w:marTop w:val="0"/>
      <w:marBottom w:val="0"/>
      <w:divBdr>
        <w:top w:val="none" w:sz="0" w:space="0" w:color="auto"/>
        <w:left w:val="none" w:sz="0" w:space="0" w:color="auto"/>
        <w:bottom w:val="none" w:sz="0" w:space="0" w:color="auto"/>
        <w:right w:val="none" w:sz="0" w:space="0" w:color="auto"/>
      </w:divBdr>
      <w:divsChild>
        <w:div w:id="611936128">
          <w:marLeft w:val="480"/>
          <w:marRight w:val="0"/>
          <w:marTop w:val="0"/>
          <w:marBottom w:val="0"/>
          <w:divBdr>
            <w:top w:val="none" w:sz="0" w:space="0" w:color="auto"/>
            <w:left w:val="none" w:sz="0" w:space="0" w:color="auto"/>
            <w:bottom w:val="none" w:sz="0" w:space="0" w:color="auto"/>
            <w:right w:val="none" w:sz="0" w:space="0" w:color="auto"/>
          </w:divBdr>
          <w:divsChild>
            <w:div w:id="137022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734768">
      <w:bodyDiv w:val="1"/>
      <w:marLeft w:val="0"/>
      <w:marRight w:val="0"/>
      <w:marTop w:val="0"/>
      <w:marBottom w:val="0"/>
      <w:divBdr>
        <w:top w:val="none" w:sz="0" w:space="0" w:color="auto"/>
        <w:left w:val="none" w:sz="0" w:space="0" w:color="auto"/>
        <w:bottom w:val="none" w:sz="0" w:space="0" w:color="auto"/>
        <w:right w:val="none" w:sz="0" w:space="0" w:color="auto"/>
      </w:divBdr>
    </w:div>
    <w:div w:id="1166048087">
      <w:bodyDiv w:val="1"/>
      <w:marLeft w:val="0"/>
      <w:marRight w:val="0"/>
      <w:marTop w:val="0"/>
      <w:marBottom w:val="0"/>
      <w:divBdr>
        <w:top w:val="none" w:sz="0" w:space="0" w:color="auto"/>
        <w:left w:val="none" w:sz="0" w:space="0" w:color="auto"/>
        <w:bottom w:val="none" w:sz="0" w:space="0" w:color="auto"/>
        <w:right w:val="none" w:sz="0" w:space="0" w:color="auto"/>
      </w:divBdr>
    </w:div>
    <w:div w:id="1173835995">
      <w:bodyDiv w:val="1"/>
      <w:marLeft w:val="0"/>
      <w:marRight w:val="0"/>
      <w:marTop w:val="0"/>
      <w:marBottom w:val="0"/>
      <w:divBdr>
        <w:top w:val="none" w:sz="0" w:space="0" w:color="auto"/>
        <w:left w:val="none" w:sz="0" w:space="0" w:color="auto"/>
        <w:bottom w:val="none" w:sz="0" w:space="0" w:color="auto"/>
        <w:right w:val="none" w:sz="0" w:space="0" w:color="auto"/>
      </w:divBdr>
    </w:div>
    <w:div w:id="1177958549">
      <w:bodyDiv w:val="1"/>
      <w:marLeft w:val="0"/>
      <w:marRight w:val="0"/>
      <w:marTop w:val="0"/>
      <w:marBottom w:val="0"/>
      <w:divBdr>
        <w:top w:val="none" w:sz="0" w:space="0" w:color="auto"/>
        <w:left w:val="none" w:sz="0" w:space="0" w:color="auto"/>
        <w:bottom w:val="none" w:sz="0" w:space="0" w:color="auto"/>
        <w:right w:val="none" w:sz="0" w:space="0" w:color="auto"/>
      </w:divBdr>
    </w:div>
    <w:div w:id="1266616087">
      <w:bodyDiv w:val="1"/>
      <w:marLeft w:val="0"/>
      <w:marRight w:val="0"/>
      <w:marTop w:val="0"/>
      <w:marBottom w:val="0"/>
      <w:divBdr>
        <w:top w:val="none" w:sz="0" w:space="0" w:color="auto"/>
        <w:left w:val="none" w:sz="0" w:space="0" w:color="auto"/>
        <w:bottom w:val="none" w:sz="0" w:space="0" w:color="auto"/>
        <w:right w:val="none" w:sz="0" w:space="0" w:color="auto"/>
      </w:divBdr>
    </w:div>
    <w:div w:id="1342782067">
      <w:bodyDiv w:val="1"/>
      <w:marLeft w:val="0"/>
      <w:marRight w:val="0"/>
      <w:marTop w:val="0"/>
      <w:marBottom w:val="0"/>
      <w:divBdr>
        <w:top w:val="none" w:sz="0" w:space="0" w:color="auto"/>
        <w:left w:val="none" w:sz="0" w:space="0" w:color="auto"/>
        <w:bottom w:val="none" w:sz="0" w:space="0" w:color="auto"/>
        <w:right w:val="none" w:sz="0" w:space="0" w:color="auto"/>
      </w:divBdr>
    </w:div>
    <w:div w:id="1367021289">
      <w:bodyDiv w:val="1"/>
      <w:marLeft w:val="0"/>
      <w:marRight w:val="0"/>
      <w:marTop w:val="0"/>
      <w:marBottom w:val="0"/>
      <w:divBdr>
        <w:top w:val="none" w:sz="0" w:space="0" w:color="auto"/>
        <w:left w:val="none" w:sz="0" w:space="0" w:color="auto"/>
        <w:bottom w:val="none" w:sz="0" w:space="0" w:color="auto"/>
        <w:right w:val="none" w:sz="0" w:space="0" w:color="auto"/>
      </w:divBdr>
    </w:div>
    <w:div w:id="1401099889">
      <w:bodyDiv w:val="1"/>
      <w:marLeft w:val="0"/>
      <w:marRight w:val="0"/>
      <w:marTop w:val="0"/>
      <w:marBottom w:val="0"/>
      <w:divBdr>
        <w:top w:val="none" w:sz="0" w:space="0" w:color="auto"/>
        <w:left w:val="none" w:sz="0" w:space="0" w:color="auto"/>
        <w:bottom w:val="none" w:sz="0" w:space="0" w:color="auto"/>
        <w:right w:val="none" w:sz="0" w:space="0" w:color="auto"/>
      </w:divBdr>
    </w:div>
    <w:div w:id="1435636875">
      <w:bodyDiv w:val="1"/>
      <w:marLeft w:val="0"/>
      <w:marRight w:val="0"/>
      <w:marTop w:val="0"/>
      <w:marBottom w:val="0"/>
      <w:divBdr>
        <w:top w:val="none" w:sz="0" w:space="0" w:color="auto"/>
        <w:left w:val="none" w:sz="0" w:space="0" w:color="auto"/>
        <w:bottom w:val="none" w:sz="0" w:space="0" w:color="auto"/>
        <w:right w:val="none" w:sz="0" w:space="0" w:color="auto"/>
      </w:divBdr>
      <w:divsChild>
        <w:div w:id="82844576">
          <w:marLeft w:val="0"/>
          <w:marRight w:val="0"/>
          <w:marTop w:val="0"/>
          <w:marBottom w:val="0"/>
          <w:divBdr>
            <w:top w:val="none" w:sz="0" w:space="0" w:color="auto"/>
            <w:left w:val="none" w:sz="0" w:space="0" w:color="auto"/>
            <w:bottom w:val="none" w:sz="0" w:space="0" w:color="auto"/>
            <w:right w:val="none" w:sz="0" w:space="0" w:color="auto"/>
          </w:divBdr>
        </w:div>
        <w:div w:id="714886349">
          <w:marLeft w:val="0"/>
          <w:marRight w:val="0"/>
          <w:marTop w:val="0"/>
          <w:marBottom w:val="0"/>
          <w:divBdr>
            <w:top w:val="none" w:sz="0" w:space="0" w:color="auto"/>
            <w:left w:val="none" w:sz="0" w:space="0" w:color="auto"/>
            <w:bottom w:val="none" w:sz="0" w:space="0" w:color="auto"/>
            <w:right w:val="none" w:sz="0" w:space="0" w:color="auto"/>
          </w:divBdr>
        </w:div>
      </w:divsChild>
    </w:div>
    <w:div w:id="1556090483">
      <w:bodyDiv w:val="1"/>
      <w:marLeft w:val="0"/>
      <w:marRight w:val="0"/>
      <w:marTop w:val="0"/>
      <w:marBottom w:val="0"/>
      <w:divBdr>
        <w:top w:val="none" w:sz="0" w:space="0" w:color="auto"/>
        <w:left w:val="none" w:sz="0" w:space="0" w:color="auto"/>
        <w:bottom w:val="none" w:sz="0" w:space="0" w:color="auto"/>
        <w:right w:val="none" w:sz="0" w:space="0" w:color="auto"/>
      </w:divBdr>
    </w:div>
    <w:div w:id="1556695089">
      <w:bodyDiv w:val="1"/>
      <w:marLeft w:val="0"/>
      <w:marRight w:val="0"/>
      <w:marTop w:val="0"/>
      <w:marBottom w:val="0"/>
      <w:divBdr>
        <w:top w:val="none" w:sz="0" w:space="0" w:color="auto"/>
        <w:left w:val="none" w:sz="0" w:space="0" w:color="auto"/>
        <w:bottom w:val="none" w:sz="0" w:space="0" w:color="auto"/>
        <w:right w:val="none" w:sz="0" w:space="0" w:color="auto"/>
      </w:divBdr>
    </w:div>
    <w:div w:id="1566720521">
      <w:bodyDiv w:val="1"/>
      <w:marLeft w:val="0"/>
      <w:marRight w:val="0"/>
      <w:marTop w:val="0"/>
      <w:marBottom w:val="0"/>
      <w:divBdr>
        <w:top w:val="none" w:sz="0" w:space="0" w:color="auto"/>
        <w:left w:val="none" w:sz="0" w:space="0" w:color="auto"/>
        <w:bottom w:val="none" w:sz="0" w:space="0" w:color="auto"/>
        <w:right w:val="none" w:sz="0" w:space="0" w:color="auto"/>
      </w:divBdr>
    </w:div>
    <w:div w:id="1612201115">
      <w:bodyDiv w:val="1"/>
      <w:marLeft w:val="0"/>
      <w:marRight w:val="0"/>
      <w:marTop w:val="0"/>
      <w:marBottom w:val="0"/>
      <w:divBdr>
        <w:top w:val="none" w:sz="0" w:space="0" w:color="auto"/>
        <w:left w:val="none" w:sz="0" w:space="0" w:color="auto"/>
        <w:bottom w:val="none" w:sz="0" w:space="0" w:color="auto"/>
        <w:right w:val="none" w:sz="0" w:space="0" w:color="auto"/>
      </w:divBdr>
      <w:divsChild>
        <w:div w:id="926615765">
          <w:marLeft w:val="480"/>
          <w:marRight w:val="0"/>
          <w:marTop w:val="0"/>
          <w:marBottom w:val="0"/>
          <w:divBdr>
            <w:top w:val="none" w:sz="0" w:space="0" w:color="auto"/>
            <w:left w:val="none" w:sz="0" w:space="0" w:color="auto"/>
            <w:bottom w:val="none" w:sz="0" w:space="0" w:color="auto"/>
            <w:right w:val="none" w:sz="0" w:space="0" w:color="auto"/>
          </w:divBdr>
          <w:divsChild>
            <w:div w:id="72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2405">
      <w:bodyDiv w:val="1"/>
      <w:marLeft w:val="0"/>
      <w:marRight w:val="0"/>
      <w:marTop w:val="0"/>
      <w:marBottom w:val="0"/>
      <w:divBdr>
        <w:top w:val="none" w:sz="0" w:space="0" w:color="auto"/>
        <w:left w:val="none" w:sz="0" w:space="0" w:color="auto"/>
        <w:bottom w:val="none" w:sz="0" w:space="0" w:color="auto"/>
        <w:right w:val="none" w:sz="0" w:space="0" w:color="auto"/>
      </w:divBdr>
      <w:divsChild>
        <w:div w:id="2123304904">
          <w:marLeft w:val="480"/>
          <w:marRight w:val="0"/>
          <w:marTop w:val="0"/>
          <w:marBottom w:val="0"/>
          <w:divBdr>
            <w:top w:val="none" w:sz="0" w:space="0" w:color="auto"/>
            <w:left w:val="none" w:sz="0" w:space="0" w:color="auto"/>
            <w:bottom w:val="none" w:sz="0" w:space="0" w:color="auto"/>
            <w:right w:val="none" w:sz="0" w:space="0" w:color="auto"/>
          </w:divBdr>
          <w:divsChild>
            <w:div w:id="8085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607690">
      <w:bodyDiv w:val="1"/>
      <w:marLeft w:val="0"/>
      <w:marRight w:val="0"/>
      <w:marTop w:val="0"/>
      <w:marBottom w:val="0"/>
      <w:divBdr>
        <w:top w:val="none" w:sz="0" w:space="0" w:color="auto"/>
        <w:left w:val="none" w:sz="0" w:space="0" w:color="auto"/>
        <w:bottom w:val="none" w:sz="0" w:space="0" w:color="auto"/>
        <w:right w:val="none" w:sz="0" w:space="0" w:color="auto"/>
      </w:divBdr>
    </w:div>
    <w:div w:id="1752583272">
      <w:bodyDiv w:val="1"/>
      <w:marLeft w:val="0"/>
      <w:marRight w:val="0"/>
      <w:marTop w:val="0"/>
      <w:marBottom w:val="0"/>
      <w:divBdr>
        <w:top w:val="none" w:sz="0" w:space="0" w:color="auto"/>
        <w:left w:val="none" w:sz="0" w:space="0" w:color="auto"/>
        <w:bottom w:val="none" w:sz="0" w:space="0" w:color="auto"/>
        <w:right w:val="none" w:sz="0" w:space="0" w:color="auto"/>
      </w:divBdr>
    </w:div>
    <w:div w:id="1774209594">
      <w:bodyDiv w:val="1"/>
      <w:marLeft w:val="0"/>
      <w:marRight w:val="0"/>
      <w:marTop w:val="0"/>
      <w:marBottom w:val="0"/>
      <w:divBdr>
        <w:top w:val="none" w:sz="0" w:space="0" w:color="auto"/>
        <w:left w:val="none" w:sz="0" w:space="0" w:color="auto"/>
        <w:bottom w:val="none" w:sz="0" w:space="0" w:color="auto"/>
        <w:right w:val="none" w:sz="0" w:space="0" w:color="auto"/>
      </w:divBdr>
    </w:div>
    <w:div w:id="1788700981">
      <w:bodyDiv w:val="1"/>
      <w:marLeft w:val="0"/>
      <w:marRight w:val="0"/>
      <w:marTop w:val="0"/>
      <w:marBottom w:val="0"/>
      <w:divBdr>
        <w:top w:val="none" w:sz="0" w:space="0" w:color="auto"/>
        <w:left w:val="none" w:sz="0" w:space="0" w:color="auto"/>
        <w:bottom w:val="none" w:sz="0" w:space="0" w:color="auto"/>
        <w:right w:val="none" w:sz="0" w:space="0" w:color="auto"/>
      </w:divBdr>
    </w:div>
    <w:div w:id="1794592752">
      <w:bodyDiv w:val="1"/>
      <w:marLeft w:val="0"/>
      <w:marRight w:val="0"/>
      <w:marTop w:val="0"/>
      <w:marBottom w:val="0"/>
      <w:divBdr>
        <w:top w:val="none" w:sz="0" w:space="0" w:color="auto"/>
        <w:left w:val="none" w:sz="0" w:space="0" w:color="auto"/>
        <w:bottom w:val="none" w:sz="0" w:space="0" w:color="auto"/>
        <w:right w:val="none" w:sz="0" w:space="0" w:color="auto"/>
      </w:divBdr>
      <w:divsChild>
        <w:div w:id="2093811175">
          <w:marLeft w:val="480"/>
          <w:marRight w:val="0"/>
          <w:marTop w:val="0"/>
          <w:marBottom w:val="0"/>
          <w:divBdr>
            <w:top w:val="none" w:sz="0" w:space="0" w:color="auto"/>
            <w:left w:val="none" w:sz="0" w:space="0" w:color="auto"/>
            <w:bottom w:val="none" w:sz="0" w:space="0" w:color="auto"/>
            <w:right w:val="none" w:sz="0" w:space="0" w:color="auto"/>
          </w:divBdr>
          <w:divsChild>
            <w:div w:id="91586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7022">
      <w:bodyDiv w:val="1"/>
      <w:marLeft w:val="0"/>
      <w:marRight w:val="0"/>
      <w:marTop w:val="0"/>
      <w:marBottom w:val="0"/>
      <w:divBdr>
        <w:top w:val="none" w:sz="0" w:space="0" w:color="auto"/>
        <w:left w:val="none" w:sz="0" w:space="0" w:color="auto"/>
        <w:bottom w:val="none" w:sz="0" w:space="0" w:color="auto"/>
        <w:right w:val="none" w:sz="0" w:space="0" w:color="auto"/>
      </w:divBdr>
    </w:div>
    <w:div w:id="1905213728">
      <w:bodyDiv w:val="1"/>
      <w:marLeft w:val="0"/>
      <w:marRight w:val="0"/>
      <w:marTop w:val="0"/>
      <w:marBottom w:val="0"/>
      <w:divBdr>
        <w:top w:val="none" w:sz="0" w:space="0" w:color="auto"/>
        <w:left w:val="none" w:sz="0" w:space="0" w:color="auto"/>
        <w:bottom w:val="none" w:sz="0" w:space="0" w:color="auto"/>
        <w:right w:val="none" w:sz="0" w:space="0" w:color="auto"/>
      </w:divBdr>
    </w:div>
    <w:div w:id="1910194413">
      <w:bodyDiv w:val="1"/>
      <w:marLeft w:val="0"/>
      <w:marRight w:val="0"/>
      <w:marTop w:val="0"/>
      <w:marBottom w:val="0"/>
      <w:divBdr>
        <w:top w:val="none" w:sz="0" w:space="0" w:color="auto"/>
        <w:left w:val="none" w:sz="0" w:space="0" w:color="auto"/>
        <w:bottom w:val="none" w:sz="0" w:space="0" w:color="auto"/>
        <w:right w:val="none" w:sz="0" w:space="0" w:color="auto"/>
      </w:divBdr>
      <w:divsChild>
        <w:div w:id="1440754427">
          <w:marLeft w:val="480"/>
          <w:marRight w:val="0"/>
          <w:marTop w:val="0"/>
          <w:marBottom w:val="0"/>
          <w:divBdr>
            <w:top w:val="none" w:sz="0" w:space="0" w:color="auto"/>
            <w:left w:val="none" w:sz="0" w:space="0" w:color="auto"/>
            <w:bottom w:val="none" w:sz="0" w:space="0" w:color="auto"/>
            <w:right w:val="none" w:sz="0" w:space="0" w:color="auto"/>
          </w:divBdr>
          <w:divsChild>
            <w:div w:id="21276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69923">
      <w:bodyDiv w:val="1"/>
      <w:marLeft w:val="0"/>
      <w:marRight w:val="0"/>
      <w:marTop w:val="0"/>
      <w:marBottom w:val="0"/>
      <w:divBdr>
        <w:top w:val="none" w:sz="0" w:space="0" w:color="auto"/>
        <w:left w:val="none" w:sz="0" w:space="0" w:color="auto"/>
        <w:bottom w:val="none" w:sz="0" w:space="0" w:color="auto"/>
        <w:right w:val="none" w:sz="0" w:space="0" w:color="auto"/>
      </w:divBdr>
    </w:div>
    <w:div w:id="1978562949">
      <w:bodyDiv w:val="1"/>
      <w:marLeft w:val="0"/>
      <w:marRight w:val="0"/>
      <w:marTop w:val="0"/>
      <w:marBottom w:val="0"/>
      <w:divBdr>
        <w:top w:val="none" w:sz="0" w:space="0" w:color="auto"/>
        <w:left w:val="none" w:sz="0" w:space="0" w:color="auto"/>
        <w:bottom w:val="none" w:sz="0" w:space="0" w:color="auto"/>
        <w:right w:val="none" w:sz="0" w:space="0" w:color="auto"/>
      </w:divBdr>
    </w:div>
    <w:div w:id="2033265529">
      <w:bodyDiv w:val="1"/>
      <w:marLeft w:val="0"/>
      <w:marRight w:val="0"/>
      <w:marTop w:val="0"/>
      <w:marBottom w:val="0"/>
      <w:divBdr>
        <w:top w:val="none" w:sz="0" w:space="0" w:color="auto"/>
        <w:left w:val="none" w:sz="0" w:space="0" w:color="auto"/>
        <w:bottom w:val="none" w:sz="0" w:space="0" w:color="auto"/>
        <w:right w:val="none" w:sz="0" w:space="0" w:color="auto"/>
      </w:divBdr>
    </w:div>
    <w:div w:id="203372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Cru14</b:Tag>
    <b:SourceType>Report</b:SourceType>
    <b:Guid>{59176B6E-6117-460C-9F92-C084687F6EB4}</b:Guid>
    <b:Author>
      <b:Author>
        <b:NameList>
          <b:Person>
            <b:Last>Cruz</b:Last>
            <b:First>Erick</b:First>
            <b:Middle>Orlando Matla</b:Middle>
          </b:Person>
        </b:NameList>
      </b:Author>
    </b:Author>
    <b:Title>Desarrollo de software guiado por la norma ISO/IEC 29110 y Scrum: SIDEP V.2.0</b:Title>
    <b:Year>2014</b:Year>
    <b:City>Ciudad de México</b:City>
    <b:RefOrder>2</b:RefOrder>
  </b:Source>
  <b:Source>
    <b:Tag>ISO11</b:Tag>
    <b:SourceType>Report</b:SourceType>
    <b:Guid>{12888A45-99B7-4409-982F-881F0F40C173}</b:Guid>
    <b:Title>Software engineering - Lifecycle profiles for Very Small Entities (VSEs) Part 5-1-2: Management and engineering guide: Generic profile group: Basic profile</b:Title>
    <b:Year>2011</b:Year>
    <b:City>Suiza</b:City>
    <b:Author>
      <b:Author>
        <b:Corporate>ISO/IEC</b:Corporate>
      </b:Author>
    </b:Author>
    <b:Pages>4</b:Pages>
    <b:BookTitle>ISO/IEC TR 29110-5-1-2 Technical Report</b:BookTitle>
    <b:RefOrder>1</b:RefOrder>
  </b:Source>
</b:Sources>
</file>

<file path=customXml/itemProps1.xml><?xml version="1.0" encoding="utf-8"?>
<ds:datastoreItem xmlns:ds="http://schemas.openxmlformats.org/officeDocument/2006/customXml" ds:itemID="{0C3CF312-89B1-4E5F-A920-E317CD277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4800</TotalTime>
  <Pages>96</Pages>
  <Words>18661</Words>
  <Characters>102638</Characters>
  <Application>Microsoft Office Word</Application>
  <DocSecurity>0</DocSecurity>
  <Lines>855</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Aarón Grajales Gómez</dc:creator>
  <cp:keywords/>
  <dc:description/>
  <cp:lastModifiedBy>Aarón Grajales Gómez</cp:lastModifiedBy>
  <cp:revision>535</cp:revision>
  <cp:lastPrinted>2019-06-02T21:58:00Z</cp:lastPrinted>
  <dcterms:created xsi:type="dcterms:W3CDTF">2019-06-02T21:14:00Z</dcterms:created>
  <dcterms:modified xsi:type="dcterms:W3CDTF">2019-09-22T21:43:00Z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id="jq0SFF7B"/&gt;&lt;style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