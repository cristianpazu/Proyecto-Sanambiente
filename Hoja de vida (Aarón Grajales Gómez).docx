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752D" w14:textId="7E4AC966" w:rsidR="0073527D" w:rsidRPr="00F64C75" w:rsidRDefault="006D7527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6192" behindDoc="1" locked="0" layoutInCell="1" allowOverlap="1" wp14:anchorId="6665CE4B" wp14:editId="5E6DDFDB">
            <wp:simplePos x="0" y="0"/>
            <wp:positionH relativeFrom="column">
              <wp:posOffset>-356235</wp:posOffset>
            </wp:positionH>
            <wp:positionV relativeFrom="paragraph">
              <wp:posOffset>6350</wp:posOffset>
            </wp:positionV>
            <wp:extent cx="1254760" cy="769620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1B70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655168" behindDoc="1" locked="0" layoutInCell="1" allowOverlap="1" wp14:anchorId="4C8ED97E" wp14:editId="1F3A976F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19050" t="0" r="9525" b="0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7BD6" w:rsidRPr="00F64C75">
        <w:rPr>
          <w:rFonts w:ascii="Trebuchet MS" w:hAnsi="Trebuchet MS" w:cs="Arial"/>
          <w:b/>
          <w:sz w:val="26"/>
          <w:szCs w:val="26"/>
        </w:rPr>
        <w:t>HOJA DE VIDA</w:t>
      </w:r>
    </w:p>
    <w:p w14:paraId="22E72806" w14:textId="7B666C05" w:rsidR="00066DF5" w:rsidRPr="00F64C75" w:rsidRDefault="00066DF5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8F73E95" w14:textId="222EEDAE" w:rsidR="0073527D" w:rsidRPr="004652CA" w:rsidRDefault="006C17E1" w:rsidP="006D7527">
      <w:pPr>
        <w:ind w:left="1701"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  <w:lang w:eastAsia="es-CO"/>
        </w:rPr>
        <w:drawing>
          <wp:anchor distT="0" distB="0" distL="114300" distR="114300" simplePos="0" relativeHeight="251721728" behindDoc="0" locked="0" layoutInCell="1" allowOverlap="1" wp14:anchorId="2F205FAA" wp14:editId="501DD71A">
            <wp:simplePos x="0" y="0"/>
            <wp:positionH relativeFrom="column">
              <wp:posOffset>2748914</wp:posOffset>
            </wp:positionH>
            <wp:positionV relativeFrom="paragraph">
              <wp:posOffset>32385</wp:posOffset>
            </wp:positionV>
            <wp:extent cx="1457325" cy="1901825"/>
            <wp:effectExtent l="0" t="0" r="952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personal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D03CF1" wp14:editId="75F005B1">
                <wp:simplePos x="0" y="0"/>
                <wp:positionH relativeFrom="column">
                  <wp:posOffset>2729865</wp:posOffset>
                </wp:positionH>
                <wp:positionV relativeFrom="paragraph">
                  <wp:posOffset>13335</wp:posOffset>
                </wp:positionV>
                <wp:extent cx="1485900" cy="1930400"/>
                <wp:effectExtent l="0" t="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93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9AB3" w14:textId="62E9C6A0" w:rsidR="00494192" w:rsidRDefault="00494192" w:rsidP="004941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3CF1" id="Rectángulo 8" o:spid="_x0000_s1026" style="position:absolute;left:0;text-align:left;margin-left:214.95pt;margin-top:1.05pt;width:117pt;height:15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" fillcolor="white [3212]" strokecolor="black [3213]" strokeweight="2pt">
                <v:textbox>
                  <w:txbxContent>
                    <w:p w14:paraId="62109AB3" w14:textId="62E9C6A0" w:rsidR="00494192" w:rsidRDefault="00494192" w:rsidP="004941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7527">
        <w:rPr>
          <w:rFonts w:ascii="Trebuchet MS" w:hAnsi="Trebuchet MS" w:cs="Arial"/>
          <w:b/>
          <w:sz w:val="26"/>
          <w:szCs w:val="26"/>
        </w:rPr>
        <w:br w:type="textWrapping" w:clear="all"/>
      </w:r>
    </w:p>
    <w:p w14:paraId="602889C8" w14:textId="77777777" w:rsidR="00276000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E3AAB9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BD51225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38261D4A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93E5F80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8E26D24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0181EE6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70A37D3E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4B08AA96" w14:textId="77777777" w:rsidR="002F38DC" w:rsidRDefault="002F38DC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68513A3" w14:textId="77777777" w:rsidR="00276000" w:rsidRPr="00F64C75" w:rsidRDefault="00276000" w:rsidP="00B9459C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5A4F1135" w14:textId="77777777" w:rsidR="0073527D" w:rsidRPr="00F64C75" w:rsidRDefault="00356918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  <w:r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D4391E" wp14:editId="24A01874">
                <wp:simplePos x="0" y="0"/>
                <wp:positionH relativeFrom="column">
                  <wp:posOffset>1341120</wp:posOffset>
                </wp:positionH>
                <wp:positionV relativeFrom="paragraph">
                  <wp:posOffset>46355</wp:posOffset>
                </wp:positionV>
                <wp:extent cx="4157345" cy="295275"/>
                <wp:effectExtent l="7620" t="74930" r="73660" b="10795"/>
                <wp:wrapNone/>
                <wp:docPr id="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644A9B" w14:textId="77777777" w:rsidR="00D54A58" w:rsidRPr="008B2537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8B2537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4391E" id="Rectangle 37" o:spid="_x0000_s1027" style="position:absolute;left:0;text-align:left;margin-left:105.6pt;margin-top:3.65pt;width:327.3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4644A9B" w14:textId="77777777" w:rsidR="00D54A58" w:rsidRPr="008B2537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8B2537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14:paraId="2653F28D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7D8CCBF5" w14:textId="77777777" w:rsidR="0073527D" w:rsidRPr="00F64C75" w:rsidRDefault="0073527D" w:rsidP="003025F7">
      <w:pPr>
        <w:ind w:left="1701" w:right="-516"/>
        <w:jc w:val="center"/>
        <w:rPr>
          <w:rFonts w:ascii="Trebuchet MS" w:hAnsi="Trebuchet MS" w:cs="Arial"/>
          <w:b/>
          <w:sz w:val="26"/>
          <w:szCs w:val="26"/>
        </w:rPr>
      </w:pPr>
    </w:p>
    <w:p w14:paraId="1D7973D0" w14:textId="77777777" w:rsidR="0073527D" w:rsidRPr="00DD5EE8" w:rsidRDefault="0073527D" w:rsidP="003025F7">
      <w:pPr>
        <w:ind w:left="1701" w:right="-516"/>
        <w:rPr>
          <w:rFonts w:ascii="Arial" w:hAnsi="Arial" w:cs="Arial"/>
          <w:sz w:val="26"/>
          <w:szCs w:val="26"/>
        </w:rPr>
      </w:pPr>
    </w:p>
    <w:p w14:paraId="575CA523" w14:textId="05E59FD0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NOMBRE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1E0BEE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Aarón Levi Grajales Gómez</w:t>
      </w:r>
      <w:r w:rsidR="00F4406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83820DC" w14:textId="321DD09D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DOCUMENTO DE IDENTIDAD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1.107.510.261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de Cali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3C51560A" w14:textId="2531B86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FECHA DE NACIMIENTO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392703">
        <w:rPr>
          <w:rFonts w:ascii="Arial" w:hAnsi="Arial" w:cs="Arial"/>
          <w:color w:val="000000" w:themeColor="text1"/>
          <w:sz w:val="26"/>
          <w:szCs w:val="26"/>
        </w:rPr>
        <w:t>0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6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junio</w:t>
      </w:r>
      <w:r w:rsidR="004652CA" w:rsidRPr="00DD5EE8"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1997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175E875D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LUGAR DE NACIMIENTO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>Cali-Valle del Cauca</w:t>
      </w:r>
      <w:r w:rsidR="00066DF5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207BCA70" w14:textId="5FADBAFA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ESTADO CIVIL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Solter</w:t>
      </w:r>
      <w:r w:rsidR="00FA492C">
        <w:rPr>
          <w:rFonts w:ascii="Arial" w:hAnsi="Arial" w:cs="Arial"/>
          <w:color w:val="000000" w:themeColor="text1"/>
          <w:sz w:val="26"/>
          <w:szCs w:val="26"/>
        </w:rPr>
        <w:t>o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</w:p>
    <w:p w14:paraId="4811E163" w14:textId="77777777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CIUDAD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Cali – Valle del Cauca</w:t>
      </w:r>
      <w:r w:rsidR="00E14AEE" w:rsidRPr="00DD5EE8">
        <w:rPr>
          <w:rFonts w:ascii="Arial" w:hAnsi="Arial" w:cs="Arial"/>
          <w:color w:val="000000" w:themeColor="text1"/>
          <w:sz w:val="26"/>
          <w:szCs w:val="26"/>
        </w:rPr>
        <w:t>.</w:t>
      </w:r>
    </w:p>
    <w:p w14:paraId="71005D5E" w14:textId="753F7FE0" w:rsidR="00356918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DIRECCIÓN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Calle 15 Oeste #2b1-25</w:t>
      </w:r>
      <w:r w:rsidR="00EF1B27" w:rsidRPr="00DD5EE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14:paraId="360AC726" w14:textId="7207A5B9" w:rsidR="00927BD6" w:rsidRPr="00DD5EE8" w:rsidRDefault="00EF1B27" w:rsidP="00356918">
      <w:pPr>
        <w:spacing w:line="480" w:lineRule="auto"/>
        <w:ind w:left="5241" w:right="-516" w:firstLine="423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color w:val="000000" w:themeColor="text1"/>
          <w:sz w:val="26"/>
          <w:szCs w:val="26"/>
        </w:rPr>
        <w:t>B</w:t>
      </w:r>
      <w:r w:rsidR="00392703">
        <w:rPr>
          <w:rFonts w:ascii="Arial" w:hAnsi="Arial" w:cs="Arial"/>
          <w:color w:val="000000" w:themeColor="text1"/>
          <w:sz w:val="26"/>
          <w:szCs w:val="26"/>
        </w:rPr>
        <w:t xml:space="preserve">/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Bellavista</w:t>
      </w:r>
    </w:p>
    <w:p w14:paraId="5686DB23" w14:textId="4CD152C4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TELÉFONO</w:t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ab/>
      </w:r>
      <w:r w:rsidR="00FD6954">
        <w:rPr>
          <w:rFonts w:ascii="Arial" w:hAnsi="Arial" w:cs="Arial"/>
          <w:color w:val="000000" w:themeColor="text1"/>
          <w:sz w:val="26"/>
          <w:szCs w:val="26"/>
        </w:rPr>
        <w:t>8931879 – 318 636 3587</w:t>
      </w:r>
    </w:p>
    <w:p w14:paraId="0E91C1DB" w14:textId="05A3FE3F" w:rsidR="00927BD6" w:rsidRPr="00DD5EE8" w:rsidRDefault="00927BD6" w:rsidP="003025F7">
      <w:pPr>
        <w:spacing w:line="480" w:lineRule="auto"/>
        <w:ind w:left="1701" w:right="-516"/>
        <w:rPr>
          <w:rFonts w:ascii="Arial" w:hAnsi="Arial" w:cs="Arial"/>
          <w:color w:val="000000" w:themeColor="text1"/>
          <w:sz w:val="26"/>
          <w:szCs w:val="26"/>
        </w:rPr>
      </w:pPr>
      <w:r w:rsidRPr="00DD5EE8">
        <w:rPr>
          <w:rFonts w:ascii="Arial" w:hAnsi="Arial" w:cs="Arial"/>
          <w:b/>
          <w:color w:val="000000" w:themeColor="text1"/>
          <w:sz w:val="26"/>
          <w:szCs w:val="26"/>
        </w:rPr>
        <w:t>E-MAIL</w:t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Pr="00DD5EE8">
        <w:rPr>
          <w:rFonts w:ascii="Arial" w:hAnsi="Arial" w:cs="Arial"/>
          <w:color w:val="000000" w:themeColor="text1"/>
          <w:sz w:val="26"/>
          <w:szCs w:val="26"/>
        </w:rPr>
        <w:tab/>
      </w:r>
      <w:r w:rsidR="0003082B" w:rsidRPr="00DD5EE8">
        <w:rPr>
          <w:rFonts w:ascii="Arial" w:hAnsi="Arial" w:cs="Arial"/>
          <w:color w:val="000000" w:themeColor="text1"/>
          <w:sz w:val="26"/>
          <w:szCs w:val="26"/>
        </w:rPr>
        <w:t xml:space="preserve">         </w:t>
      </w:r>
      <w:r w:rsidR="00FD6954">
        <w:rPr>
          <w:rFonts w:ascii="Arial" w:hAnsi="Arial" w:cs="Arial"/>
          <w:color w:val="000000" w:themeColor="text1"/>
          <w:sz w:val="26"/>
          <w:szCs w:val="26"/>
        </w:rPr>
        <w:t>aarongrajales@hotmail.com</w:t>
      </w:r>
    </w:p>
    <w:p w14:paraId="08C6B6DE" w14:textId="77777777" w:rsidR="00003E8F" w:rsidRPr="00F64C75" w:rsidRDefault="004F5AF3" w:rsidP="004F5AF3">
      <w:pPr>
        <w:tabs>
          <w:tab w:val="left" w:pos="624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ab/>
      </w:r>
    </w:p>
    <w:p w14:paraId="4A6220FD" w14:textId="77777777" w:rsidR="0003082B" w:rsidRPr="00F64C75" w:rsidRDefault="00B9459C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w:drawing>
          <wp:anchor distT="0" distB="0" distL="114300" distR="114300" simplePos="0" relativeHeight="251677696" behindDoc="1" locked="0" layoutInCell="1" allowOverlap="1" wp14:anchorId="2CD6EAFD" wp14:editId="4C01C560">
            <wp:simplePos x="0" y="0"/>
            <wp:positionH relativeFrom="column">
              <wp:posOffset>-365760</wp:posOffset>
            </wp:positionH>
            <wp:positionV relativeFrom="paragraph">
              <wp:posOffset>-3175</wp:posOffset>
            </wp:positionV>
            <wp:extent cx="1207770" cy="7705725"/>
            <wp:effectExtent l="0" t="0" r="0" b="9525"/>
            <wp:wrapNone/>
            <wp:docPr id="53" name="Imagen 53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386" cy="771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918" w:rsidRPr="00F64C75">
        <w:rPr>
          <w:rFonts w:ascii="Trebuchet MS" w:hAnsi="Trebuchet MS" w:cs="Arial"/>
          <w:b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7AFDC911" wp14:editId="75177F2B">
                <wp:simplePos x="0" y="0"/>
                <wp:positionH relativeFrom="column">
                  <wp:posOffset>1385570</wp:posOffset>
                </wp:positionH>
                <wp:positionV relativeFrom="paragraph">
                  <wp:posOffset>161290</wp:posOffset>
                </wp:positionV>
                <wp:extent cx="4157345" cy="295275"/>
                <wp:effectExtent l="8255" t="78740" r="73025" b="6985"/>
                <wp:wrapNone/>
                <wp:docPr id="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155B1B8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  <w:r w:rsidR="00DB6843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C911" id="Rectangle 35" o:spid="_x0000_s1028" style="position:absolute;left:0;text-align:left;margin-left:109.1pt;margin-top:12.7pt;width:327.35pt;height:23.2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0155B1B8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  <w:r w:rsidR="00DB6843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198688C" w14:textId="77777777" w:rsidR="00066DF5" w:rsidRPr="00F64C75" w:rsidRDefault="00927BD6" w:rsidP="00356918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sz w:val="26"/>
          <w:szCs w:val="26"/>
        </w:rPr>
        <w:tab/>
      </w:r>
    </w:p>
    <w:p w14:paraId="3EEF8625" w14:textId="43380FAF" w:rsidR="00927BD6" w:rsidRPr="00DD5EE8" w:rsidRDefault="00DB6843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>Estudiante d</w:t>
      </w:r>
      <w:r w:rsidR="003B42B9" w:rsidRPr="00DD5EE8">
        <w:rPr>
          <w:rFonts w:ascii="Arial" w:hAnsi="Arial" w:cs="Arial"/>
          <w:sz w:val="26"/>
          <w:szCs w:val="26"/>
        </w:rPr>
        <w:t xml:space="preserve">e </w:t>
      </w:r>
      <w:r w:rsidR="00495C1F">
        <w:rPr>
          <w:rFonts w:ascii="Arial" w:hAnsi="Arial" w:cs="Arial"/>
          <w:sz w:val="26"/>
          <w:szCs w:val="26"/>
        </w:rPr>
        <w:t>noveno</w:t>
      </w:r>
      <w:r w:rsidR="001E0BEE">
        <w:rPr>
          <w:rFonts w:ascii="Arial" w:hAnsi="Arial" w:cs="Arial"/>
          <w:sz w:val="26"/>
          <w:szCs w:val="26"/>
        </w:rPr>
        <w:t xml:space="preserve"> </w:t>
      </w:r>
      <w:r w:rsidR="003B42B9" w:rsidRPr="00DD5EE8">
        <w:rPr>
          <w:rFonts w:ascii="Arial" w:hAnsi="Arial" w:cs="Arial"/>
          <w:sz w:val="26"/>
          <w:szCs w:val="26"/>
        </w:rPr>
        <w:t xml:space="preserve">semestre </w:t>
      </w:r>
      <w:r w:rsidRPr="00DD5EE8">
        <w:rPr>
          <w:rFonts w:ascii="Arial" w:hAnsi="Arial" w:cs="Arial"/>
          <w:sz w:val="26"/>
          <w:szCs w:val="26"/>
        </w:rPr>
        <w:t>de Ingeniería de Sistemas</w:t>
      </w:r>
      <w:r w:rsidR="003B42B9" w:rsidRPr="00DD5EE8">
        <w:rPr>
          <w:rFonts w:ascii="Arial" w:hAnsi="Arial" w:cs="Arial"/>
          <w:sz w:val="26"/>
          <w:szCs w:val="26"/>
        </w:rPr>
        <w:t xml:space="preserve"> en</w:t>
      </w:r>
      <w:r w:rsidRPr="00DD5EE8">
        <w:rPr>
          <w:rFonts w:ascii="Arial" w:hAnsi="Arial" w:cs="Arial"/>
          <w:sz w:val="26"/>
          <w:szCs w:val="26"/>
        </w:rPr>
        <w:t xml:space="preserve"> la Institución Universitaria Antonio José Camacho</w:t>
      </w:r>
      <w:r w:rsidR="00AB4CD9">
        <w:rPr>
          <w:rFonts w:ascii="Arial" w:hAnsi="Arial" w:cs="Arial"/>
          <w:sz w:val="26"/>
          <w:szCs w:val="26"/>
        </w:rPr>
        <w:t xml:space="preserve"> (UNIAJC)</w:t>
      </w:r>
      <w:r w:rsidR="00A8150C" w:rsidRPr="00DD5EE8">
        <w:rPr>
          <w:rFonts w:ascii="Arial" w:hAnsi="Arial" w:cs="Arial"/>
          <w:sz w:val="26"/>
          <w:szCs w:val="26"/>
        </w:rPr>
        <w:t>.</w:t>
      </w:r>
      <w:r w:rsidRPr="00DD5EE8">
        <w:rPr>
          <w:rFonts w:ascii="Arial" w:hAnsi="Arial" w:cs="Arial"/>
          <w:sz w:val="26"/>
          <w:szCs w:val="26"/>
        </w:rPr>
        <w:t xml:space="preserve"> </w:t>
      </w:r>
      <w:r w:rsidR="00985E81" w:rsidRPr="00DD5EE8">
        <w:rPr>
          <w:rFonts w:ascii="Arial" w:hAnsi="Arial" w:cs="Arial"/>
          <w:sz w:val="26"/>
          <w:szCs w:val="26"/>
        </w:rPr>
        <w:t>C</w:t>
      </w:r>
      <w:r w:rsidRPr="00DD5EE8">
        <w:rPr>
          <w:rFonts w:ascii="Arial" w:hAnsi="Arial" w:cs="Arial"/>
          <w:sz w:val="26"/>
          <w:szCs w:val="26"/>
        </w:rPr>
        <w:t>on alto nivel de compromiso y pertenencia</w:t>
      </w:r>
      <w:r w:rsidR="003B42B9" w:rsidRPr="00DD5EE8">
        <w:rPr>
          <w:rFonts w:ascii="Arial" w:hAnsi="Arial" w:cs="Arial"/>
          <w:sz w:val="26"/>
          <w:szCs w:val="26"/>
        </w:rPr>
        <w:t xml:space="preserve">, </w:t>
      </w:r>
      <w:r w:rsidR="00216F84" w:rsidRPr="00DD5EE8">
        <w:rPr>
          <w:rFonts w:ascii="Arial" w:hAnsi="Arial" w:cs="Arial"/>
          <w:sz w:val="26"/>
          <w:szCs w:val="26"/>
        </w:rPr>
        <w:t>exce</w:t>
      </w:r>
      <w:r w:rsidR="003B42B9" w:rsidRPr="00DD5EE8">
        <w:rPr>
          <w:rFonts w:ascii="Arial" w:hAnsi="Arial" w:cs="Arial"/>
          <w:sz w:val="26"/>
          <w:szCs w:val="26"/>
        </w:rPr>
        <w:t xml:space="preserve">lente </w:t>
      </w:r>
      <w:r w:rsidR="008A45F9" w:rsidRPr="00DD5EE8">
        <w:rPr>
          <w:rFonts w:ascii="Arial" w:hAnsi="Arial" w:cs="Arial"/>
          <w:sz w:val="26"/>
          <w:szCs w:val="26"/>
        </w:rPr>
        <w:t>adaptación a</w:t>
      </w:r>
      <w:r w:rsidR="003B42B9" w:rsidRPr="00DD5EE8">
        <w:rPr>
          <w:rFonts w:ascii="Arial" w:hAnsi="Arial" w:cs="Arial"/>
          <w:sz w:val="26"/>
          <w:szCs w:val="26"/>
        </w:rPr>
        <w:t xml:space="preserve"> trabajo</w:t>
      </w:r>
      <w:r w:rsidR="008A45F9" w:rsidRPr="00DD5EE8">
        <w:rPr>
          <w:rFonts w:ascii="Arial" w:hAnsi="Arial" w:cs="Arial"/>
          <w:sz w:val="26"/>
          <w:szCs w:val="26"/>
        </w:rPr>
        <w:t>s</w:t>
      </w:r>
      <w:r w:rsidR="003B42B9" w:rsidRPr="00DD5EE8">
        <w:rPr>
          <w:rFonts w:ascii="Arial" w:hAnsi="Arial" w:cs="Arial"/>
          <w:sz w:val="26"/>
          <w:szCs w:val="26"/>
        </w:rPr>
        <w:t xml:space="preserve"> a nivel</w:t>
      </w:r>
      <w:r w:rsidR="00216F84" w:rsidRPr="00DD5EE8">
        <w:rPr>
          <w:rFonts w:ascii="Arial" w:hAnsi="Arial" w:cs="Arial"/>
          <w:sz w:val="26"/>
          <w:szCs w:val="26"/>
        </w:rPr>
        <w:t xml:space="preserve"> individual </w:t>
      </w:r>
      <w:r w:rsidR="003B42B9" w:rsidRPr="00DD5EE8">
        <w:rPr>
          <w:rFonts w:ascii="Arial" w:hAnsi="Arial" w:cs="Arial"/>
          <w:sz w:val="26"/>
          <w:szCs w:val="26"/>
        </w:rPr>
        <w:t>y grupal</w:t>
      </w:r>
      <w:r w:rsidR="008E0420" w:rsidRPr="00DD5EE8">
        <w:rPr>
          <w:rFonts w:ascii="Arial" w:hAnsi="Arial" w:cs="Arial"/>
          <w:sz w:val="26"/>
          <w:szCs w:val="26"/>
        </w:rPr>
        <w:t xml:space="preserve">, </w:t>
      </w:r>
      <w:r w:rsidRPr="00DD5EE8">
        <w:rPr>
          <w:rFonts w:ascii="Arial" w:hAnsi="Arial" w:cs="Arial"/>
          <w:sz w:val="26"/>
          <w:szCs w:val="26"/>
        </w:rPr>
        <w:t xml:space="preserve">soy una persona </w:t>
      </w:r>
      <w:r w:rsidR="008E0420" w:rsidRPr="00DD5EE8">
        <w:rPr>
          <w:rFonts w:ascii="Arial" w:hAnsi="Arial" w:cs="Arial"/>
          <w:sz w:val="26"/>
          <w:szCs w:val="26"/>
        </w:rPr>
        <w:t>dedicad</w:t>
      </w:r>
      <w:r w:rsidRPr="00DD5EE8">
        <w:rPr>
          <w:rFonts w:ascii="Arial" w:hAnsi="Arial" w:cs="Arial"/>
          <w:sz w:val="26"/>
          <w:szCs w:val="26"/>
        </w:rPr>
        <w:t>a, responsable</w:t>
      </w:r>
      <w:r w:rsidR="00EF1B27" w:rsidRPr="00DD5EE8">
        <w:rPr>
          <w:rFonts w:ascii="Arial" w:hAnsi="Arial" w:cs="Arial"/>
          <w:sz w:val="26"/>
          <w:szCs w:val="26"/>
        </w:rPr>
        <w:t>, honest</w:t>
      </w:r>
      <w:r w:rsidRPr="00DD5EE8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>, respetuosa, dispuest</w:t>
      </w:r>
      <w:r w:rsidR="004E4257">
        <w:rPr>
          <w:rFonts w:ascii="Arial" w:hAnsi="Arial" w:cs="Arial"/>
          <w:sz w:val="26"/>
          <w:szCs w:val="26"/>
        </w:rPr>
        <w:t>a</w:t>
      </w:r>
      <w:r w:rsidR="008A45F9" w:rsidRPr="00DD5EE8">
        <w:rPr>
          <w:rFonts w:ascii="Arial" w:hAnsi="Arial" w:cs="Arial"/>
          <w:sz w:val="26"/>
          <w:szCs w:val="26"/>
        </w:rPr>
        <w:t xml:space="preserve"> a</w:t>
      </w:r>
      <w:r w:rsidR="003B42B9" w:rsidRPr="00DD5EE8">
        <w:rPr>
          <w:rFonts w:ascii="Arial" w:hAnsi="Arial" w:cs="Arial"/>
          <w:sz w:val="26"/>
          <w:szCs w:val="26"/>
        </w:rPr>
        <w:t xml:space="preserve"> aprender nuevas cosas en el ámbito</w:t>
      </w:r>
      <w:r w:rsidR="00EF1B27" w:rsidRPr="00DD5EE8">
        <w:rPr>
          <w:rFonts w:ascii="Arial" w:hAnsi="Arial" w:cs="Arial"/>
          <w:sz w:val="26"/>
          <w:szCs w:val="26"/>
        </w:rPr>
        <w:t xml:space="preserve"> personal y profesional, tendiendo como objetivo</w:t>
      </w:r>
      <w:r w:rsidR="003B42B9" w:rsidRPr="00DD5EE8">
        <w:rPr>
          <w:rFonts w:ascii="Arial" w:hAnsi="Arial" w:cs="Arial"/>
          <w:sz w:val="26"/>
          <w:szCs w:val="26"/>
        </w:rPr>
        <w:t xml:space="preserve"> primordial</w:t>
      </w:r>
      <w:r w:rsidR="00EF1B27" w:rsidRPr="00DD5EE8">
        <w:rPr>
          <w:rFonts w:ascii="Arial" w:hAnsi="Arial" w:cs="Arial"/>
          <w:sz w:val="26"/>
          <w:szCs w:val="26"/>
        </w:rPr>
        <w:t xml:space="preserve"> el cumplimiento de mi labor </w:t>
      </w:r>
      <w:r w:rsidR="003B42B9" w:rsidRPr="00DD5EE8">
        <w:rPr>
          <w:rFonts w:ascii="Arial" w:hAnsi="Arial" w:cs="Arial"/>
          <w:sz w:val="26"/>
          <w:szCs w:val="26"/>
        </w:rPr>
        <w:t>y mi desempeño dentro de la compañía.</w:t>
      </w:r>
      <w:r w:rsidR="00EF1B27" w:rsidRPr="00DD5EE8">
        <w:rPr>
          <w:rFonts w:ascii="Arial" w:hAnsi="Arial" w:cs="Arial"/>
          <w:sz w:val="26"/>
          <w:szCs w:val="26"/>
        </w:rPr>
        <w:t xml:space="preserve"> </w:t>
      </w:r>
    </w:p>
    <w:p w14:paraId="05FA17A1" w14:textId="77777777" w:rsidR="00356918" w:rsidRPr="00DD5EE8" w:rsidRDefault="00356918" w:rsidP="008B2537">
      <w:p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66693B53" w14:textId="5C6A608B" w:rsidR="00927BD6" w:rsidRPr="00DD5EE8" w:rsidRDefault="00D919BD" w:rsidP="008B2537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Poseo una gran fluidez </w:t>
      </w:r>
      <w:r w:rsidR="00E614B6" w:rsidRPr="00DD5EE8">
        <w:rPr>
          <w:rFonts w:ascii="Arial" w:hAnsi="Arial" w:cs="Arial"/>
          <w:sz w:val="26"/>
          <w:szCs w:val="26"/>
        </w:rPr>
        <w:t xml:space="preserve">escrita. </w:t>
      </w:r>
      <w:r w:rsidR="00E14AEE" w:rsidRPr="00DD5EE8">
        <w:rPr>
          <w:rFonts w:ascii="Arial" w:hAnsi="Arial" w:cs="Arial"/>
          <w:sz w:val="26"/>
          <w:szCs w:val="26"/>
        </w:rPr>
        <w:t>Ap</w:t>
      </w:r>
      <w:r w:rsidR="00EF1B27" w:rsidRPr="00DD5EE8">
        <w:rPr>
          <w:rFonts w:ascii="Arial" w:hAnsi="Arial" w:cs="Arial"/>
          <w:sz w:val="26"/>
          <w:szCs w:val="26"/>
        </w:rPr>
        <w:t>rendo con rapid</w:t>
      </w:r>
      <w:r w:rsidR="005F2B9A" w:rsidRPr="00DD5EE8">
        <w:rPr>
          <w:rFonts w:ascii="Arial" w:hAnsi="Arial" w:cs="Arial"/>
          <w:sz w:val="26"/>
          <w:szCs w:val="26"/>
        </w:rPr>
        <w:t>e</w:t>
      </w:r>
      <w:r w:rsidR="00EF1B27" w:rsidRPr="00DD5EE8">
        <w:rPr>
          <w:rFonts w:ascii="Arial" w:hAnsi="Arial" w:cs="Arial"/>
          <w:sz w:val="26"/>
          <w:szCs w:val="26"/>
        </w:rPr>
        <w:t>z nuevos</w:t>
      </w:r>
      <w:r w:rsidR="00E14AEE" w:rsidRPr="00DD5EE8">
        <w:rPr>
          <w:rFonts w:ascii="Arial" w:hAnsi="Arial" w:cs="Arial"/>
          <w:sz w:val="26"/>
          <w:szCs w:val="26"/>
        </w:rPr>
        <w:t xml:space="preserve"> conceptos que </w:t>
      </w:r>
      <w:r w:rsidR="00FB5015" w:rsidRPr="00DD5EE8">
        <w:rPr>
          <w:rFonts w:ascii="Arial" w:hAnsi="Arial" w:cs="Arial"/>
          <w:sz w:val="26"/>
          <w:szCs w:val="26"/>
        </w:rPr>
        <w:t xml:space="preserve">ayudan </w:t>
      </w:r>
      <w:r w:rsidR="00EA08D5">
        <w:rPr>
          <w:rFonts w:ascii="Arial" w:hAnsi="Arial" w:cs="Arial"/>
          <w:sz w:val="26"/>
          <w:szCs w:val="26"/>
        </w:rPr>
        <w:t xml:space="preserve">a </w:t>
      </w:r>
      <w:r w:rsidR="00FB5015" w:rsidRPr="00DD5EE8">
        <w:rPr>
          <w:rFonts w:ascii="Arial" w:hAnsi="Arial" w:cs="Arial"/>
          <w:sz w:val="26"/>
          <w:szCs w:val="26"/>
        </w:rPr>
        <w:t>ada</w:t>
      </w:r>
      <w:r w:rsidR="00EF1B27" w:rsidRPr="00DD5EE8">
        <w:rPr>
          <w:rFonts w:ascii="Arial" w:hAnsi="Arial" w:cs="Arial"/>
          <w:sz w:val="26"/>
          <w:szCs w:val="26"/>
        </w:rPr>
        <w:t>ptarme fácilmente</w:t>
      </w:r>
      <w:r w:rsidR="008A45F9" w:rsidRPr="00DD5EE8">
        <w:rPr>
          <w:rFonts w:ascii="Arial" w:hAnsi="Arial" w:cs="Arial"/>
          <w:sz w:val="26"/>
          <w:szCs w:val="26"/>
        </w:rPr>
        <w:t xml:space="preserve"> a los requerimientos de la compañía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6E15D610" w14:textId="77777777" w:rsidR="006D7527" w:rsidRPr="00DD5EE8" w:rsidRDefault="006D7527" w:rsidP="006D7527">
      <w:pPr>
        <w:pStyle w:val="Prrafodelista"/>
        <w:rPr>
          <w:rFonts w:ascii="Arial" w:hAnsi="Arial" w:cs="Arial"/>
          <w:sz w:val="26"/>
          <w:szCs w:val="26"/>
        </w:rPr>
      </w:pPr>
    </w:p>
    <w:p w14:paraId="56C207C4" w14:textId="4A9BABCE" w:rsidR="00392703" w:rsidRDefault="006D7527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sz w:val="26"/>
          <w:szCs w:val="26"/>
        </w:rPr>
        <w:t xml:space="preserve">Tengo como objetivo </w:t>
      </w:r>
      <w:r w:rsidR="00D919BD">
        <w:rPr>
          <w:rFonts w:ascii="Arial" w:hAnsi="Arial" w:cs="Arial"/>
          <w:sz w:val="26"/>
          <w:szCs w:val="26"/>
        </w:rPr>
        <w:t xml:space="preserve">formar, </w:t>
      </w:r>
      <w:r w:rsidRPr="00DD5EE8">
        <w:rPr>
          <w:rFonts w:ascii="Arial" w:hAnsi="Arial" w:cs="Arial"/>
          <w:sz w:val="26"/>
          <w:szCs w:val="26"/>
        </w:rPr>
        <w:t xml:space="preserve">ampliar y desarrollar mis conocimientos y </w:t>
      </w:r>
      <w:r w:rsidR="00295D23">
        <w:rPr>
          <w:rFonts w:ascii="Arial" w:hAnsi="Arial" w:cs="Arial"/>
          <w:sz w:val="26"/>
          <w:szCs w:val="26"/>
        </w:rPr>
        <w:t>habilidades en temas de</w:t>
      </w:r>
      <w:r w:rsidR="003B6C4E">
        <w:rPr>
          <w:rFonts w:ascii="Arial" w:hAnsi="Arial" w:cs="Arial"/>
          <w:sz w:val="26"/>
          <w:szCs w:val="26"/>
        </w:rPr>
        <w:t xml:space="preserve"> desarrollo,</w:t>
      </w:r>
      <w:r w:rsidR="00295D23">
        <w:rPr>
          <w:rFonts w:ascii="Arial" w:hAnsi="Arial" w:cs="Arial"/>
          <w:sz w:val="26"/>
          <w:szCs w:val="26"/>
        </w:rPr>
        <w:t xml:space="preserve"> calidad</w:t>
      </w:r>
      <w:r w:rsidR="00C736E2">
        <w:rPr>
          <w:rFonts w:ascii="Arial" w:hAnsi="Arial" w:cs="Arial"/>
          <w:sz w:val="26"/>
          <w:szCs w:val="26"/>
        </w:rPr>
        <w:t>,</w:t>
      </w:r>
      <w:r w:rsidR="00D919BD">
        <w:rPr>
          <w:rFonts w:ascii="Arial" w:hAnsi="Arial" w:cs="Arial"/>
          <w:sz w:val="26"/>
          <w:szCs w:val="26"/>
        </w:rPr>
        <w:t xml:space="preserve"> pruebas</w:t>
      </w:r>
      <w:r w:rsidRPr="00DD5EE8">
        <w:rPr>
          <w:rFonts w:ascii="Arial" w:hAnsi="Arial" w:cs="Arial"/>
          <w:sz w:val="26"/>
          <w:szCs w:val="26"/>
        </w:rPr>
        <w:t xml:space="preserve"> de</w:t>
      </w:r>
      <w:r w:rsidR="00D919BD">
        <w:rPr>
          <w:rFonts w:ascii="Arial" w:hAnsi="Arial" w:cs="Arial"/>
          <w:sz w:val="26"/>
          <w:szCs w:val="26"/>
        </w:rPr>
        <w:t xml:space="preserve"> software</w:t>
      </w:r>
      <w:r w:rsidR="00AA0883">
        <w:rPr>
          <w:rFonts w:ascii="Arial" w:hAnsi="Arial" w:cs="Arial"/>
          <w:sz w:val="26"/>
          <w:szCs w:val="26"/>
        </w:rPr>
        <w:t xml:space="preserve"> (testing)</w:t>
      </w:r>
      <w:r w:rsidR="00EA1EF1">
        <w:rPr>
          <w:rFonts w:ascii="Arial" w:hAnsi="Arial" w:cs="Arial"/>
          <w:sz w:val="26"/>
          <w:szCs w:val="26"/>
        </w:rPr>
        <w:t>, redes o seguridad en redes</w:t>
      </w:r>
      <w:r w:rsidR="00D919BD">
        <w:rPr>
          <w:rFonts w:ascii="Arial" w:hAnsi="Arial" w:cs="Arial"/>
          <w:sz w:val="26"/>
          <w:szCs w:val="26"/>
        </w:rPr>
        <w:t>.</w:t>
      </w:r>
    </w:p>
    <w:p w14:paraId="6CB0D007" w14:textId="77777777" w:rsidR="00295D23" w:rsidRDefault="00295D23" w:rsidP="00295D23">
      <w:pPr>
        <w:pStyle w:val="Prrafodelista"/>
        <w:rPr>
          <w:rFonts w:ascii="Arial" w:hAnsi="Arial" w:cs="Arial"/>
          <w:sz w:val="26"/>
          <w:szCs w:val="26"/>
        </w:rPr>
      </w:pPr>
    </w:p>
    <w:p w14:paraId="562996FA" w14:textId="0C4044F6" w:rsidR="00295D23" w:rsidRDefault="00295D23" w:rsidP="00392703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Buen manejo de proactividad, tengo criterio</w:t>
      </w:r>
      <w:r w:rsidR="00BA5329">
        <w:rPr>
          <w:rFonts w:ascii="Arial" w:hAnsi="Arial" w:cs="Arial"/>
          <w:sz w:val="26"/>
          <w:szCs w:val="26"/>
        </w:rPr>
        <w:t xml:space="preserve"> para </w:t>
      </w:r>
      <w:r w:rsidR="00A64D7D">
        <w:rPr>
          <w:rFonts w:ascii="Arial" w:hAnsi="Arial" w:cs="Arial"/>
          <w:sz w:val="26"/>
          <w:szCs w:val="26"/>
        </w:rPr>
        <w:t xml:space="preserve">la toma de </w:t>
      </w:r>
      <w:r>
        <w:rPr>
          <w:rFonts w:ascii="Arial" w:hAnsi="Arial" w:cs="Arial"/>
          <w:sz w:val="26"/>
          <w:szCs w:val="26"/>
        </w:rPr>
        <w:t>decisiones</w:t>
      </w:r>
      <w:r w:rsidR="00BA5329">
        <w:rPr>
          <w:rFonts w:ascii="Arial" w:hAnsi="Arial" w:cs="Arial"/>
          <w:sz w:val="26"/>
          <w:szCs w:val="26"/>
        </w:rPr>
        <w:t>.</w:t>
      </w:r>
    </w:p>
    <w:p w14:paraId="255D16F4" w14:textId="77777777" w:rsidR="00EC1C44" w:rsidRDefault="00EC1C44" w:rsidP="00EC1C44">
      <w:pPr>
        <w:pStyle w:val="Prrafodelista"/>
        <w:rPr>
          <w:rFonts w:ascii="Arial" w:hAnsi="Arial" w:cs="Arial"/>
          <w:sz w:val="26"/>
          <w:szCs w:val="26"/>
        </w:rPr>
      </w:pPr>
    </w:p>
    <w:p w14:paraId="090E0DDF" w14:textId="77777777" w:rsidR="00DE1D7A" w:rsidRPr="00DE1D7A" w:rsidRDefault="003400D3" w:rsidP="00DE1D7A">
      <w:pPr>
        <w:numPr>
          <w:ilvl w:val="0"/>
          <w:numId w:val="1"/>
        </w:numPr>
        <w:spacing w:line="276" w:lineRule="auto"/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EA08D5">
        <w:rPr>
          <w:rFonts w:ascii="Arial" w:hAnsi="Arial" w:cs="Arial"/>
          <w:sz w:val="26"/>
          <w:szCs w:val="26"/>
        </w:rPr>
        <w:t xml:space="preserve">Participación </w:t>
      </w:r>
      <w:r w:rsidR="00DE1D7A">
        <w:rPr>
          <w:rFonts w:ascii="Arial" w:hAnsi="Arial" w:cs="Arial"/>
          <w:sz w:val="26"/>
          <w:szCs w:val="26"/>
        </w:rPr>
        <w:t>en</w:t>
      </w:r>
      <w:r w:rsidR="00661D83">
        <w:rPr>
          <w:rFonts w:ascii="Arial" w:hAnsi="Arial" w:cs="Arial"/>
          <w:sz w:val="26"/>
          <w:szCs w:val="26"/>
        </w:rPr>
        <w:t xml:space="preserve"> </w:t>
      </w:r>
      <w:r w:rsidR="00CC40A7">
        <w:rPr>
          <w:rFonts w:ascii="Arial" w:hAnsi="Arial" w:cs="Arial"/>
          <w:sz w:val="26"/>
          <w:szCs w:val="26"/>
        </w:rPr>
        <w:t xml:space="preserve">la </w:t>
      </w:r>
      <w:r w:rsidR="00661D83">
        <w:rPr>
          <w:rFonts w:ascii="Arial" w:hAnsi="Arial" w:cs="Arial"/>
          <w:sz w:val="26"/>
          <w:szCs w:val="26"/>
        </w:rPr>
        <w:t>socialización del proyecto</w:t>
      </w:r>
      <w:r w:rsidR="00CC40A7">
        <w:rPr>
          <w:rFonts w:ascii="Arial" w:hAnsi="Arial" w:cs="Arial"/>
          <w:sz w:val="26"/>
          <w:szCs w:val="26"/>
        </w:rPr>
        <w:t xml:space="preserve"> </w:t>
      </w:r>
      <w:r w:rsidR="00661D83">
        <w:rPr>
          <w:rFonts w:ascii="Arial" w:hAnsi="Arial" w:cs="Arial"/>
          <w:sz w:val="26"/>
          <w:szCs w:val="26"/>
        </w:rPr>
        <w:t>“Desarrollo de un sistema gestionador de datos ambientales para la empresa Sanambiente”</w:t>
      </w:r>
      <w:r w:rsidR="00DE1D7A">
        <w:rPr>
          <w:rFonts w:ascii="Arial" w:hAnsi="Arial" w:cs="Arial"/>
          <w:sz w:val="26"/>
          <w:szCs w:val="26"/>
        </w:rPr>
        <w:t xml:space="preserve"> que se está llevando a cabo en el semillero de investigación ITMedia, en los eventos:</w:t>
      </w:r>
    </w:p>
    <w:p w14:paraId="7B36D77C" w14:textId="77777777" w:rsidR="00DE1D7A" w:rsidRDefault="00DE1D7A" w:rsidP="00DE1D7A">
      <w:pPr>
        <w:pStyle w:val="Prrafodelista"/>
        <w:rPr>
          <w:rFonts w:ascii="Trebuchet MS" w:hAnsi="Trebuchet MS" w:cs="Arial"/>
          <w:sz w:val="26"/>
          <w:szCs w:val="26"/>
        </w:rPr>
      </w:pPr>
    </w:p>
    <w:p w14:paraId="37928800" w14:textId="66F2902B" w:rsidR="00392703" w:rsidRPr="00DE1D7A" w:rsidRDefault="00DE1D7A" w:rsidP="00DE1D7A">
      <w:pPr>
        <w:pStyle w:val="Prrafodelista"/>
        <w:numPr>
          <w:ilvl w:val="0"/>
          <w:numId w:val="2"/>
        </w:numPr>
        <w:spacing w:line="276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>TecnoTIC 2019.</w:t>
      </w:r>
    </w:p>
    <w:p w14:paraId="0B783781" w14:textId="77777777" w:rsidR="002F38DC" w:rsidRDefault="00392703" w:rsidP="002F38DC">
      <w:pPr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br w:type="page"/>
      </w:r>
    </w:p>
    <w:p w14:paraId="1DF5F8A0" w14:textId="77777777" w:rsidR="00927BD6" w:rsidRDefault="00356918" w:rsidP="002F38DC">
      <w:pPr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768757" wp14:editId="5B32CBAD">
                <wp:simplePos x="0" y="0"/>
                <wp:positionH relativeFrom="column">
                  <wp:posOffset>1385570</wp:posOffset>
                </wp:positionH>
                <wp:positionV relativeFrom="paragraph">
                  <wp:posOffset>249555</wp:posOffset>
                </wp:positionV>
                <wp:extent cx="4157345" cy="295275"/>
                <wp:effectExtent l="13970" t="78105" r="76835" b="7620"/>
                <wp:wrapNone/>
                <wp:docPr id="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66DEB6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  <w:p w14:paraId="4F7ACC8D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68757" id="Rectangle 36" o:spid="_x0000_s1029" style="position:absolute;margin-left:109.1pt;margin-top:19.65pt;width:327.35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gl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266DEB6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Formación Académica</w:t>
                      </w:r>
                    </w:p>
                    <w:p w14:paraId="4F7ACC8D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4FE4C6" w14:textId="77777777" w:rsidR="00392703" w:rsidRPr="00F64C75" w:rsidRDefault="00392703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140840D2" w14:textId="77777777" w:rsidR="00356918" w:rsidRPr="00DD5EE8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Arial" w:hAnsi="Arial" w:cs="Arial"/>
          <w:sz w:val="26"/>
          <w:szCs w:val="26"/>
        </w:rPr>
      </w:pPr>
    </w:p>
    <w:p w14:paraId="1BAB774F" w14:textId="2A21B61F" w:rsidR="003025F7" w:rsidRDefault="003025F7" w:rsidP="004652CA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p</w:t>
      </w:r>
      <w:r w:rsidRPr="00DD5EE8">
        <w:rPr>
          <w:rFonts w:ascii="Arial" w:hAnsi="Arial" w:cs="Arial"/>
          <w:b/>
          <w:sz w:val="26"/>
          <w:szCs w:val="26"/>
        </w:rPr>
        <w:t>rimarios:</w:t>
      </w:r>
      <w:r w:rsidR="00BA5329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Trinity School</w:t>
      </w:r>
    </w:p>
    <w:p w14:paraId="1C0CCA54" w14:textId="77777777" w:rsidR="00BA5329" w:rsidRPr="00DD5EE8" w:rsidRDefault="00BA5329" w:rsidP="004652CA">
      <w:pPr>
        <w:ind w:left="4956" w:right="-516" w:hanging="3255"/>
        <w:rPr>
          <w:rFonts w:ascii="Arial" w:hAnsi="Arial" w:cs="Arial"/>
          <w:sz w:val="26"/>
          <w:szCs w:val="26"/>
        </w:rPr>
      </w:pPr>
    </w:p>
    <w:p w14:paraId="31BAC026" w14:textId="20457B36" w:rsidR="003025F7" w:rsidRPr="00DD5EE8" w:rsidRDefault="003025F7" w:rsidP="00DD5EE8">
      <w:pPr>
        <w:tabs>
          <w:tab w:val="left" w:pos="4019"/>
        </w:tabs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Año </w:t>
      </w:r>
      <w:r w:rsidR="00F64C75" w:rsidRPr="00DD5EE8">
        <w:rPr>
          <w:rFonts w:ascii="Arial" w:hAnsi="Arial" w:cs="Arial"/>
          <w:b/>
          <w:sz w:val="26"/>
          <w:szCs w:val="26"/>
        </w:rPr>
        <w:t>finalización</w:t>
      </w:r>
      <w:r w:rsidR="003C1C2E" w:rsidRPr="00DD5EE8">
        <w:rPr>
          <w:rFonts w:ascii="Arial" w:hAnsi="Arial" w:cs="Arial"/>
          <w:b/>
          <w:sz w:val="26"/>
          <w:szCs w:val="26"/>
        </w:rPr>
        <w:t>:</w:t>
      </w:r>
      <w:r w:rsidR="00E614B6" w:rsidRPr="00DD5EE8">
        <w:rPr>
          <w:rFonts w:ascii="Arial" w:hAnsi="Arial" w:cs="Arial"/>
          <w:sz w:val="26"/>
          <w:szCs w:val="26"/>
        </w:rPr>
        <w:tab/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 xml:space="preserve">           </w:t>
      </w:r>
      <w:r w:rsidR="00DD5EE8">
        <w:rPr>
          <w:rFonts w:ascii="Arial" w:hAnsi="Arial" w:cs="Arial"/>
          <w:sz w:val="26"/>
          <w:szCs w:val="26"/>
        </w:rPr>
        <w:t xml:space="preserve"> </w:t>
      </w:r>
      <w:r w:rsidR="00140C57" w:rsidRPr="00DD5EE8">
        <w:rPr>
          <w:rFonts w:ascii="Arial" w:hAnsi="Arial" w:cs="Arial"/>
          <w:sz w:val="26"/>
          <w:szCs w:val="26"/>
        </w:rPr>
        <w:t>200</w:t>
      </w:r>
      <w:r w:rsidR="001E300B">
        <w:rPr>
          <w:rFonts w:ascii="Arial" w:hAnsi="Arial" w:cs="Arial"/>
          <w:sz w:val="26"/>
          <w:szCs w:val="26"/>
        </w:rPr>
        <w:t>9</w:t>
      </w:r>
      <w:r w:rsidR="00E614B6" w:rsidRPr="00DD5EE8">
        <w:rPr>
          <w:rFonts w:ascii="Arial" w:hAnsi="Arial" w:cs="Arial"/>
          <w:sz w:val="26"/>
          <w:szCs w:val="26"/>
        </w:rPr>
        <w:t>.</w:t>
      </w:r>
    </w:p>
    <w:p w14:paraId="646A3E28" w14:textId="77777777" w:rsidR="003C1C2E" w:rsidRPr="00DD5EE8" w:rsidRDefault="003C1C2E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5ADF61E4" w14:textId="77777777" w:rsidR="00356918" w:rsidRPr="00DD5EE8" w:rsidRDefault="00356918" w:rsidP="003C1C2E">
      <w:pPr>
        <w:tabs>
          <w:tab w:val="left" w:pos="4019"/>
        </w:tabs>
        <w:ind w:right="-516"/>
        <w:rPr>
          <w:rFonts w:ascii="Arial" w:hAnsi="Arial" w:cs="Arial"/>
          <w:sz w:val="26"/>
          <w:szCs w:val="26"/>
        </w:rPr>
      </w:pPr>
    </w:p>
    <w:p w14:paraId="46BB4E1B" w14:textId="5655E0AF" w:rsidR="00E614B6" w:rsidRPr="00DD5EE8" w:rsidRDefault="003025F7" w:rsidP="00DD5EE8">
      <w:pPr>
        <w:ind w:left="4956" w:right="-516" w:hanging="3255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Estudios </w:t>
      </w:r>
      <w:r w:rsidR="00850839" w:rsidRPr="00DD5EE8">
        <w:rPr>
          <w:rFonts w:ascii="Arial" w:hAnsi="Arial" w:cs="Arial"/>
          <w:b/>
          <w:sz w:val="26"/>
          <w:szCs w:val="26"/>
        </w:rPr>
        <w:t>s</w:t>
      </w:r>
      <w:r w:rsidRPr="00DD5EE8">
        <w:rPr>
          <w:rFonts w:ascii="Arial" w:hAnsi="Arial" w:cs="Arial"/>
          <w:b/>
          <w:sz w:val="26"/>
          <w:szCs w:val="26"/>
        </w:rPr>
        <w:t>ecundarios:</w:t>
      </w:r>
      <w:r w:rsidR="008F3425" w:rsidRPr="00DD5EE8">
        <w:rPr>
          <w:rFonts w:ascii="Arial" w:hAnsi="Arial" w:cs="Arial"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Santa Librada</w:t>
      </w:r>
      <w:r w:rsidR="00BA5329">
        <w:rPr>
          <w:rFonts w:ascii="Arial" w:hAnsi="Arial" w:cs="Arial"/>
          <w:sz w:val="26"/>
          <w:szCs w:val="26"/>
        </w:rPr>
        <w:t>.</w:t>
      </w:r>
    </w:p>
    <w:p w14:paraId="1AB03954" w14:textId="77777777" w:rsidR="003025F7" w:rsidRPr="00DD5EE8" w:rsidRDefault="003A733B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759404FC" w14:textId="5FC90F4C" w:rsidR="00B25FD5" w:rsidRPr="00DD5EE8" w:rsidRDefault="004652CA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DD5EE8">
        <w:rPr>
          <w:rFonts w:ascii="Arial" w:hAnsi="Arial" w:cs="Arial"/>
          <w:b/>
          <w:sz w:val="26"/>
          <w:szCs w:val="26"/>
        </w:rPr>
        <w:t>Modalidad</w:t>
      </w:r>
      <w:r w:rsidR="003C1C2E" w:rsidRPr="00DD5EE8">
        <w:rPr>
          <w:rFonts w:ascii="Arial" w:hAnsi="Arial" w:cs="Arial"/>
          <w:b/>
          <w:sz w:val="26"/>
          <w:szCs w:val="26"/>
        </w:rPr>
        <w:t xml:space="preserve">: </w:t>
      </w:r>
      <w:r w:rsidR="00356918" w:rsidRPr="00DD5EE8">
        <w:rPr>
          <w:rFonts w:ascii="Arial" w:hAnsi="Arial" w:cs="Arial"/>
          <w:b/>
          <w:sz w:val="26"/>
          <w:szCs w:val="26"/>
        </w:rPr>
        <w:tab/>
      </w:r>
      <w:r w:rsidR="003C1C2E" w:rsidRPr="00DD5EE8">
        <w:rPr>
          <w:rFonts w:ascii="Arial" w:hAnsi="Arial" w:cs="Arial"/>
          <w:sz w:val="26"/>
          <w:szCs w:val="26"/>
        </w:rPr>
        <w:t xml:space="preserve">                 </w:t>
      </w:r>
      <w:r w:rsidR="00356918" w:rsidRPr="00DD5EE8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Bachiller académico</w:t>
      </w:r>
      <w:r w:rsidR="00EF1B27" w:rsidRPr="00DD5EE8">
        <w:rPr>
          <w:rFonts w:ascii="Arial" w:hAnsi="Arial" w:cs="Arial"/>
          <w:sz w:val="26"/>
          <w:szCs w:val="26"/>
        </w:rPr>
        <w:t>.</w:t>
      </w:r>
    </w:p>
    <w:p w14:paraId="4A901D99" w14:textId="77777777" w:rsidR="003025F7" w:rsidRPr="00300076" w:rsidRDefault="00B25FD5" w:rsidP="00B25FD5">
      <w:pPr>
        <w:ind w:right="-516"/>
        <w:rPr>
          <w:rFonts w:ascii="Arial" w:hAnsi="Arial" w:cs="Arial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    </w:t>
      </w:r>
      <w:r>
        <w:rPr>
          <w:rFonts w:ascii="Trebuchet MS" w:hAnsi="Trebuchet MS" w:cs="Arial"/>
          <w:sz w:val="26"/>
          <w:szCs w:val="26"/>
        </w:rPr>
        <w:t xml:space="preserve">             </w:t>
      </w:r>
      <w:r w:rsidR="003C1C2E" w:rsidRPr="00F64C75">
        <w:rPr>
          <w:rFonts w:ascii="Trebuchet MS" w:hAnsi="Trebuchet MS" w:cs="Arial"/>
          <w:sz w:val="26"/>
          <w:szCs w:val="26"/>
        </w:rPr>
        <w:t xml:space="preserve">  </w:t>
      </w:r>
      <w:r w:rsidR="00F64C75" w:rsidRPr="00300076">
        <w:rPr>
          <w:rFonts w:ascii="Arial" w:hAnsi="Arial" w:cs="Arial"/>
          <w:b/>
          <w:sz w:val="26"/>
          <w:szCs w:val="26"/>
        </w:rPr>
        <w:t>Año finalización</w:t>
      </w:r>
      <w:r w:rsidR="00356918" w:rsidRPr="00300076">
        <w:rPr>
          <w:rFonts w:ascii="Arial" w:hAnsi="Arial" w:cs="Arial"/>
          <w:b/>
          <w:sz w:val="26"/>
          <w:szCs w:val="26"/>
        </w:rPr>
        <w:t>:</w:t>
      </w:r>
      <w:r w:rsidR="00BA5329">
        <w:rPr>
          <w:rFonts w:ascii="Arial" w:hAnsi="Arial" w:cs="Arial"/>
          <w:sz w:val="26"/>
          <w:szCs w:val="26"/>
        </w:rPr>
        <w:t xml:space="preserve">               </w:t>
      </w:r>
      <w:r w:rsidR="003C1C2E" w:rsidRPr="00300076">
        <w:rPr>
          <w:rFonts w:ascii="Arial" w:hAnsi="Arial" w:cs="Arial"/>
          <w:sz w:val="26"/>
          <w:szCs w:val="26"/>
        </w:rPr>
        <w:t>20</w:t>
      </w:r>
      <w:r w:rsidR="00BA5329">
        <w:rPr>
          <w:rFonts w:ascii="Arial" w:hAnsi="Arial" w:cs="Arial"/>
          <w:sz w:val="26"/>
          <w:szCs w:val="26"/>
        </w:rPr>
        <w:t>14</w:t>
      </w:r>
      <w:r w:rsidR="00E614B6" w:rsidRPr="00300076">
        <w:rPr>
          <w:rFonts w:ascii="Arial" w:hAnsi="Arial" w:cs="Arial"/>
          <w:sz w:val="26"/>
          <w:szCs w:val="26"/>
        </w:rPr>
        <w:t>.</w:t>
      </w:r>
    </w:p>
    <w:p w14:paraId="15CC5FB6" w14:textId="77777777" w:rsidR="003C1C2E" w:rsidRPr="00300076" w:rsidRDefault="00DD5EE8" w:rsidP="003C1C2E">
      <w:pPr>
        <w:ind w:left="1701" w:right="-516"/>
        <w:rPr>
          <w:rFonts w:ascii="Arial" w:hAnsi="Arial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675648" behindDoc="1" locked="0" layoutInCell="1" allowOverlap="1" wp14:anchorId="46BC9918" wp14:editId="4C4A011D">
            <wp:simplePos x="0" y="0"/>
            <wp:positionH relativeFrom="column">
              <wp:posOffset>-346710</wp:posOffset>
            </wp:positionH>
            <wp:positionV relativeFrom="paragraph">
              <wp:posOffset>3175</wp:posOffset>
            </wp:positionV>
            <wp:extent cx="1254760" cy="7696200"/>
            <wp:effectExtent l="0" t="0" r="2540" b="0"/>
            <wp:wrapNone/>
            <wp:docPr id="51" name="Imagen 5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807686" w14:textId="77777777" w:rsidR="00C70965" w:rsidRPr="00300076" w:rsidRDefault="00850839" w:rsidP="00BA5329">
      <w:pPr>
        <w:ind w:left="993" w:right="-516" w:firstLine="708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Estudios u</w:t>
      </w:r>
      <w:r w:rsidR="00C70965" w:rsidRPr="00300076">
        <w:rPr>
          <w:rFonts w:ascii="Arial" w:hAnsi="Arial" w:cs="Arial"/>
          <w:b/>
          <w:sz w:val="26"/>
          <w:szCs w:val="26"/>
        </w:rPr>
        <w:t>niversitarios:</w:t>
      </w:r>
      <w:r w:rsidR="00C70965" w:rsidRPr="00300076">
        <w:rPr>
          <w:rFonts w:ascii="Arial" w:hAnsi="Arial" w:cs="Arial"/>
          <w:sz w:val="26"/>
          <w:szCs w:val="26"/>
        </w:rPr>
        <w:tab/>
      </w:r>
      <w:r w:rsidR="00F64C75" w:rsidRPr="00300076">
        <w:rPr>
          <w:rFonts w:ascii="Arial" w:hAnsi="Arial" w:cs="Arial"/>
          <w:sz w:val="26"/>
          <w:szCs w:val="26"/>
        </w:rPr>
        <w:t>Institución</w:t>
      </w:r>
      <w:r w:rsidR="00C70965" w:rsidRPr="00300076">
        <w:rPr>
          <w:rFonts w:ascii="Arial" w:hAnsi="Arial" w:cs="Arial"/>
          <w:sz w:val="26"/>
          <w:szCs w:val="26"/>
        </w:rPr>
        <w:t xml:space="preserve"> Universitaria Antonio </w:t>
      </w:r>
      <w:r w:rsidR="00F64C75" w:rsidRPr="00300076">
        <w:rPr>
          <w:rFonts w:ascii="Arial" w:hAnsi="Arial" w:cs="Arial"/>
          <w:sz w:val="26"/>
          <w:szCs w:val="26"/>
        </w:rPr>
        <w:t>José</w:t>
      </w:r>
      <w:r w:rsidR="00C70965" w:rsidRPr="00300076">
        <w:rPr>
          <w:rFonts w:ascii="Arial" w:hAnsi="Arial" w:cs="Arial"/>
          <w:sz w:val="26"/>
          <w:szCs w:val="26"/>
        </w:rPr>
        <w:t xml:space="preserve"> </w:t>
      </w:r>
    </w:p>
    <w:p w14:paraId="474FCF5E" w14:textId="77777777" w:rsidR="00C70965" w:rsidRPr="00300076" w:rsidRDefault="00C70965" w:rsidP="00C70965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>Camacho.</w:t>
      </w:r>
    </w:p>
    <w:p w14:paraId="5BD31713" w14:textId="77777777" w:rsidR="00C70965" w:rsidRPr="00300076" w:rsidRDefault="00C70965" w:rsidP="00C70965">
      <w:pPr>
        <w:ind w:left="1701" w:right="-516"/>
        <w:rPr>
          <w:rFonts w:ascii="Arial" w:hAnsi="Arial" w:cs="Arial"/>
          <w:b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 xml:space="preserve">                                         </w:t>
      </w:r>
    </w:p>
    <w:p w14:paraId="4C290A25" w14:textId="33B4E316" w:rsidR="00FF6D84" w:rsidRPr="00300076" w:rsidRDefault="00C70965" w:rsidP="00FF6D84">
      <w:pPr>
        <w:ind w:left="1701" w:right="-516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b/>
          <w:sz w:val="26"/>
          <w:szCs w:val="26"/>
        </w:rPr>
        <w:t>M</w:t>
      </w:r>
      <w:r w:rsidR="00850839" w:rsidRPr="00300076">
        <w:rPr>
          <w:rFonts w:ascii="Arial" w:hAnsi="Arial" w:cs="Arial"/>
          <w:b/>
          <w:sz w:val="26"/>
          <w:szCs w:val="26"/>
        </w:rPr>
        <w:t>odalidad</w:t>
      </w:r>
      <w:r w:rsidRPr="00300076">
        <w:rPr>
          <w:rFonts w:ascii="Arial" w:hAnsi="Arial" w:cs="Arial"/>
          <w:b/>
          <w:sz w:val="26"/>
          <w:szCs w:val="26"/>
        </w:rPr>
        <w:t xml:space="preserve">: </w:t>
      </w:r>
      <w:r w:rsidRPr="00300076">
        <w:rPr>
          <w:rFonts w:ascii="Arial" w:hAnsi="Arial" w:cs="Arial"/>
          <w:b/>
          <w:sz w:val="26"/>
          <w:szCs w:val="26"/>
        </w:rPr>
        <w:tab/>
      </w:r>
      <w:r w:rsidRPr="00300076">
        <w:rPr>
          <w:rFonts w:ascii="Arial" w:hAnsi="Arial" w:cs="Arial"/>
          <w:sz w:val="26"/>
          <w:szCs w:val="26"/>
        </w:rPr>
        <w:t xml:space="preserve">                  </w:t>
      </w:r>
      <w:r w:rsidR="004652CA" w:rsidRPr="00300076">
        <w:rPr>
          <w:rFonts w:ascii="Arial" w:hAnsi="Arial" w:cs="Arial"/>
          <w:sz w:val="26"/>
          <w:szCs w:val="26"/>
        </w:rPr>
        <w:t>Ingeniería de sistemas</w:t>
      </w:r>
      <w:r w:rsidR="00FF6D84" w:rsidRPr="00300076">
        <w:rPr>
          <w:rFonts w:ascii="Arial" w:hAnsi="Arial" w:cs="Arial"/>
          <w:sz w:val="26"/>
          <w:szCs w:val="26"/>
        </w:rPr>
        <w:t>.</w:t>
      </w:r>
      <w:r w:rsidRPr="00300076">
        <w:rPr>
          <w:rFonts w:ascii="Arial" w:hAnsi="Arial" w:cs="Arial"/>
          <w:sz w:val="26"/>
          <w:szCs w:val="26"/>
        </w:rPr>
        <w:t xml:space="preserve"> </w:t>
      </w:r>
      <w:r w:rsidR="001E300B">
        <w:rPr>
          <w:rFonts w:ascii="Arial" w:hAnsi="Arial" w:cs="Arial"/>
          <w:sz w:val="26"/>
          <w:szCs w:val="26"/>
        </w:rPr>
        <w:t>Diurna</w:t>
      </w:r>
      <w:r w:rsidRPr="00300076">
        <w:rPr>
          <w:rFonts w:ascii="Arial" w:hAnsi="Arial" w:cs="Arial"/>
          <w:sz w:val="26"/>
          <w:szCs w:val="26"/>
        </w:rPr>
        <w:t xml:space="preserve">       </w:t>
      </w:r>
    </w:p>
    <w:p w14:paraId="5D7709E7" w14:textId="6C7764FA" w:rsidR="00102025" w:rsidRPr="00300076" w:rsidRDefault="00300076" w:rsidP="00300076">
      <w:pPr>
        <w:ind w:left="4248" w:right="-51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495C1F">
        <w:rPr>
          <w:rFonts w:ascii="Arial" w:hAnsi="Arial" w:cs="Arial"/>
          <w:sz w:val="26"/>
          <w:szCs w:val="26"/>
        </w:rPr>
        <w:t>Noveno</w:t>
      </w:r>
      <w:r w:rsidR="00FF6D84" w:rsidRPr="00300076">
        <w:rPr>
          <w:rFonts w:ascii="Arial" w:hAnsi="Arial" w:cs="Arial"/>
          <w:sz w:val="26"/>
          <w:szCs w:val="26"/>
        </w:rPr>
        <w:t xml:space="preserve"> semestre.</w:t>
      </w:r>
    </w:p>
    <w:p w14:paraId="3AC3C24D" w14:textId="77777777" w:rsidR="00BA5329" w:rsidRPr="00C375A6" w:rsidRDefault="00C70965" w:rsidP="00C375A6">
      <w:pPr>
        <w:ind w:left="4533" w:right="-516" w:firstLine="423"/>
        <w:rPr>
          <w:rFonts w:ascii="Arial" w:hAnsi="Arial" w:cs="Arial"/>
          <w:sz w:val="26"/>
          <w:szCs w:val="26"/>
        </w:rPr>
      </w:pPr>
      <w:r w:rsidRPr="00300076">
        <w:rPr>
          <w:rFonts w:ascii="Arial" w:hAnsi="Arial" w:cs="Arial"/>
          <w:sz w:val="26"/>
          <w:szCs w:val="26"/>
        </w:rPr>
        <w:t xml:space="preserve"> </w:t>
      </w:r>
    </w:p>
    <w:p w14:paraId="0301E695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7AF7971A" w14:textId="77777777" w:rsidR="00BA5329" w:rsidRDefault="00BA5329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</w:p>
    <w:p w14:paraId="076CAA66" w14:textId="77777777" w:rsidR="00345371" w:rsidRPr="00F64C75" w:rsidRDefault="00345371" w:rsidP="00FB36B7">
      <w:pPr>
        <w:tabs>
          <w:tab w:val="left" w:pos="1701"/>
        </w:tabs>
        <w:ind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5BE" wp14:editId="46927C8E">
                <wp:simplePos x="0" y="0"/>
                <wp:positionH relativeFrom="column">
                  <wp:posOffset>1382233</wp:posOffset>
                </wp:positionH>
                <wp:positionV relativeFrom="paragraph">
                  <wp:posOffset>86198</wp:posOffset>
                </wp:positionV>
                <wp:extent cx="4157345" cy="295275"/>
                <wp:effectExtent l="9525" t="75565" r="71755" b="10160"/>
                <wp:wrapNone/>
                <wp:docPr id="1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45F419E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1565133B" w14:textId="77777777" w:rsidR="00345371" w:rsidRPr="00102025" w:rsidRDefault="00345371" w:rsidP="00345371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995BE" id="Rectangle 41" o:spid="_x0000_s1030" style="position:absolute;margin-left:108.85pt;margin-top:6.8pt;width:327.3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45F419E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Experiencia laboral</w:t>
                      </w:r>
                    </w:p>
                    <w:p w14:paraId="1565133B" w14:textId="77777777" w:rsidR="00345371" w:rsidRPr="00102025" w:rsidRDefault="00345371" w:rsidP="00345371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D1CF76" w14:textId="77777777" w:rsidR="00FB36B7" w:rsidRPr="00F64C75" w:rsidRDefault="00FB36B7" w:rsidP="00FB36B7">
      <w:pPr>
        <w:ind w:left="1701" w:right="-516"/>
        <w:rPr>
          <w:rFonts w:ascii="Trebuchet MS" w:hAnsi="Trebuchet MS" w:cs="Arial"/>
          <w:sz w:val="26"/>
          <w:szCs w:val="26"/>
        </w:rPr>
      </w:pPr>
    </w:p>
    <w:p w14:paraId="0210DBDB" w14:textId="77777777" w:rsidR="00345371" w:rsidRDefault="00345371" w:rsidP="009F0B8D">
      <w:pPr>
        <w:ind w:left="4533" w:right="-516" w:firstLine="423"/>
        <w:rPr>
          <w:rFonts w:ascii="Trebuchet MS" w:hAnsi="Trebuchet MS" w:cs="Arial"/>
          <w:sz w:val="26"/>
          <w:szCs w:val="26"/>
        </w:rPr>
      </w:pPr>
    </w:p>
    <w:p w14:paraId="7D1AEB91" w14:textId="18C1F38C" w:rsidR="00F814E9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Por adquirir </w:t>
      </w:r>
    </w:p>
    <w:p w14:paraId="63A8FBA1" w14:textId="624C2451" w:rsidR="00FA492C" w:rsidRDefault="00FA492C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</w:p>
    <w:p w14:paraId="1E1A2965" w14:textId="5B35934B" w:rsidR="006119C8" w:rsidRDefault="006119C8" w:rsidP="00FA492C">
      <w:pPr>
        <w:ind w:left="1701" w:right="-516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OK.</w:t>
      </w:r>
      <w:bookmarkStart w:id="0" w:name="_GoBack"/>
      <w:bookmarkEnd w:id="0"/>
    </w:p>
    <w:p w14:paraId="3AE26A37" w14:textId="16B53399" w:rsidR="00FA492C" w:rsidDel="00707F9A" w:rsidRDefault="00FA492C" w:rsidP="00FA492C">
      <w:pPr>
        <w:ind w:left="1701" w:right="-516"/>
        <w:jc w:val="both"/>
        <w:rPr>
          <w:del w:id="1" w:author="Aarón Grajales Gómez" w:date="2019-06-27T11:22:00Z"/>
          <w:rFonts w:ascii="Trebuchet MS" w:hAnsi="Trebuchet MS" w:cs="Arial"/>
          <w:sz w:val="26"/>
          <w:szCs w:val="26"/>
        </w:rPr>
      </w:pPr>
    </w:p>
    <w:p w14:paraId="0CCC20A0" w14:textId="5B282696" w:rsidR="00FA492C" w:rsidDel="00707F9A" w:rsidRDefault="00FA492C">
      <w:pPr>
        <w:rPr>
          <w:del w:id="2" w:author="Aarón Grajales Gómez" w:date="2019-06-27T11:22:00Z"/>
          <w:rFonts w:ascii="Trebuchet MS" w:hAnsi="Trebuchet MS" w:cs="Arial"/>
          <w:sz w:val="26"/>
          <w:szCs w:val="26"/>
        </w:rPr>
      </w:pPr>
      <w:del w:id="3" w:author="Aarón Grajales Gómez" w:date="2019-06-27T11:22:00Z">
        <w:r w:rsidDel="00707F9A">
          <w:rPr>
            <w:rFonts w:ascii="Trebuchet MS" w:hAnsi="Trebuchet MS" w:cs="Arial"/>
            <w:sz w:val="26"/>
            <w:szCs w:val="26"/>
          </w:rPr>
          <w:br w:type="page"/>
        </w:r>
      </w:del>
    </w:p>
    <w:p w14:paraId="0E0C52D9" w14:textId="77777777" w:rsidR="00003E8F" w:rsidRPr="00F64C75" w:rsidRDefault="00356918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127F4" wp14:editId="1926A9B7">
                <wp:simplePos x="0" y="0"/>
                <wp:positionH relativeFrom="column">
                  <wp:posOffset>1343025</wp:posOffset>
                </wp:positionH>
                <wp:positionV relativeFrom="paragraph">
                  <wp:posOffset>94615</wp:posOffset>
                </wp:positionV>
                <wp:extent cx="4157345" cy="295275"/>
                <wp:effectExtent l="9525" t="75565" r="71755" b="1016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0122497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 w:rsidRPr="00102025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 Familiar</w:t>
                            </w:r>
                          </w:p>
                          <w:p w14:paraId="13127AC4" w14:textId="77777777" w:rsidR="00D54A58" w:rsidRPr="00102025" w:rsidRDefault="00D54A58" w:rsidP="00D54A58">
                            <w:pPr>
                              <w:rPr>
                                <w:rFonts w:ascii="Trebuchet MS" w:hAnsi="Trebuchet MS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127F4" id="_x0000_s1031" style="position:absolute;left:0;text-align:left;margin-left:105.75pt;margin-top:7.45pt;width:327.3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40122497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 w:rsidRPr="00102025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 Familiar</w:t>
                      </w:r>
                    </w:p>
                    <w:p w14:paraId="13127AC4" w14:textId="77777777" w:rsidR="00D54A58" w:rsidRPr="00102025" w:rsidRDefault="00D54A58" w:rsidP="00D54A58">
                      <w:pPr>
                        <w:rPr>
                          <w:rFonts w:ascii="Trebuchet MS" w:hAnsi="Trebuchet MS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31591" w14:textId="77777777" w:rsidR="00003E8F" w:rsidRPr="00F64C75" w:rsidRDefault="00003E8F" w:rsidP="003025F7">
      <w:pPr>
        <w:tabs>
          <w:tab w:val="left" w:pos="3420"/>
        </w:tabs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</w:p>
    <w:p w14:paraId="01EF2123" w14:textId="7CBF9BA2" w:rsidR="00003E8F" w:rsidRPr="00850839" w:rsidRDefault="00DF54CF" w:rsidP="007728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</w:t>
      </w:r>
      <w:r w:rsidR="007728D1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7728D1"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Aura Dilia Gómez Zambrano</w:t>
      </w:r>
      <w:r w:rsidR="009F0B8D" w:rsidRPr="00850839">
        <w:rPr>
          <w:rFonts w:ascii="Arial" w:hAnsi="Arial" w:cs="Arial"/>
          <w:sz w:val="26"/>
          <w:szCs w:val="26"/>
        </w:rPr>
        <w:t xml:space="preserve"> </w:t>
      </w:r>
      <w:r w:rsidR="00EF1B27"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DD6FDCD" w14:textId="4C4AF83F" w:rsidR="009D2148" w:rsidRPr="00850839" w:rsidRDefault="00003E8F" w:rsidP="007728D1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 xml:space="preserve">Cargo </w:t>
      </w:r>
      <w:r w:rsidR="00B25FD5" w:rsidRPr="00850839">
        <w:rPr>
          <w:rFonts w:ascii="Arial" w:hAnsi="Arial" w:cs="Arial"/>
          <w:b/>
          <w:sz w:val="26"/>
          <w:szCs w:val="26"/>
        </w:rPr>
        <w:t>actual:</w:t>
      </w:r>
      <w:r w:rsidR="00B25FD5"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 independiente</w:t>
      </w:r>
    </w:p>
    <w:p w14:paraId="0C5F4708" w14:textId="1CE2E3D9" w:rsidR="00003E8F" w:rsidRPr="00F64C75" w:rsidRDefault="00F64C75" w:rsidP="007728D1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</w:t>
      </w:r>
      <w:r w:rsidR="0050160A" w:rsidRPr="00850839">
        <w:rPr>
          <w:rFonts w:ascii="Arial" w:hAnsi="Arial" w:cs="Arial"/>
          <w:b/>
          <w:sz w:val="26"/>
          <w:szCs w:val="26"/>
        </w:rPr>
        <w:t>:</w:t>
      </w:r>
      <w:r w:rsidR="007728D1">
        <w:rPr>
          <w:rFonts w:ascii="Trebuchet MS" w:hAnsi="Trebuchet MS" w:cs="Arial"/>
          <w:sz w:val="26"/>
          <w:szCs w:val="26"/>
        </w:rPr>
        <w:t xml:space="preserve">                </w:t>
      </w:r>
      <w:r w:rsidR="00604580">
        <w:rPr>
          <w:rFonts w:ascii="Trebuchet MS" w:hAnsi="Trebuchet MS" w:cs="Arial"/>
          <w:sz w:val="26"/>
          <w:szCs w:val="26"/>
        </w:rPr>
        <w:t xml:space="preserve"> </w:t>
      </w:r>
      <w:r w:rsidR="007728D1"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312 749 9650</w:t>
      </w:r>
    </w:p>
    <w:p w14:paraId="3E34BF65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6EF0937E" w14:textId="5EF9FC83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Milena Inés Caicedo Gómez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15DC6D77" w14:textId="22D6F904" w:rsidR="002E0835" w:rsidRPr="001E300B" w:rsidRDefault="002E0835" w:rsidP="001E300B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1E300B">
        <w:rPr>
          <w:rFonts w:ascii="Arial" w:hAnsi="Arial" w:cs="Arial"/>
          <w:sz w:val="26"/>
          <w:szCs w:val="26"/>
        </w:rPr>
        <w:t>Trabajadora independiente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44603869" w14:textId="2EF30EA8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Trebuchet MS" w:hAnsi="Trebuchet MS" w:cs="Arial"/>
          <w:b/>
          <w:sz w:val="26"/>
          <w:szCs w:val="26"/>
        </w:rPr>
        <w:t xml:space="preserve"> </w:t>
      </w:r>
      <w:r w:rsidR="001E300B">
        <w:rPr>
          <w:rFonts w:ascii="Arial" w:hAnsi="Arial" w:cs="Arial"/>
          <w:color w:val="000000"/>
          <w:sz w:val="26"/>
          <w:szCs w:val="26"/>
          <w:shd w:val="clear" w:color="auto" w:fill="FFFFFF"/>
        </w:rPr>
        <w:t>8931879 – 313 544 2220</w:t>
      </w:r>
    </w:p>
    <w:p w14:paraId="7BB70462" w14:textId="77777777" w:rsidR="00DD5EE8" w:rsidRPr="00850839" w:rsidRDefault="00DD5EE8" w:rsidP="009F0B8D">
      <w:pPr>
        <w:ind w:left="1701" w:right="-516"/>
        <w:jc w:val="both"/>
        <w:rPr>
          <w:rFonts w:ascii="Arial" w:hAnsi="Arial" w:cs="Arial"/>
          <w:sz w:val="26"/>
          <w:szCs w:val="26"/>
        </w:rPr>
      </w:pPr>
    </w:p>
    <w:p w14:paraId="37301771" w14:textId="77777777" w:rsidR="00066DF5" w:rsidRDefault="0035691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rFonts w:ascii="Trebuchet MS" w:hAnsi="Trebuchet MS" w:cs="Arial"/>
          <w:noProof/>
          <w:sz w:val="26"/>
          <w:szCs w:val="26"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97E82" wp14:editId="4D8747CC">
                <wp:simplePos x="0" y="0"/>
                <wp:positionH relativeFrom="column">
                  <wp:posOffset>1366520</wp:posOffset>
                </wp:positionH>
                <wp:positionV relativeFrom="paragraph">
                  <wp:posOffset>142875</wp:posOffset>
                </wp:positionV>
                <wp:extent cx="4157345" cy="295275"/>
                <wp:effectExtent l="13970" t="76200" r="76835" b="9525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63F9B7" w14:textId="77777777" w:rsidR="00D54A58" w:rsidRPr="00927BD6" w:rsidRDefault="00D54A58" w:rsidP="00D54A5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Referencia</w:t>
                            </w:r>
                            <w:r w:rsidR="0060080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Personal</w:t>
                            </w:r>
                          </w:p>
                          <w:p w14:paraId="3C6FBF24" w14:textId="77777777" w:rsidR="00D54A58" w:rsidRPr="00D54A58" w:rsidRDefault="00D54A58" w:rsidP="00D54A5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7E82" id="Rectangle 42" o:spid="_x0000_s1032" style="position:absolute;left:0;text-align:left;margin-left:107.6pt;margin-top:11.25pt;width:327.3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" strokecolor="#95b3d7" strokeweight="1pt">
                <v:fill color2="#b8cce4" focus="100%" type="gradient"/>
                <v:shadow on="t" color="#243f60" opacity=".5" offset="6pt,-6pt"/>
                <v:textbox>
                  <w:txbxContent>
                    <w:p w14:paraId="5E63F9B7" w14:textId="77777777" w:rsidR="00D54A58" w:rsidRPr="00927BD6" w:rsidRDefault="00D54A58" w:rsidP="00D54A5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Referencia</w:t>
                      </w:r>
                      <w:r w:rsidR="00600802">
                        <w:rPr>
                          <w:b/>
                          <w:sz w:val="28"/>
                          <w:szCs w:val="28"/>
                        </w:rPr>
                        <w:t xml:space="preserve"> Personal</w:t>
                      </w:r>
                    </w:p>
                    <w:p w14:paraId="3C6FBF24" w14:textId="77777777" w:rsidR="00D54A58" w:rsidRPr="00D54A58" w:rsidRDefault="00D54A58" w:rsidP="00D54A5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002863" w14:textId="77777777" w:rsidR="00102025" w:rsidRPr="00F64C75" w:rsidRDefault="00DD5EE8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  <w:r w:rsidRPr="00F64C75">
        <w:rPr>
          <w:noProof/>
          <w:lang w:eastAsia="es-CO"/>
        </w:rPr>
        <w:drawing>
          <wp:anchor distT="0" distB="0" distL="114300" distR="114300" simplePos="0" relativeHeight="251720704" behindDoc="1" locked="0" layoutInCell="1" allowOverlap="1" wp14:anchorId="59DA3FA4" wp14:editId="24C84AF3">
            <wp:simplePos x="0" y="0"/>
            <wp:positionH relativeFrom="column">
              <wp:posOffset>-346710</wp:posOffset>
            </wp:positionH>
            <wp:positionV relativeFrom="paragraph">
              <wp:posOffset>8255</wp:posOffset>
            </wp:positionV>
            <wp:extent cx="1254760" cy="7696200"/>
            <wp:effectExtent l="0" t="0" r="2540" b="0"/>
            <wp:wrapNone/>
            <wp:docPr id="11" name="Imagen 1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1A2BBD" w14:textId="77777777" w:rsidR="000C3EF2" w:rsidRPr="00F64C75" w:rsidRDefault="000C3EF2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71E53992" w14:textId="274FF0E9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AA0883">
        <w:rPr>
          <w:rFonts w:ascii="Arial" w:hAnsi="Arial" w:cs="Arial"/>
          <w:sz w:val="26"/>
          <w:szCs w:val="26"/>
        </w:rPr>
        <w:t>Pedro Alejandro Mahecha Quinayas</w:t>
      </w:r>
    </w:p>
    <w:p w14:paraId="01DE8F47" w14:textId="4F1FD382" w:rsidR="002E0835" w:rsidRPr="00E00FBB" w:rsidRDefault="00E00FBB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Cargo actual: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Promotor. Asesor comercial</w:t>
      </w:r>
    </w:p>
    <w:p w14:paraId="522B465F" w14:textId="1EECA8D1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LG Electronics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1379177" w14:textId="36D5E543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E00FBB">
        <w:rPr>
          <w:rFonts w:ascii="Arial" w:hAnsi="Arial" w:cs="Arial"/>
          <w:color w:val="000000"/>
          <w:sz w:val="26"/>
          <w:szCs w:val="26"/>
          <w:shd w:val="clear" w:color="auto" w:fill="FFFFFF"/>
        </w:rPr>
        <w:t>314 824 1195</w:t>
      </w:r>
    </w:p>
    <w:p w14:paraId="27C84D8C" w14:textId="77777777" w:rsidR="003025F7" w:rsidRPr="00850839" w:rsidRDefault="003025F7" w:rsidP="003025F7">
      <w:pPr>
        <w:spacing w:after="240"/>
        <w:ind w:left="1701" w:right="-516"/>
        <w:rPr>
          <w:rFonts w:ascii="Arial" w:hAnsi="Arial" w:cs="Arial"/>
          <w:sz w:val="26"/>
          <w:szCs w:val="26"/>
        </w:rPr>
      </w:pPr>
    </w:p>
    <w:p w14:paraId="0DDCC4B4" w14:textId="016F7077" w:rsidR="002E0835" w:rsidRPr="00850839" w:rsidRDefault="002E0835" w:rsidP="002E08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Nombre:</w:t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>
        <w:rPr>
          <w:rFonts w:ascii="Trebuchet MS" w:hAnsi="Trebuchet MS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Karen Tatiana Hernández Daza</w:t>
      </w:r>
      <w:r w:rsidRPr="00850839">
        <w:rPr>
          <w:rFonts w:ascii="Arial" w:hAnsi="Arial" w:cs="Arial"/>
          <w:sz w:val="26"/>
          <w:szCs w:val="26"/>
        </w:rPr>
        <w:t xml:space="preserve"> 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6972F146" w14:textId="063980F8" w:rsidR="002E0835" w:rsidRPr="00850839" w:rsidRDefault="002E0835" w:rsidP="002E0835">
      <w:pPr>
        <w:tabs>
          <w:tab w:val="left" w:pos="4320"/>
        </w:tabs>
        <w:ind w:left="1701" w:right="-516"/>
        <w:jc w:val="both"/>
        <w:rPr>
          <w:rFonts w:ascii="Arial" w:hAnsi="Arial" w:cs="Arial"/>
          <w:b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Cargo actual:</w:t>
      </w:r>
      <w:r w:rsidRPr="00850839">
        <w:rPr>
          <w:rFonts w:ascii="Arial" w:hAnsi="Arial" w:cs="Arial"/>
          <w:b/>
          <w:sz w:val="26"/>
          <w:szCs w:val="26"/>
        </w:rPr>
        <w:tab/>
      </w:r>
      <w:r w:rsidR="002456DE">
        <w:rPr>
          <w:rFonts w:ascii="Arial" w:hAnsi="Arial" w:cs="Arial"/>
          <w:sz w:val="26"/>
          <w:szCs w:val="26"/>
        </w:rPr>
        <w:t>Analista funcional</w:t>
      </w:r>
      <w:r w:rsidRPr="00850839">
        <w:rPr>
          <w:rFonts w:ascii="Arial" w:hAnsi="Arial" w:cs="Arial"/>
          <w:b/>
          <w:sz w:val="26"/>
          <w:szCs w:val="26"/>
        </w:rPr>
        <w:t xml:space="preserve"> </w:t>
      </w:r>
    </w:p>
    <w:p w14:paraId="799EF9FF" w14:textId="2480718E" w:rsidR="002E0835" w:rsidRPr="004652CA" w:rsidRDefault="002E0835" w:rsidP="002E0835">
      <w:pPr>
        <w:tabs>
          <w:tab w:val="left" w:pos="4320"/>
        </w:tabs>
        <w:ind w:left="1701" w:right="-516"/>
        <w:jc w:val="both"/>
        <w:rPr>
          <w:rFonts w:ascii="Trebuchet MS" w:hAnsi="Trebuchet MS" w:cs="Arial"/>
          <w:b/>
          <w:sz w:val="26"/>
          <w:szCs w:val="26"/>
        </w:rPr>
      </w:pPr>
      <w:r w:rsidRPr="00850839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Empresa: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ab/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EISO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</w:p>
    <w:p w14:paraId="62E9973B" w14:textId="13281F9E" w:rsidR="002E0835" w:rsidRPr="00F64C75" w:rsidRDefault="002E0835" w:rsidP="002E0835">
      <w:pPr>
        <w:ind w:left="1701" w:right="-516"/>
        <w:jc w:val="both"/>
        <w:rPr>
          <w:rFonts w:ascii="Trebuchet MS" w:hAnsi="Trebuchet MS" w:cs="Arial"/>
          <w:sz w:val="26"/>
          <w:szCs w:val="26"/>
        </w:rPr>
      </w:pPr>
      <w:r w:rsidRPr="00850839">
        <w:rPr>
          <w:rFonts w:ascii="Arial" w:hAnsi="Arial" w:cs="Arial"/>
          <w:b/>
          <w:sz w:val="26"/>
          <w:szCs w:val="26"/>
        </w:rPr>
        <w:t>Teléfono:</w:t>
      </w:r>
      <w:r>
        <w:rPr>
          <w:rFonts w:ascii="Trebuchet MS" w:hAnsi="Trebuchet MS" w:cs="Arial"/>
          <w:sz w:val="26"/>
          <w:szCs w:val="26"/>
        </w:rPr>
        <w:t xml:space="preserve">                 </w:t>
      </w:r>
      <w:r w:rsidRPr="00EF1B27">
        <w:rPr>
          <w:rFonts w:ascii="Trebuchet MS" w:hAnsi="Trebuchet MS" w:cs="Arial"/>
          <w:b/>
          <w:sz w:val="26"/>
          <w:szCs w:val="26"/>
        </w:rPr>
        <w:t xml:space="preserve">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3436308</w:t>
      </w:r>
      <w:r w:rsidRPr="00985E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/ </w:t>
      </w:r>
      <w:r w:rsidR="002456DE">
        <w:rPr>
          <w:rFonts w:ascii="Arial" w:hAnsi="Arial" w:cs="Arial"/>
          <w:color w:val="000000"/>
          <w:sz w:val="26"/>
          <w:szCs w:val="26"/>
          <w:shd w:val="clear" w:color="auto" w:fill="FFFFFF"/>
        </w:rPr>
        <w:t>315 729 9738</w:t>
      </w:r>
    </w:p>
    <w:p w14:paraId="05928EA2" w14:textId="77777777" w:rsidR="009F0B8D" w:rsidRDefault="009F0B8D" w:rsidP="003025F7">
      <w:pPr>
        <w:spacing w:after="240"/>
        <w:ind w:left="1701" w:right="-516"/>
        <w:rPr>
          <w:rFonts w:ascii="Trebuchet MS" w:hAnsi="Trebuchet MS" w:cs="Arial"/>
          <w:sz w:val="26"/>
          <w:szCs w:val="26"/>
        </w:rPr>
      </w:pPr>
    </w:p>
    <w:p w14:paraId="62767E7E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tbl>
      <w:tblPr>
        <w:tblpPr w:leftFromText="141" w:rightFromText="141" w:vertAnchor="text" w:horzAnchor="page" w:tblpX="3376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5"/>
      </w:tblGrid>
      <w:tr w:rsidR="005619A8" w14:paraId="2B709223" w14:textId="77777777" w:rsidTr="000B3C06">
        <w:trPr>
          <w:trHeight w:val="704"/>
        </w:trPr>
        <w:tc>
          <w:tcPr>
            <w:tcW w:w="41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D3BD166" w14:textId="77777777" w:rsidR="000B3C06" w:rsidRDefault="000B3C06" w:rsidP="005619A8">
            <w:pPr>
              <w:rPr>
                <w:rFonts w:ascii="Trebuchet MS" w:hAnsi="Trebuchet MS" w:cs="Arial"/>
                <w:b/>
                <w:sz w:val="26"/>
                <w:szCs w:val="26"/>
              </w:rPr>
            </w:pPr>
          </w:p>
          <w:p w14:paraId="1B658453" w14:textId="49967CBA" w:rsidR="005619A8" w:rsidRPr="005619A8" w:rsidRDefault="005619A8" w:rsidP="005619A8">
            <w:pPr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szCs w:val="26"/>
              </w:rPr>
              <w:t>Aarón Grajales G.</w:t>
            </w:r>
          </w:p>
        </w:tc>
      </w:tr>
    </w:tbl>
    <w:p w14:paraId="76DF96F7" w14:textId="77777777" w:rsidR="00985E81" w:rsidRDefault="00985E81" w:rsidP="003025F7">
      <w:pPr>
        <w:ind w:left="1701" w:right="-516"/>
        <w:rPr>
          <w:rFonts w:ascii="Trebuchet MS" w:hAnsi="Trebuchet MS" w:cs="Arial"/>
          <w:b/>
          <w:sz w:val="26"/>
          <w:szCs w:val="26"/>
        </w:rPr>
      </w:pPr>
    </w:p>
    <w:p w14:paraId="7BDD3C06" w14:textId="7091A79A" w:rsidR="004E4686" w:rsidRDefault="004E4686" w:rsidP="00FC4143">
      <w:pPr>
        <w:ind w:right="-516"/>
        <w:rPr>
          <w:rFonts w:ascii="Trebuchet MS" w:hAnsi="Trebuchet MS" w:cs="Arial"/>
          <w:b/>
          <w:sz w:val="26"/>
          <w:szCs w:val="26"/>
        </w:rPr>
      </w:pPr>
    </w:p>
    <w:p w14:paraId="2BE26D1F" w14:textId="1D5FA22E" w:rsidR="00AB0569" w:rsidRDefault="005619A8" w:rsidP="00FC4143">
      <w:pPr>
        <w:ind w:right="-516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 xml:space="preserve">                      </w:t>
      </w:r>
    </w:p>
    <w:p w14:paraId="5068E44F" w14:textId="7897B6EF" w:rsidR="00003E8F" w:rsidRPr="00F64C75" w:rsidRDefault="006409C5" w:rsidP="003025F7">
      <w:pPr>
        <w:ind w:left="1701" w:right="-516"/>
        <w:outlineLvl w:val="0"/>
        <w:rPr>
          <w:rFonts w:ascii="Trebuchet MS" w:hAnsi="Trebuchet MS" w:cs="Arial"/>
          <w:b/>
          <w:sz w:val="26"/>
          <w:szCs w:val="26"/>
        </w:rPr>
      </w:pPr>
      <w:r>
        <w:rPr>
          <w:rFonts w:ascii="Trebuchet MS" w:hAnsi="Trebuchet MS" w:cs="Arial"/>
          <w:b/>
          <w:sz w:val="26"/>
          <w:szCs w:val="26"/>
        </w:rPr>
        <w:t>Aarón Levi Grajales Gómez</w:t>
      </w:r>
    </w:p>
    <w:p w14:paraId="630B959F" w14:textId="682EE8F3" w:rsidR="003C4377" w:rsidRDefault="001E0BEE" w:rsidP="003C4377">
      <w:pPr>
        <w:spacing w:line="480" w:lineRule="auto"/>
        <w:ind w:left="1701"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color w:val="000000" w:themeColor="text1"/>
          <w:sz w:val="26"/>
          <w:szCs w:val="26"/>
        </w:rPr>
        <w:t xml:space="preserve">C.C 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107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510</w:t>
      </w:r>
      <w:r>
        <w:rPr>
          <w:rFonts w:ascii="Trebuchet MS" w:hAnsi="Trebuchet MS" w:cs="Arial"/>
          <w:color w:val="000000" w:themeColor="text1"/>
          <w:sz w:val="26"/>
          <w:szCs w:val="26"/>
        </w:rPr>
        <w:t>.</w:t>
      </w:r>
      <w:r w:rsidR="006409C5">
        <w:rPr>
          <w:rFonts w:ascii="Trebuchet MS" w:hAnsi="Trebuchet MS" w:cs="Arial"/>
          <w:color w:val="000000" w:themeColor="text1"/>
          <w:sz w:val="26"/>
          <w:szCs w:val="26"/>
        </w:rPr>
        <w:t>261</w:t>
      </w:r>
      <w:r w:rsidR="003C4377" w:rsidRPr="00863B31">
        <w:rPr>
          <w:rFonts w:ascii="Trebuchet MS" w:hAnsi="Trebuchet MS" w:cs="Arial"/>
          <w:color w:val="000000" w:themeColor="text1"/>
          <w:sz w:val="26"/>
          <w:szCs w:val="26"/>
        </w:rPr>
        <w:t xml:space="preserve"> </w:t>
      </w:r>
      <w:r w:rsidR="0050160A" w:rsidRPr="00F64C75">
        <w:rPr>
          <w:rFonts w:ascii="Trebuchet MS" w:hAnsi="Trebuchet MS" w:cs="Arial"/>
          <w:sz w:val="26"/>
          <w:szCs w:val="26"/>
        </w:rPr>
        <w:t>de Cali</w:t>
      </w:r>
      <w:r w:rsidR="000C3EF2" w:rsidRPr="00F64C75">
        <w:rPr>
          <w:rFonts w:ascii="Trebuchet MS" w:hAnsi="Trebuchet MS" w:cs="Arial"/>
          <w:sz w:val="26"/>
          <w:szCs w:val="26"/>
        </w:rPr>
        <w:t xml:space="preserve"> </w:t>
      </w:r>
      <w:r w:rsidR="003C4377">
        <w:rPr>
          <w:rFonts w:ascii="Trebuchet MS" w:hAnsi="Trebuchet MS" w:cs="Arial"/>
          <w:sz w:val="26"/>
          <w:szCs w:val="26"/>
        </w:rPr>
        <w:t>– Valle</w:t>
      </w:r>
    </w:p>
    <w:p w14:paraId="4E77D651" w14:textId="4AC6948A" w:rsidR="00711236" w:rsidRPr="003C4377" w:rsidRDefault="00B017C8" w:rsidP="003C4377">
      <w:pPr>
        <w:spacing w:line="480" w:lineRule="auto"/>
        <w:ind w:left="1701" w:right="-516"/>
        <w:rPr>
          <w:rFonts w:ascii="Trebuchet MS" w:hAnsi="Trebuchet MS" w:cs="Arial"/>
          <w:color w:val="0F243E"/>
          <w:sz w:val="26"/>
          <w:szCs w:val="26"/>
        </w:rPr>
      </w:pPr>
      <w:r>
        <w:rPr>
          <w:rFonts w:ascii="Trebuchet MS" w:hAnsi="Trebuchet MS" w:cs="Arial"/>
          <w:sz w:val="26"/>
          <w:szCs w:val="26"/>
        </w:rPr>
        <w:t xml:space="preserve">Santiago de Cali, </w:t>
      </w:r>
      <w:r w:rsidR="004652CA">
        <w:rPr>
          <w:rFonts w:ascii="Trebuchet MS" w:hAnsi="Trebuchet MS" w:cs="Arial"/>
          <w:sz w:val="26"/>
          <w:szCs w:val="26"/>
        </w:rPr>
        <w:t>201</w:t>
      </w:r>
      <w:r w:rsidR="00EA3F0E">
        <w:rPr>
          <w:rFonts w:ascii="Trebuchet MS" w:hAnsi="Trebuchet MS" w:cs="Arial"/>
          <w:sz w:val="26"/>
          <w:szCs w:val="26"/>
        </w:rPr>
        <w:t>9</w:t>
      </w:r>
      <w:r w:rsidR="00BC0174" w:rsidRPr="00F64C75">
        <w:rPr>
          <w:rFonts w:ascii="Trebuchet MS" w:hAnsi="Trebuchet MS" w:cs="Arial"/>
          <w:sz w:val="26"/>
          <w:szCs w:val="26"/>
        </w:rPr>
        <w:t xml:space="preserve">. </w:t>
      </w:r>
    </w:p>
    <w:sectPr w:rsidR="00711236" w:rsidRPr="003C4377" w:rsidSect="005E7A72">
      <w:headerReference w:type="default" r:id="rId11"/>
      <w:footerReference w:type="default" r:id="rId12"/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C6FAA" w14:textId="77777777" w:rsidR="00E44590" w:rsidRDefault="00E44590" w:rsidP="00927BD6">
      <w:r>
        <w:separator/>
      </w:r>
    </w:p>
  </w:endnote>
  <w:endnote w:type="continuationSeparator" w:id="0">
    <w:p w14:paraId="3A74857F" w14:textId="77777777" w:rsidR="00E44590" w:rsidRDefault="00E44590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75BCD" w14:textId="3CC6FE80" w:rsidR="00474EB0" w:rsidRPr="00E12969" w:rsidRDefault="00FD6954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>
      <w:rPr>
        <w:rFonts w:ascii="Trebuchet MS" w:hAnsi="Trebuchet MS"/>
        <w:b/>
        <w:sz w:val="22"/>
        <w:szCs w:val="22"/>
        <w:lang w:val="es-ES"/>
      </w:rPr>
      <w:t>Aarón Levi Grajales Gómez</w:t>
    </w:r>
    <w:r w:rsidR="00392703">
      <w:rPr>
        <w:rFonts w:ascii="Trebuchet MS" w:hAnsi="Trebuchet MS"/>
        <w:b/>
        <w:sz w:val="22"/>
        <w:szCs w:val="22"/>
        <w:lang w:val="es-ES"/>
      </w:rPr>
      <w:t xml:space="preserve"> </w:t>
    </w:r>
    <w:r w:rsidR="001E0BEE">
      <w:rPr>
        <w:rFonts w:ascii="Trebuchet MS" w:hAnsi="Trebuchet MS"/>
        <w:b/>
        <w:sz w:val="22"/>
        <w:szCs w:val="22"/>
        <w:lang w:val="es-ES"/>
      </w:rPr>
      <w:t xml:space="preserve">– CC. </w:t>
    </w:r>
    <w:r>
      <w:rPr>
        <w:rFonts w:ascii="Trebuchet MS" w:hAnsi="Trebuchet MS"/>
        <w:b/>
        <w:sz w:val="22"/>
        <w:szCs w:val="22"/>
        <w:lang w:val="es-ES"/>
      </w:rPr>
      <w:t>1107510261</w:t>
    </w:r>
  </w:p>
  <w:p w14:paraId="06B9A211" w14:textId="77777777" w:rsidR="00474EB0" w:rsidRPr="00E12969" w:rsidRDefault="00474EB0" w:rsidP="00474EB0">
    <w:pPr>
      <w:pStyle w:val="Encabezado"/>
      <w:jc w:val="center"/>
      <w:rPr>
        <w:rFonts w:ascii="Trebuchet MS" w:hAnsi="Trebuchet MS"/>
        <w:b/>
        <w:sz w:val="22"/>
        <w:szCs w:val="22"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>Cali – Colombia</w:t>
    </w:r>
  </w:p>
  <w:p w14:paraId="1A8B0A72" w14:textId="4D004EF8" w:rsidR="00474EB0" w:rsidRPr="00474EB0" w:rsidRDefault="00474EB0" w:rsidP="00474EB0">
    <w:pPr>
      <w:pStyle w:val="Encabezado"/>
      <w:jc w:val="center"/>
      <w:rPr>
        <w:b/>
        <w:lang w:val="es-ES"/>
      </w:rPr>
    </w:pPr>
    <w:r w:rsidRPr="00E12969">
      <w:rPr>
        <w:rFonts w:ascii="Trebuchet MS" w:hAnsi="Trebuchet MS"/>
        <w:b/>
        <w:sz w:val="22"/>
        <w:szCs w:val="22"/>
        <w:lang w:val="es-ES"/>
      </w:rPr>
      <w:t xml:space="preserve">Tel: </w:t>
    </w:r>
    <w:r w:rsidR="00FD6954">
      <w:rPr>
        <w:rFonts w:ascii="Trebuchet MS" w:hAnsi="Trebuchet MS"/>
        <w:b/>
        <w:sz w:val="22"/>
        <w:szCs w:val="22"/>
        <w:lang w:val="es-ES"/>
      </w:rPr>
      <w:t>318 636 3587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D8CA0" w14:textId="77777777" w:rsidR="00E44590" w:rsidRDefault="00E44590" w:rsidP="00927BD6">
      <w:r>
        <w:separator/>
      </w:r>
    </w:p>
  </w:footnote>
  <w:footnote w:type="continuationSeparator" w:id="0">
    <w:p w14:paraId="5D4C37C6" w14:textId="77777777" w:rsidR="00E44590" w:rsidRDefault="00E44590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27739" w14:textId="77777777" w:rsidR="00EF1B27" w:rsidRPr="00F4406B" w:rsidRDefault="00EF1B27" w:rsidP="00927BD6">
    <w:pPr>
      <w:pStyle w:val="Encabezado"/>
      <w:jc w:val="right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9699B"/>
    <w:multiLevelType w:val="hybridMultilevel"/>
    <w:tmpl w:val="607837A2"/>
    <w:lvl w:ilvl="0" w:tplc="240A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rón Grajales Gómez">
    <w15:presenceInfo w15:providerId="Windows Live" w15:userId="027ea0032b018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892"/>
    <w:rsid w:val="00003E8F"/>
    <w:rsid w:val="0002364B"/>
    <w:rsid w:val="0003082B"/>
    <w:rsid w:val="00032E88"/>
    <w:rsid w:val="00066DF5"/>
    <w:rsid w:val="00077DD4"/>
    <w:rsid w:val="0008201A"/>
    <w:rsid w:val="00083D97"/>
    <w:rsid w:val="000B3C06"/>
    <w:rsid w:val="000C0DCC"/>
    <w:rsid w:val="000C3EF2"/>
    <w:rsid w:val="000D32FC"/>
    <w:rsid w:val="000E0DD3"/>
    <w:rsid w:val="000E70AF"/>
    <w:rsid w:val="00102025"/>
    <w:rsid w:val="00121C25"/>
    <w:rsid w:val="00140C57"/>
    <w:rsid w:val="00154B05"/>
    <w:rsid w:val="00196883"/>
    <w:rsid w:val="001C24C6"/>
    <w:rsid w:val="001E0BEE"/>
    <w:rsid w:val="001E300B"/>
    <w:rsid w:val="0020396A"/>
    <w:rsid w:val="00213ABE"/>
    <w:rsid w:val="00216F84"/>
    <w:rsid w:val="00223E26"/>
    <w:rsid w:val="002456DE"/>
    <w:rsid w:val="002655EC"/>
    <w:rsid w:val="00276000"/>
    <w:rsid w:val="00281690"/>
    <w:rsid w:val="00285C37"/>
    <w:rsid w:val="00293162"/>
    <w:rsid w:val="0029342C"/>
    <w:rsid w:val="00295D23"/>
    <w:rsid w:val="002C53CA"/>
    <w:rsid w:val="002E0835"/>
    <w:rsid w:val="002F10A6"/>
    <w:rsid w:val="002F38DC"/>
    <w:rsid w:val="00300076"/>
    <w:rsid w:val="003025F7"/>
    <w:rsid w:val="003400D3"/>
    <w:rsid w:val="00345371"/>
    <w:rsid w:val="003534E9"/>
    <w:rsid w:val="00356918"/>
    <w:rsid w:val="0037393E"/>
    <w:rsid w:val="00392703"/>
    <w:rsid w:val="003A733B"/>
    <w:rsid w:val="003B42B9"/>
    <w:rsid w:val="003B6C4E"/>
    <w:rsid w:val="003C1C2E"/>
    <w:rsid w:val="003C4377"/>
    <w:rsid w:val="003C6398"/>
    <w:rsid w:val="003E43CB"/>
    <w:rsid w:val="00401E9C"/>
    <w:rsid w:val="004237CB"/>
    <w:rsid w:val="00426285"/>
    <w:rsid w:val="00441D1D"/>
    <w:rsid w:val="00447F18"/>
    <w:rsid w:val="00463B86"/>
    <w:rsid w:val="004652CA"/>
    <w:rsid w:val="00471B18"/>
    <w:rsid w:val="00474EB0"/>
    <w:rsid w:val="004821A9"/>
    <w:rsid w:val="00494192"/>
    <w:rsid w:val="00495C1F"/>
    <w:rsid w:val="00497EE3"/>
    <w:rsid w:val="004B1892"/>
    <w:rsid w:val="004E4257"/>
    <w:rsid w:val="004E4686"/>
    <w:rsid w:val="004F01F1"/>
    <w:rsid w:val="004F5AF3"/>
    <w:rsid w:val="0050160A"/>
    <w:rsid w:val="0052598B"/>
    <w:rsid w:val="00546668"/>
    <w:rsid w:val="00550AFD"/>
    <w:rsid w:val="00552787"/>
    <w:rsid w:val="005619A8"/>
    <w:rsid w:val="00591B70"/>
    <w:rsid w:val="005C2A64"/>
    <w:rsid w:val="005C5FD6"/>
    <w:rsid w:val="005E445F"/>
    <w:rsid w:val="005E7A72"/>
    <w:rsid w:val="005F2B9A"/>
    <w:rsid w:val="005F6982"/>
    <w:rsid w:val="00600802"/>
    <w:rsid w:val="00604580"/>
    <w:rsid w:val="006119C8"/>
    <w:rsid w:val="006233EA"/>
    <w:rsid w:val="006337C4"/>
    <w:rsid w:val="00633896"/>
    <w:rsid w:val="006409C5"/>
    <w:rsid w:val="00653E8E"/>
    <w:rsid w:val="00661D83"/>
    <w:rsid w:val="00676400"/>
    <w:rsid w:val="00695D05"/>
    <w:rsid w:val="00695D4B"/>
    <w:rsid w:val="006C17E1"/>
    <w:rsid w:val="006D7527"/>
    <w:rsid w:val="006E4CD0"/>
    <w:rsid w:val="00707F9A"/>
    <w:rsid w:val="00711236"/>
    <w:rsid w:val="00726856"/>
    <w:rsid w:val="007313A7"/>
    <w:rsid w:val="00734CD5"/>
    <w:rsid w:val="0073527D"/>
    <w:rsid w:val="007728D1"/>
    <w:rsid w:val="00774F0E"/>
    <w:rsid w:val="00783245"/>
    <w:rsid w:val="00794127"/>
    <w:rsid w:val="007A2199"/>
    <w:rsid w:val="007B3CE5"/>
    <w:rsid w:val="007C3A87"/>
    <w:rsid w:val="007D2EB3"/>
    <w:rsid w:val="007D50F2"/>
    <w:rsid w:val="00845AA2"/>
    <w:rsid w:val="00850839"/>
    <w:rsid w:val="00863B31"/>
    <w:rsid w:val="00882C0E"/>
    <w:rsid w:val="008A45F9"/>
    <w:rsid w:val="008B2537"/>
    <w:rsid w:val="008B50DD"/>
    <w:rsid w:val="008D7967"/>
    <w:rsid w:val="008E0420"/>
    <w:rsid w:val="008F3425"/>
    <w:rsid w:val="00915FB6"/>
    <w:rsid w:val="00927BD6"/>
    <w:rsid w:val="0093186F"/>
    <w:rsid w:val="009362DF"/>
    <w:rsid w:val="00950B4D"/>
    <w:rsid w:val="00964711"/>
    <w:rsid w:val="00971B36"/>
    <w:rsid w:val="00985E81"/>
    <w:rsid w:val="009B30C0"/>
    <w:rsid w:val="009C1390"/>
    <w:rsid w:val="009C5352"/>
    <w:rsid w:val="009D2148"/>
    <w:rsid w:val="009E7B0F"/>
    <w:rsid w:val="009F0B8D"/>
    <w:rsid w:val="00A05330"/>
    <w:rsid w:val="00A62860"/>
    <w:rsid w:val="00A64D7D"/>
    <w:rsid w:val="00A8150C"/>
    <w:rsid w:val="00A86D51"/>
    <w:rsid w:val="00AA0883"/>
    <w:rsid w:val="00AB0569"/>
    <w:rsid w:val="00AB485C"/>
    <w:rsid w:val="00AB4CD9"/>
    <w:rsid w:val="00AD5C8E"/>
    <w:rsid w:val="00AF54BE"/>
    <w:rsid w:val="00B017C8"/>
    <w:rsid w:val="00B25FD5"/>
    <w:rsid w:val="00B45E37"/>
    <w:rsid w:val="00B63C79"/>
    <w:rsid w:val="00B9459C"/>
    <w:rsid w:val="00BA5329"/>
    <w:rsid w:val="00BB0BCA"/>
    <w:rsid w:val="00BC0174"/>
    <w:rsid w:val="00BD1DBF"/>
    <w:rsid w:val="00BE4852"/>
    <w:rsid w:val="00BF2FDA"/>
    <w:rsid w:val="00C36CAC"/>
    <w:rsid w:val="00C375A6"/>
    <w:rsid w:val="00C4627A"/>
    <w:rsid w:val="00C66859"/>
    <w:rsid w:val="00C70965"/>
    <w:rsid w:val="00C736E2"/>
    <w:rsid w:val="00C9529D"/>
    <w:rsid w:val="00CA7690"/>
    <w:rsid w:val="00CC2F1A"/>
    <w:rsid w:val="00CC40A7"/>
    <w:rsid w:val="00D25484"/>
    <w:rsid w:val="00D54A58"/>
    <w:rsid w:val="00D772ED"/>
    <w:rsid w:val="00D811AB"/>
    <w:rsid w:val="00D919BD"/>
    <w:rsid w:val="00DA6739"/>
    <w:rsid w:val="00DA7706"/>
    <w:rsid w:val="00DB6843"/>
    <w:rsid w:val="00DC0C71"/>
    <w:rsid w:val="00DD0C56"/>
    <w:rsid w:val="00DD5EE8"/>
    <w:rsid w:val="00DE1D7A"/>
    <w:rsid w:val="00DF54CF"/>
    <w:rsid w:val="00DF7680"/>
    <w:rsid w:val="00E00FBB"/>
    <w:rsid w:val="00E064B2"/>
    <w:rsid w:val="00E12969"/>
    <w:rsid w:val="00E14AEE"/>
    <w:rsid w:val="00E25D2F"/>
    <w:rsid w:val="00E33DD8"/>
    <w:rsid w:val="00E44590"/>
    <w:rsid w:val="00E614B6"/>
    <w:rsid w:val="00E668F4"/>
    <w:rsid w:val="00E84BD3"/>
    <w:rsid w:val="00EA08D5"/>
    <w:rsid w:val="00EA115B"/>
    <w:rsid w:val="00EA19DB"/>
    <w:rsid w:val="00EA1EF1"/>
    <w:rsid w:val="00EA3F0E"/>
    <w:rsid w:val="00EC1C28"/>
    <w:rsid w:val="00EC1C44"/>
    <w:rsid w:val="00EE06BF"/>
    <w:rsid w:val="00EF1B27"/>
    <w:rsid w:val="00EF746E"/>
    <w:rsid w:val="00F0149B"/>
    <w:rsid w:val="00F104C1"/>
    <w:rsid w:val="00F11A5F"/>
    <w:rsid w:val="00F4406B"/>
    <w:rsid w:val="00F64C75"/>
    <w:rsid w:val="00F814E9"/>
    <w:rsid w:val="00FA492C"/>
    <w:rsid w:val="00FB2839"/>
    <w:rsid w:val="00FB36B7"/>
    <w:rsid w:val="00FB5015"/>
    <w:rsid w:val="00FC4143"/>
    <w:rsid w:val="00FD3B5C"/>
    <w:rsid w:val="00FD6954"/>
    <w:rsid w:val="00FF5068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B3B23"/>
  <w15:docId w15:val="{E0883D23-AD51-4BFF-9413-0D31A87D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72"/>
    <w:rPr>
      <w:sz w:val="24"/>
      <w:szCs w:val="24"/>
      <w:lang w:val="es-CO" w:eastAsia="es-ES"/>
    </w:rPr>
  </w:style>
  <w:style w:type="paragraph" w:styleId="Ttulo1">
    <w:name w:val="heading 1"/>
    <w:basedOn w:val="Normal"/>
    <w:next w:val="Normal"/>
    <w:qFormat/>
    <w:rsid w:val="005E7A72"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5E7A72"/>
    <w:pPr>
      <w:keepNext/>
      <w:jc w:val="center"/>
      <w:outlineLvl w:val="1"/>
    </w:pPr>
    <w:rPr>
      <w:rFonts w:ascii="Arial" w:hAnsi="Arial" w:cs="Arial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sid w:val="005E7A7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C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C5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D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9C2B1-CD63-4DE8-BA10-C0267F7B2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aarongrajales@hotmail.com</dc:creator>
  <cp:lastModifiedBy>Aarón Grajales Gómez</cp:lastModifiedBy>
  <cp:revision>43</cp:revision>
  <cp:lastPrinted>2018-05-04T14:57:00Z</cp:lastPrinted>
  <dcterms:created xsi:type="dcterms:W3CDTF">2016-06-22T17:20:00Z</dcterms:created>
  <dcterms:modified xsi:type="dcterms:W3CDTF">2019-06-27T16:23:00Z</dcterms:modified>
</cp:coreProperties>
</file>